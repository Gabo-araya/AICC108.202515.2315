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A7F1B4" w14:textId="77777777" w:rsidR="0020013C" w:rsidRPr="00646AC7" w:rsidRDefault="0020013C" w:rsidP="0020013C"/>
    <w:p w14:paraId="61F68C86" w14:textId="37C78511" w:rsidR="0020013C" w:rsidRDefault="0020013C" w:rsidP="0020013C">
      <w:pPr>
        <w:jc w:val="center"/>
        <w:rPr>
          <w:rFonts w:ascii="Verdana" w:hAnsi="Verdana"/>
          <w:b/>
          <w:sz w:val="20"/>
        </w:rPr>
      </w:pPr>
    </w:p>
    <w:tbl>
      <w:tblPr>
        <w:tblStyle w:val="Tablaconcuadrcula"/>
        <w:tblW w:w="0" w:type="auto"/>
        <w:tblInd w:w="1129" w:type="dxa"/>
        <w:tblLook w:val="04A0" w:firstRow="1" w:lastRow="0" w:firstColumn="1" w:lastColumn="0" w:noHBand="0" w:noVBand="1"/>
      </w:tblPr>
      <w:tblGrid>
        <w:gridCol w:w="18995"/>
      </w:tblGrid>
      <w:tr w:rsidR="003A0E4A" w14:paraId="195BB79E" w14:textId="77777777" w:rsidTr="00EC254C">
        <w:tc>
          <w:tcPr>
            <w:tcW w:w="18995" w:type="dxa"/>
            <w:tcBorders>
              <w:bottom w:val="single" w:sz="4" w:space="0" w:color="auto"/>
            </w:tcBorders>
            <w:shd w:val="clear" w:color="auto" w:fill="1F4E79" w:themeFill="accent1" w:themeFillShade="80"/>
          </w:tcPr>
          <w:p w14:paraId="03F7099E" w14:textId="77777777" w:rsidR="004B018E" w:rsidRDefault="004B018E" w:rsidP="004B018E">
            <w:pPr>
              <w:spacing w:line="276" w:lineRule="auto"/>
              <w:jc w:val="center"/>
              <w:rPr>
                <w:rFonts w:cstheme="minorHAnsi"/>
                <w:b/>
                <w:color w:val="FFFFFF" w:themeColor="background1"/>
                <w:sz w:val="28"/>
                <w:szCs w:val="28"/>
              </w:rPr>
            </w:pPr>
            <w:r w:rsidRPr="0031395D">
              <w:rPr>
                <w:rFonts w:cstheme="minorHAnsi"/>
                <w:b/>
                <w:color w:val="FFFFFF" w:themeColor="background1"/>
                <w:sz w:val="28"/>
                <w:szCs w:val="28"/>
              </w:rPr>
              <w:t>PROPUESTA DE MODIFICACIÓN A LA ORDENANZA GENERAL DE URBANISMO Y CONSTRUCCIONES</w:t>
            </w:r>
          </w:p>
          <w:p w14:paraId="1C162A26" w14:textId="37389F5B" w:rsidR="003A0E4A" w:rsidRDefault="004B018E" w:rsidP="004B018E">
            <w:pPr>
              <w:jc w:val="center"/>
              <w:rPr>
                <w:rFonts w:ascii="Verdana" w:hAnsi="Verdana"/>
                <w:b/>
                <w:sz w:val="20"/>
              </w:rPr>
            </w:pPr>
            <w:r>
              <w:rPr>
                <w:rFonts w:cstheme="minorHAnsi"/>
                <w:b/>
                <w:color w:val="FFFFFF" w:themeColor="background1"/>
                <w:sz w:val="28"/>
                <w:szCs w:val="28"/>
              </w:rPr>
              <w:t>INCORPORA NUEVA REGLAMENTACIÓN EN MATERIA DE URBANIZACIONES VOLUNTARIAS</w:t>
            </w:r>
          </w:p>
        </w:tc>
      </w:tr>
      <w:tr w:rsidR="00EC254C" w14:paraId="0CD0FBE0" w14:textId="77777777" w:rsidTr="00EC254C">
        <w:trPr>
          <w:cantSplit/>
          <w:trHeight w:val="361"/>
        </w:trPr>
        <w:tc>
          <w:tcPr>
            <w:tcW w:w="18995" w:type="dxa"/>
            <w:tcBorders>
              <w:top w:val="single" w:sz="4" w:space="0" w:color="auto"/>
              <w:left w:val="nil"/>
              <w:bottom w:val="single" w:sz="4" w:space="0" w:color="auto"/>
              <w:right w:val="nil"/>
            </w:tcBorders>
            <w:shd w:val="clear" w:color="auto" w:fill="auto"/>
            <w:vAlign w:val="center"/>
          </w:tcPr>
          <w:p w14:paraId="3B858876" w14:textId="77777777" w:rsidR="00EC254C" w:rsidRPr="0092085B" w:rsidRDefault="00EC254C" w:rsidP="0092085B">
            <w:pPr>
              <w:ind w:left="317" w:right="323"/>
              <w:jc w:val="center"/>
              <w:rPr>
                <w:rFonts w:cstheme="minorHAnsi"/>
                <w:b/>
                <w:bCs/>
                <w:color w:val="FFFFFF" w:themeColor="background1"/>
                <w:sz w:val="24"/>
                <w:szCs w:val="24"/>
              </w:rPr>
            </w:pPr>
          </w:p>
        </w:tc>
      </w:tr>
      <w:tr w:rsidR="004B018E" w14:paraId="07F93893" w14:textId="77777777" w:rsidTr="00EC254C">
        <w:trPr>
          <w:cantSplit/>
          <w:trHeight w:val="786"/>
        </w:trPr>
        <w:tc>
          <w:tcPr>
            <w:tcW w:w="18995" w:type="dxa"/>
            <w:tcBorders>
              <w:top w:val="single" w:sz="4" w:space="0" w:color="auto"/>
            </w:tcBorders>
            <w:shd w:val="clear" w:color="auto" w:fill="2E74B5" w:themeFill="accent1" w:themeFillShade="BF"/>
            <w:vAlign w:val="center"/>
          </w:tcPr>
          <w:p w14:paraId="0B36217F" w14:textId="77777777" w:rsidR="0092085B" w:rsidRDefault="00491A3A" w:rsidP="0092085B">
            <w:pPr>
              <w:ind w:left="317" w:right="323"/>
              <w:jc w:val="center"/>
              <w:rPr>
                <w:rFonts w:cstheme="minorHAnsi"/>
                <w:b/>
                <w:bCs/>
                <w:color w:val="FFFFFF" w:themeColor="background1"/>
                <w:sz w:val="24"/>
                <w:szCs w:val="24"/>
              </w:rPr>
            </w:pPr>
            <w:r w:rsidRPr="0092085B">
              <w:rPr>
                <w:rFonts w:cstheme="minorHAnsi"/>
                <w:b/>
                <w:bCs/>
                <w:color w:val="FFFFFF" w:themeColor="background1"/>
                <w:sz w:val="24"/>
                <w:szCs w:val="24"/>
              </w:rPr>
              <w:t xml:space="preserve">TEXTO DE LA LEY GENERAL DE URBANISMO Y CONSTRUCCIONES (LGUC), INTRODUCIDO POR EL ARTÍCULO 3° DE LA LEY N° 21.558 (D.O. 25.04.2023) </w:t>
            </w:r>
          </w:p>
          <w:p w14:paraId="6E9FEAA2" w14:textId="37B08DA1" w:rsidR="004B018E" w:rsidRPr="0092085B" w:rsidRDefault="00491A3A" w:rsidP="0092085B">
            <w:pPr>
              <w:ind w:left="317" w:right="323"/>
              <w:jc w:val="center"/>
              <w:rPr>
                <w:rFonts w:ascii="Verdana" w:hAnsi="Verdana"/>
                <w:b/>
                <w:bCs/>
                <w:color w:val="FFFFFF" w:themeColor="background1"/>
                <w:sz w:val="24"/>
                <w:szCs w:val="24"/>
              </w:rPr>
            </w:pPr>
            <w:r w:rsidRPr="0092085B">
              <w:rPr>
                <w:rFonts w:cstheme="minorHAnsi"/>
                <w:b/>
                <w:bCs/>
                <w:color w:val="FFFFFF" w:themeColor="background1"/>
                <w:sz w:val="24"/>
                <w:szCs w:val="24"/>
              </w:rPr>
              <w:t>EN MATERIA DE URBANIZACIONES VOLUNTARIAS:</w:t>
            </w:r>
          </w:p>
        </w:tc>
      </w:tr>
      <w:tr w:rsidR="00491A3A" w14:paraId="0D54D4ED" w14:textId="77777777" w:rsidTr="003E709B">
        <w:trPr>
          <w:trHeight w:val="5643"/>
        </w:trPr>
        <w:tc>
          <w:tcPr>
            <w:tcW w:w="18995" w:type="dxa"/>
            <w:vAlign w:val="center"/>
          </w:tcPr>
          <w:p w14:paraId="0814581F" w14:textId="77777777" w:rsidR="00491A3A" w:rsidRPr="00BF193A" w:rsidRDefault="00491A3A" w:rsidP="00491A3A">
            <w:pPr>
              <w:ind w:left="317" w:right="323"/>
              <w:jc w:val="both"/>
              <w:rPr>
                <w:rFonts w:cstheme="minorHAnsi"/>
                <w:sz w:val="20"/>
                <w:szCs w:val="20"/>
              </w:rPr>
            </w:pPr>
          </w:p>
          <w:p w14:paraId="0F854B59" w14:textId="77777777" w:rsidR="00491A3A" w:rsidRPr="00BF193A" w:rsidRDefault="00491A3A" w:rsidP="00491A3A">
            <w:pPr>
              <w:ind w:left="317" w:right="323"/>
              <w:jc w:val="both"/>
              <w:rPr>
                <w:rFonts w:cstheme="minorHAnsi"/>
                <w:sz w:val="20"/>
                <w:szCs w:val="20"/>
              </w:rPr>
            </w:pPr>
            <w:r w:rsidRPr="00A12231">
              <w:rPr>
                <w:rFonts w:cstheme="minorHAnsi"/>
                <w:b/>
                <w:bCs/>
                <w:sz w:val="24"/>
                <w:szCs w:val="24"/>
              </w:rPr>
              <w:t>Artículo 65°</w:t>
            </w:r>
            <w:r w:rsidRPr="00A12231">
              <w:rPr>
                <w:rFonts w:cstheme="minorHAnsi"/>
                <w:sz w:val="24"/>
                <w:szCs w:val="24"/>
              </w:rPr>
              <w:t>.-</w:t>
            </w:r>
            <w:r w:rsidRPr="00BF193A">
              <w:rPr>
                <w:rFonts w:cstheme="minorHAnsi"/>
                <w:sz w:val="20"/>
                <w:szCs w:val="20"/>
              </w:rPr>
              <w:t xml:space="preserve"> El proceso de subdivisión y urbanización del suelo comprende cuatro casos:</w:t>
            </w:r>
          </w:p>
          <w:p w14:paraId="07A83DA6" w14:textId="77777777" w:rsidR="00491A3A" w:rsidRPr="00A12231" w:rsidRDefault="00491A3A">
            <w:pPr>
              <w:pStyle w:val="Prrafodelista"/>
              <w:numPr>
                <w:ilvl w:val="0"/>
                <w:numId w:val="1"/>
              </w:numPr>
              <w:spacing w:before="120"/>
              <w:ind w:left="1025" w:right="323" w:hanging="283"/>
              <w:jc w:val="both"/>
              <w:rPr>
                <w:rFonts w:cstheme="minorHAnsi"/>
                <w:sz w:val="20"/>
                <w:szCs w:val="20"/>
              </w:rPr>
            </w:pPr>
            <w:r w:rsidRPr="00A12231">
              <w:rPr>
                <w:rFonts w:cstheme="minorHAnsi"/>
                <w:sz w:val="20"/>
                <w:szCs w:val="20"/>
              </w:rPr>
              <w:t>Subdivisión de terrenos, sin que se requiera la ejecución de obras de urbanización, por ser suficientes las existentes;</w:t>
            </w:r>
          </w:p>
          <w:p w14:paraId="5C51B224" w14:textId="77777777" w:rsidR="00491A3A" w:rsidRPr="00A12231" w:rsidRDefault="00491A3A">
            <w:pPr>
              <w:pStyle w:val="Prrafodelista"/>
              <w:numPr>
                <w:ilvl w:val="0"/>
                <w:numId w:val="1"/>
              </w:numPr>
              <w:ind w:left="1025" w:right="323" w:hanging="283"/>
              <w:jc w:val="both"/>
              <w:rPr>
                <w:rFonts w:cstheme="minorHAnsi"/>
                <w:sz w:val="20"/>
                <w:szCs w:val="20"/>
              </w:rPr>
            </w:pPr>
            <w:r w:rsidRPr="00A12231">
              <w:rPr>
                <w:rFonts w:cstheme="minorHAnsi"/>
                <w:sz w:val="20"/>
                <w:szCs w:val="20"/>
              </w:rPr>
              <w:t>Loteos de terrenos, condicionados a la ejecución de obras de urbanización, incluyendo como tales la apertura de calles y formación de nuevos barrios o poblaciones;</w:t>
            </w:r>
          </w:p>
          <w:p w14:paraId="452BE8B1" w14:textId="77777777" w:rsidR="00491A3A" w:rsidRPr="00A12231" w:rsidRDefault="00491A3A">
            <w:pPr>
              <w:pStyle w:val="Prrafodelista"/>
              <w:numPr>
                <w:ilvl w:val="0"/>
                <w:numId w:val="1"/>
              </w:numPr>
              <w:ind w:left="1025" w:right="323" w:hanging="283"/>
              <w:jc w:val="both"/>
              <w:rPr>
                <w:rFonts w:cstheme="minorHAnsi"/>
                <w:sz w:val="20"/>
                <w:szCs w:val="20"/>
              </w:rPr>
            </w:pPr>
            <w:r w:rsidRPr="00A12231">
              <w:rPr>
                <w:rFonts w:cstheme="minorHAnsi"/>
                <w:sz w:val="20"/>
                <w:szCs w:val="20"/>
              </w:rPr>
              <w:t>Urbanización de loteos existentes, cuyas obras de infraestructura sanitaria y energética y de pavimentación no fueron realizadas oportunamente.</w:t>
            </w:r>
          </w:p>
          <w:p w14:paraId="408AB16E" w14:textId="77777777" w:rsidR="00491A3A" w:rsidRPr="00A12231" w:rsidRDefault="00491A3A">
            <w:pPr>
              <w:pStyle w:val="Prrafodelista"/>
              <w:numPr>
                <w:ilvl w:val="0"/>
                <w:numId w:val="1"/>
              </w:numPr>
              <w:ind w:left="1025" w:right="323" w:hanging="283"/>
              <w:jc w:val="both"/>
              <w:rPr>
                <w:rFonts w:cstheme="minorHAnsi"/>
                <w:sz w:val="20"/>
                <w:szCs w:val="20"/>
                <w:highlight w:val="yellow"/>
              </w:rPr>
            </w:pPr>
            <w:r w:rsidRPr="00A12231">
              <w:rPr>
                <w:rFonts w:cstheme="minorHAnsi"/>
                <w:sz w:val="20"/>
                <w:szCs w:val="20"/>
                <w:highlight w:val="yellow"/>
              </w:rPr>
              <w:t>Urbanizaciones voluntarias ejecutadas en el espacio público o al interior de un predio por parte de su propietario, desvinculadas del proceso de división del suelo, sujetas siempre a aprobación previa de la municipalidad respectiva.</w:t>
            </w:r>
          </w:p>
          <w:p w14:paraId="23C5AEB7" w14:textId="77777777" w:rsidR="00491A3A" w:rsidRPr="00A12231" w:rsidRDefault="00491A3A" w:rsidP="00491A3A">
            <w:pPr>
              <w:spacing w:before="120"/>
              <w:ind w:left="317" w:right="323"/>
              <w:jc w:val="both"/>
              <w:rPr>
                <w:rFonts w:cstheme="minorHAnsi"/>
                <w:sz w:val="20"/>
                <w:szCs w:val="20"/>
              </w:rPr>
            </w:pPr>
            <w:r w:rsidRPr="00BF193A">
              <w:rPr>
                <w:rFonts w:cstheme="minorHAnsi"/>
                <w:sz w:val="20"/>
                <w:szCs w:val="20"/>
              </w:rPr>
              <w:t>El proceso de transferencia de los terrenos estará sujeto a que el propietario de los mismos cumpla con los requisitos que se determinan en el Párrafo 4º, Capítulo II, del Título III de esta ley, y en su Ordenanza General.</w:t>
            </w:r>
          </w:p>
          <w:p w14:paraId="71CC6F94" w14:textId="77777777" w:rsidR="00491A3A" w:rsidRPr="00A12231" w:rsidRDefault="00491A3A" w:rsidP="00491A3A">
            <w:pPr>
              <w:ind w:left="317" w:right="323"/>
              <w:jc w:val="center"/>
              <w:rPr>
                <w:rFonts w:cstheme="minorHAnsi"/>
                <w:sz w:val="20"/>
                <w:szCs w:val="20"/>
              </w:rPr>
            </w:pPr>
            <w:r>
              <w:rPr>
                <w:rFonts w:cstheme="minorHAnsi"/>
                <w:sz w:val="20"/>
                <w:szCs w:val="20"/>
              </w:rPr>
              <w:t>_____________________________________________________________________________________________________________________________________________</w:t>
            </w:r>
          </w:p>
          <w:p w14:paraId="4AE17D72" w14:textId="77777777" w:rsidR="00491A3A" w:rsidRPr="00A12231" w:rsidRDefault="00491A3A" w:rsidP="00491A3A">
            <w:pPr>
              <w:ind w:left="317" w:right="323"/>
              <w:jc w:val="both"/>
              <w:rPr>
                <w:rFonts w:cstheme="minorHAnsi"/>
                <w:sz w:val="20"/>
                <w:szCs w:val="20"/>
              </w:rPr>
            </w:pPr>
          </w:p>
          <w:p w14:paraId="479661D8" w14:textId="77777777" w:rsidR="00491A3A" w:rsidRPr="00A12231" w:rsidRDefault="00491A3A" w:rsidP="00491A3A">
            <w:pPr>
              <w:ind w:left="317" w:right="323"/>
              <w:jc w:val="both"/>
              <w:rPr>
                <w:rFonts w:cstheme="minorHAnsi"/>
                <w:sz w:val="20"/>
                <w:szCs w:val="20"/>
              </w:rPr>
            </w:pPr>
            <w:r w:rsidRPr="00A12231">
              <w:rPr>
                <w:rFonts w:cstheme="minorHAnsi"/>
                <w:b/>
                <w:bCs/>
                <w:sz w:val="24"/>
                <w:szCs w:val="24"/>
              </w:rPr>
              <w:t>Artículo 70.-</w:t>
            </w:r>
            <w:r w:rsidRPr="00A12231">
              <w:rPr>
                <w:rFonts w:cstheme="minorHAnsi"/>
                <w:sz w:val="20"/>
                <w:szCs w:val="20"/>
              </w:rPr>
              <w:t xml:space="preserve"> En toda urbanización de terrenos se cederá gratuita y obligatoriamente para circulación, áreas verdes, desarrollo de actividades deportivas y recreacionales, y para equipamiento, las superficies que señale la Ordenanza General, las que no podrán exceder del 44% de la superficie total del terreno original. Si el instrumento de planificación territorial correspondiente contemplare áreas verdes de uso público o fajas de vialidad en el terreno respectivo, las cesiones se materializarán preferentemente en ellas. La municipalidad podrá permutar o enajenar los terrenos recibidos para equipamiento, con el objeto de instalar las obras correspondientes en una ubicación y espacio más adecuados. </w:t>
            </w:r>
            <w:r w:rsidRPr="00A12231">
              <w:rPr>
                <w:rFonts w:cstheme="minorHAnsi"/>
                <w:sz w:val="20"/>
                <w:szCs w:val="20"/>
                <w:highlight w:val="yellow"/>
              </w:rPr>
              <w:t>Las urbanizaciones de terreno podrán voluntariamente ceder superficies que excedan dicho porcentaje, sujeto siempre a aprobación previa de la municipalidad respectiva.</w:t>
            </w:r>
            <w:r w:rsidRPr="00A12231">
              <w:rPr>
                <w:rFonts w:cstheme="minorHAnsi"/>
                <w:sz w:val="20"/>
                <w:szCs w:val="20"/>
              </w:rPr>
              <w:t xml:space="preserve"> </w:t>
            </w:r>
          </w:p>
          <w:p w14:paraId="6F3476BB" w14:textId="77777777" w:rsidR="00491A3A" w:rsidRPr="00A12231" w:rsidRDefault="00491A3A" w:rsidP="00491A3A">
            <w:pPr>
              <w:ind w:left="317" w:right="323"/>
              <w:jc w:val="both"/>
              <w:rPr>
                <w:rFonts w:cstheme="minorHAnsi"/>
                <w:sz w:val="20"/>
                <w:szCs w:val="20"/>
              </w:rPr>
            </w:pPr>
            <w:r w:rsidRPr="00A12231">
              <w:rPr>
                <w:rFonts w:cstheme="minorHAnsi"/>
                <w:sz w:val="20"/>
                <w:szCs w:val="20"/>
              </w:rPr>
              <w:t>La exigencia establecida en el inciso anterior será aplicada proporcionalmente en relación con la intensidad de utilización del suelo que establezca el correspondiente instrumento de planificación territorial, bajo las condiciones que determine la Ordenanza General de esta ley, la que fijará, asimismo, los parámetros que se aplicarán para las cesiones cuando se produzca crecimiento urbano por densificación.</w:t>
            </w:r>
          </w:p>
          <w:p w14:paraId="4ABBC6EA" w14:textId="77777777" w:rsidR="00491A3A" w:rsidRPr="00A12231" w:rsidRDefault="00491A3A" w:rsidP="00491A3A">
            <w:pPr>
              <w:ind w:left="317" w:right="323"/>
              <w:jc w:val="center"/>
              <w:rPr>
                <w:rFonts w:cstheme="minorHAnsi"/>
                <w:sz w:val="20"/>
                <w:szCs w:val="20"/>
              </w:rPr>
            </w:pPr>
            <w:r>
              <w:rPr>
                <w:rFonts w:cstheme="minorHAnsi"/>
                <w:sz w:val="20"/>
                <w:szCs w:val="20"/>
              </w:rPr>
              <w:t>_____________________________________________________________________________________________________________________________________________</w:t>
            </w:r>
          </w:p>
          <w:p w14:paraId="20CAD6E7" w14:textId="77777777" w:rsidR="00491A3A" w:rsidRPr="00A12231" w:rsidRDefault="00491A3A" w:rsidP="00491A3A">
            <w:pPr>
              <w:ind w:left="317" w:right="323"/>
              <w:jc w:val="both"/>
              <w:rPr>
                <w:rFonts w:cstheme="minorHAnsi"/>
                <w:sz w:val="20"/>
                <w:szCs w:val="20"/>
              </w:rPr>
            </w:pPr>
          </w:p>
          <w:p w14:paraId="20A311DE" w14:textId="77777777" w:rsidR="00491A3A" w:rsidRPr="00A12231" w:rsidRDefault="00491A3A" w:rsidP="00491A3A">
            <w:pPr>
              <w:pStyle w:val="Default"/>
              <w:ind w:left="317" w:right="323"/>
              <w:jc w:val="both"/>
              <w:rPr>
                <w:rFonts w:asciiTheme="minorHAnsi" w:hAnsiTheme="minorHAnsi" w:cstheme="minorHAnsi"/>
                <w:color w:val="auto"/>
                <w:sz w:val="20"/>
                <w:szCs w:val="20"/>
              </w:rPr>
            </w:pPr>
            <w:r w:rsidRPr="00A12231">
              <w:rPr>
                <w:rFonts w:asciiTheme="minorHAnsi" w:hAnsiTheme="minorHAnsi" w:cstheme="minorHAnsi"/>
                <w:b/>
                <w:bCs/>
                <w:color w:val="auto"/>
              </w:rPr>
              <w:t>Artículo 134</w:t>
            </w:r>
            <w:r>
              <w:rPr>
                <w:rFonts w:asciiTheme="minorHAnsi" w:hAnsiTheme="minorHAnsi" w:cstheme="minorHAnsi"/>
                <w:b/>
                <w:bCs/>
                <w:color w:val="auto"/>
              </w:rPr>
              <w:t>°</w:t>
            </w:r>
            <w:r w:rsidRPr="00A12231">
              <w:rPr>
                <w:rFonts w:asciiTheme="minorHAnsi" w:hAnsiTheme="minorHAnsi" w:cstheme="minorHAnsi"/>
                <w:b/>
                <w:bCs/>
                <w:color w:val="auto"/>
              </w:rPr>
              <w:t>.-</w:t>
            </w:r>
            <w:r w:rsidRPr="00A12231">
              <w:rPr>
                <w:rFonts w:asciiTheme="minorHAnsi" w:hAnsiTheme="minorHAnsi" w:cstheme="minorHAnsi"/>
                <w:color w:val="auto"/>
                <w:sz w:val="20"/>
                <w:szCs w:val="20"/>
              </w:rPr>
              <w:t xml:space="preserve"> Para urbanizar un terreno, el propietario del mismo deberá ejecutar, a su costa, el pavimento de las calles y pasajes, las plantaciones y obras de ornato, las instalaciones sanitarias y energéticas, con sus obras de alimentación y desagües de aguas servidas y de aguas lluvias, y las obras de defensa y de servicio de terreno.</w:t>
            </w:r>
          </w:p>
          <w:p w14:paraId="2AF14319" w14:textId="77777777" w:rsidR="00491A3A" w:rsidRPr="00A12231" w:rsidRDefault="00491A3A" w:rsidP="00491A3A">
            <w:pPr>
              <w:pStyle w:val="Default"/>
              <w:ind w:left="317" w:right="323"/>
              <w:jc w:val="both"/>
              <w:rPr>
                <w:rFonts w:asciiTheme="minorHAnsi" w:hAnsiTheme="minorHAnsi" w:cstheme="minorHAnsi"/>
                <w:color w:val="auto"/>
                <w:sz w:val="20"/>
                <w:szCs w:val="20"/>
              </w:rPr>
            </w:pPr>
            <w:r w:rsidRPr="00A12231">
              <w:rPr>
                <w:rFonts w:asciiTheme="minorHAnsi" w:hAnsiTheme="minorHAnsi" w:cstheme="minorHAnsi"/>
                <w:color w:val="auto"/>
                <w:sz w:val="20"/>
                <w:szCs w:val="20"/>
              </w:rPr>
              <w:t>Las plantaciones y obras de ornato deberán ser aprobadas y recibidas por la Dirección de Obras Municipales respectiva.</w:t>
            </w:r>
          </w:p>
          <w:p w14:paraId="04A7DA92" w14:textId="77777777" w:rsidR="00491A3A" w:rsidRPr="00A12231" w:rsidRDefault="00491A3A" w:rsidP="00491A3A">
            <w:pPr>
              <w:pStyle w:val="Default"/>
              <w:ind w:left="317" w:right="323"/>
              <w:jc w:val="both"/>
              <w:rPr>
                <w:rFonts w:asciiTheme="minorHAnsi" w:hAnsiTheme="minorHAnsi" w:cstheme="minorHAnsi"/>
                <w:color w:val="auto"/>
                <w:sz w:val="20"/>
                <w:szCs w:val="20"/>
              </w:rPr>
            </w:pPr>
            <w:r w:rsidRPr="00A12231">
              <w:rPr>
                <w:rFonts w:asciiTheme="minorHAnsi" w:hAnsiTheme="minorHAnsi" w:cstheme="minorHAnsi"/>
                <w:color w:val="auto"/>
                <w:sz w:val="20"/>
                <w:szCs w:val="20"/>
              </w:rPr>
              <w:t xml:space="preserve">La Ordenanza General establecerá los estándares mínimos de obras de urbanización exigibles fuera del terreno propio, cuando se trate de proyectos desvinculados de la vialidad existente, para los efectos de su adecuada inserción urbana, o su conectividad cuando se trate de proyectos en el área rural conforme al artículo 55. </w:t>
            </w:r>
          </w:p>
          <w:p w14:paraId="3678C744" w14:textId="77777777" w:rsidR="00491A3A" w:rsidRPr="00A12231" w:rsidRDefault="00491A3A" w:rsidP="00491A3A">
            <w:pPr>
              <w:ind w:left="317" w:right="323"/>
              <w:jc w:val="both"/>
              <w:rPr>
                <w:rFonts w:cstheme="minorHAnsi"/>
                <w:sz w:val="20"/>
                <w:szCs w:val="20"/>
              </w:rPr>
            </w:pPr>
            <w:r w:rsidRPr="00B048C0">
              <w:rPr>
                <w:rFonts w:cstheme="minorHAnsi"/>
                <w:sz w:val="20"/>
                <w:szCs w:val="20"/>
                <w:highlight w:val="yellow"/>
              </w:rPr>
              <w:t>Asimismo, la Ordenanza General de Urbanismo y Construcciones establecerá las situaciones que comprenden requisitos y efectos de aquellas urbanizaciones que excedan el porcentaje máximo de cesiones dispuesto en el artículo 70 y de aquellas urbanizaciones que no se encuentren vinculadas directamente a la di visión del suelo, contenidas en la letra d) del artículo 65.</w:t>
            </w:r>
          </w:p>
          <w:p w14:paraId="52814655" w14:textId="77777777" w:rsidR="00491A3A" w:rsidRPr="00A12231" w:rsidRDefault="00491A3A" w:rsidP="00491A3A">
            <w:pPr>
              <w:jc w:val="center"/>
              <w:rPr>
                <w:rFonts w:cstheme="minorHAnsi"/>
                <w:sz w:val="20"/>
                <w:szCs w:val="20"/>
              </w:rPr>
            </w:pPr>
            <w:r>
              <w:rPr>
                <w:rFonts w:cstheme="minorHAnsi"/>
                <w:sz w:val="20"/>
                <w:szCs w:val="20"/>
              </w:rPr>
              <w:t>_____________________________________________________________________________________________________________________________________________</w:t>
            </w:r>
          </w:p>
          <w:p w14:paraId="4474016C" w14:textId="77777777" w:rsidR="00491A3A" w:rsidRPr="00A12231" w:rsidRDefault="00491A3A" w:rsidP="00491A3A">
            <w:pPr>
              <w:jc w:val="both"/>
              <w:rPr>
                <w:rFonts w:cstheme="minorHAnsi"/>
                <w:sz w:val="20"/>
                <w:szCs w:val="20"/>
              </w:rPr>
            </w:pPr>
          </w:p>
          <w:p w14:paraId="31675E35" w14:textId="77777777" w:rsidR="00491A3A" w:rsidRPr="00B048C0" w:rsidRDefault="00491A3A" w:rsidP="00491A3A">
            <w:pPr>
              <w:pStyle w:val="Default"/>
              <w:ind w:left="317" w:right="323"/>
              <w:jc w:val="both"/>
              <w:rPr>
                <w:rFonts w:asciiTheme="minorHAnsi" w:hAnsiTheme="minorHAnsi" w:cstheme="minorHAnsi"/>
                <w:color w:val="auto"/>
                <w:sz w:val="20"/>
                <w:szCs w:val="20"/>
              </w:rPr>
            </w:pPr>
            <w:r w:rsidRPr="00B048C0">
              <w:rPr>
                <w:rFonts w:asciiTheme="minorHAnsi" w:hAnsiTheme="minorHAnsi" w:cstheme="minorHAnsi"/>
                <w:b/>
                <w:bCs/>
                <w:color w:val="auto"/>
              </w:rPr>
              <w:t>Artículo 135°.-</w:t>
            </w:r>
            <w:r w:rsidRPr="00B048C0">
              <w:rPr>
                <w:rFonts w:asciiTheme="minorHAnsi" w:hAnsiTheme="minorHAnsi" w:cstheme="minorHAnsi"/>
                <w:color w:val="auto"/>
                <w:sz w:val="20"/>
                <w:szCs w:val="20"/>
              </w:rPr>
              <w:t xml:space="preserve"> Terminados los trabajos a que se refiere el artículo anterior, o las obras de edificación, en su caso, el propietario y el arquitecto solicitarán su recepción al Director de Obras Municipales. Cuando la Dirección de Obras Municipales acuerde la recepción indicada, se considerarán, por este solo hecho, incorporadas:</w:t>
            </w:r>
          </w:p>
          <w:p w14:paraId="6595E627" w14:textId="77777777" w:rsidR="00491A3A" w:rsidRPr="00B048C0" w:rsidRDefault="00491A3A">
            <w:pPr>
              <w:pStyle w:val="Default"/>
              <w:numPr>
                <w:ilvl w:val="0"/>
                <w:numId w:val="2"/>
              </w:numPr>
              <w:spacing w:before="120"/>
              <w:ind w:right="323"/>
              <w:jc w:val="both"/>
              <w:rPr>
                <w:rFonts w:asciiTheme="minorHAnsi" w:hAnsiTheme="minorHAnsi" w:cstheme="minorHAnsi"/>
                <w:color w:val="auto"/>
                <w:sz w:val="20"/>
                <w:szCs w:val="20"/>
              </w:rPr>
            </w:pPr>
            <w:r w:rsidRPr="00B048C0">
              <w:rPr>
                <w:rFonts w:asciiTheme="minorHAnsi" w:hAnsiTheme="minorHAnsi" w:cstheme="minorHAnsi"/>
                <w:color w:val="auto"/>
                <w:sz w:val="20"/>
                <w:szCs w:val="20"/>
              </w:rPr>
              <w:t>Al dominio nacional de uso público, todas las calles, avenidas, áreas verdes y espacios públicos en general, contemplados como tales en el proyecto, y</w:t>
            </w:r>
          </w:p>
          <w:p w14:paraId="42AB4A46" w14:textId="77777777" w:rsidR="00491A3A" w:rsidRDefault="00491A3A">
            <w:pPr>
              <w:pStyle w:val="Default"/>
              <w:numPr>
                <w:ilvl w:val="0"/>
                <w:numId w:val="2"/>
              </w:numPr>
              <w:ind w:left="1032" w:right="323" w:hanging="357"/>
              <w:jc w:val="both"/>
              <w:rPr>
                <w:rFonts w:asciiTheme="minorHAnsi" w:hAnsiTheme="minorHAnsi" w:cstheme="minorHAnsi"/>
                <w:color w:val="auto"/>
                <w:sz w:val="20"/>
                <w:szCs w:val="20"/>
              </w:rPr>
            </w:pPr>
            <w:r w:rsidRPr="00B048C0">
              <w:rPr>
                <w:rFonts w:asciiTheme="minorHAnsi" w:hAnsiTheme="minorHAnsi" w:cstheme="minorHAnsi"/>
                <w:color w:val="auto"/>
                <w:sz w:val="20"/>
                <w:szCs w:val="20"/>
              </w:rPr>
              <w:t>Al dominio municipal, los terrenos cedidos de conformidad al artículo 70 de esta ley para localizar equipamientos. Para el solo efecto de mantener la historia de la propiedad raíz, dichos terrenos se inscribirán a nombre del municipio respectivo, en el Registro de Propiedad del Conservador de Bienes Raíces, presentando el certificado de recepción definitiva.</w:t>
            </w:r>
            <w:r>
              <w:rPr>
                <w:rFonts w:asciiTheme="minorHAnsi" w:hAnsiTheme="minorHAnsi" w:cstheme="minorHAnsi"/>
                <w:color w:val="auto"/>
                <w:sz w:val="20"/>
                <w:szCs w:val="20"/>
              </w:rPr>
              <w:t xml:space="preserve"> </w:t>
            </w:r>
            <w:r w:rsidRPr="00604B50">
              <w:rPr>
                <w:rFonts w:asciiTheme="minorHAnsi" w:hAnsiTheme="minorHAnsi" w:cstheme="minorHAnsi"/>
                <w:color w:val="auto"/>
                <w:sz w:val="20"/>
                <w:szCs w:val="20"/>
              </w:rPr>
              <w:t>La Ordenanza General indicará las menciones que deberá incluir el certificado para poder ser inscrito en el mencionado Registro.</w:t>
            </w:r>
          </w:p>
          <w:p w14:paraId="404D2CAE" w14:textId="77777777" w:rsidR="00491A3A" w:rsidRPr="00604B50" w:rsidRDefault="00491A3A" w:rsidP="00491A3A">
            <w:pPr>
              <w:pStyle w:val="Default"/>
              <w:ind w:left="1038" w:right="323"/>
              <w:jc w:val="both"/>
              <w:rPr>
                <w:rFonts w:asciiTheme="minorHAnsi" w:hAnsiTheme="minorHAnsi" w:cstheme="minorHAnsi"/>
                <w:color w:val="auto"/>
                <w:sz w:val="20"/>
                <w:szCs w:val="20"/>
              </w:rPr>
            </w:pPr>
          </w:p>
          <w:p w14:paraId="6BB7F376" w14:textId="77777777" w:rsidR="00491A3A" w:rsidRPr="00A12231" w:rsidRDefault="00491A3A" w:rsidP="00491A3A">
            <w:pPr>
              <w:ind w:left="317" w:right="323"/>
              <w:jc w:val="both"/>
              <w:rPr>
                <w:rFonts w:cstheme="minorHAnsi"/>
                <w:sz w:val="20"/>
                <w:szCs w:val="20"/>
              </w:rPr>
            </w:pPr>
            <w:r w:rsidRPr="00B048C0">
              <w:rPr>
                <w:rFonts w:cstheme="minorHAnsi"/>
                <w:sz w:val="20"/>
                <w:szCs w:val="20"/>
                <w:highlight w:val="yellow"/>
              </w:rPr>
              <w:t>Al mismo procedimiento y efectos se sujetarán las urbanizaciones que excedan el porcentaje máximo de cesiones dispuesto en el artículo 70, así como aquellas contenidas en la letra d) del artículo 65.</w:t>
            </w:r>
          </w:p>
          <w:p w14:paraId="615B7999" w14:textId="77777777" w:rsidR="00491A3A" w:rsidRPr="00A12231" w:rsidRDefault="00491A3A" w:rsidP="00491A3A">
            <w:pPr>
              <w:spacing w:line="276" w:lineRule="auto"/>
              <w:jc w:val="both"/>
              <w:rPr>
                <w:rFonts w:cstheme="minorHAnsi"/>
                <w:sz w:val="20"/>
                <w:szCs w:val="20"/>
              </w:rPr>
            </w:pPr>
          </w:p>
        </w:tc>
      </w:tr>
    </w:tbl>
    <w:p w14:paraId="73CAD911" w14:textId="77777777" w:rsidR="003A0E4A" w:rsidRDefault="003A0E4A" w:rsidP="0020013C">
      <w:pPr>
        <w:jc w:val="center"/>
        <w:rPr>
          <w:rFonts w:ascii="Verdana" w:hAnsi="Verdana"/>
          <w:b/>
          <w:sz w:val="20"/>
        </w:rPr>
      </w:pPr>
    </w:p>
    <w:p w14:paraId="7B0879D6" w14:textId="630ADA1E" w:rsidR="0055603F" w:rsidRDefault="0055603F" w:rsidP="0020013C">
      <w:pPr>
        <w:jc w:val="center"/>
        <w:rPr>
          <w:rFonts w:ascii="Verdana" w:hAnsi="Verdana"/>
          <w:b/>
          <w:sz w:val="20"/>
        </w:rPr>
      </w:pPr>
    </w:p>
    <w:tbl>
      <w:tblPr>
        <w:tblStyle w:val="Tablaconcuadrcula"/>
        <w:tblW w:w="5000" w:type="pct"/>
        <w:jc w:val="center"/>
        <w:tblLook w:val="04A0" w:firstRow="1" w:lastRow="0" w:firstColumn="1" w:lastColumn="0" w:noHBand="0" w:noVBand="1"/>
      </w:tblPr>
      <w:tblGrid>
        <w:gridCol w:w="6449"/>
        <w:gridCol w:w="6449"/>
        <w:gridCol w:w="4196"/>
        <w:gridCol w:w="4197"/>
      </w:tblGrid>
      <w:tr w:rsidR="009714A9" w:rsidRPr="00536FF3" w14:paraId="4BFDD0AB" w14:textId="15B2A7A9" w:rsidTr="000C48A6">
        <w:trPr>
          <w:trHeight w:val="666"/>
          <w:tblHeader/>
          <w:jc w:val="center"/>
        </w:trPr>
        <w:tc>
          <w:tcPr>
            <w:tcW w:w="1250" w:type="pct"/>
            <w:tcBorders>
              <w:top w:val="single" w:sz="4" w:space="0" w:color="auto"/>
            </w:tcBorders>
            <w:shd w:val="clear" w:color="auto" w:fill="BDD6EE" w:themeFill="accent1" w:themeFillTint="66"/>
            <w:vAlign w:val="center"/>
          </w:tcPr>
          <w:p w14:paraId="4A79E9D7" w14:textId="48ABC1EA" w:rsidR="009714A9" w:rsidRPr="00D3509B" w:rsidRDefault="009714A9" w:rsidP="00706A2A">
            <w:pPr>
              <w:tabs>
                <w:tab w:val="left" w:pos="30"/>
              </w:tabs>
              <w:jc w:val="center"/>
              <w:rPr>
                <w:rFonts w:cstheme="minorHAnsi"/>
                <w:b/>
                <w:sz w:val="24"/>
                <w:szCs w:val="24"/>
              </w:rPr>
            </w:pPr>
            <w:r w:rsidRPr="00D3509B">
              <w:rPr>
                <w:rFonts w:cstheme="minorHAnsi"/>
                <w:b/>
                <w:sz w:val="24"/>
                <w:szCs w:val="24"/>
              </w:rPr>
              <w:lastRenderedPageBreak/>
              <w:t>TEXTO NORMA VIGENTE</w:t>
            </w:r>
          </w:p>
        </w:tc>
        <w:tc>
          <w:tcPr>
            <w:tcW w:w="1250" w:type="pct"/>
            <w:tcBorders>
              <w:top w:val="single" w:sz="4" w:space="0" w:color="auto"/>
            </w:tcBorders>
            <w:shd w:val="clear" w:color="auto" w:fill="BDD6EE" w:themeFill="accent1" w:themeFillTint="66"/>
            <w:vAlign w:val="center"/>
          </w:tcPr>
          <w:p w14:paraId="420CABEE" w14:textId="721D7D88" w:rsidR="009714A9" w:rsidRPr="00C62A49" w:rsidRDefault="009714A9" w:rsidP="00706A2A">
            <w:pPr>
              <w:tabs>
                <w:tab w:val="left" w:pos="30"/>
              </w:tabs>
              <w:jc w:val="center"/>
              <w:rPr>
                <w:rFonts w:cstheme="minorHAnsi"/>
                <w:b/>
                <w:sz w:val="24"/>
                <w:szCs w:val="24"/>
              </w:rPr>
            </w:pPr>
            <w:r w:rsidRPr="00C62A49">
              <w:rPr>
                <w:rFonts w:cstheme="minorHAnsi"/>
                <w:b/>
                <w:sz w:val="24"/>
                <w:szCs w:val="24"/>
              </w:rPr>
              <w:t>TEXTO PROPUESTO</w:t>
            </w:r>
          </w:p>
        </w:tc>
        <w:tc>
          <w:tcPr>
            <w:tcW w:w="1250" w:type="pct"/>
            <w:tcBorders>
              <w:top w:val="single" w:sz="4" w:space="0" w:color="auto"/>
            </w:tcBorders>
            <w:shd w:val="clear" w:color="auto" w:fill="BDD6EE" w:themeFill="accent1" w:themeFillTint="66"/>
            <w:vAlign w:val="center"/>
          </w:tcPr>
          <w:p w14:paraId="2414DD21" w14:textId="7FC28828" w:rsidR="009714A9" w:rsidRPr="00D3509B" w:rsidRDefault="009714A9" w:rsidP="00706A2A">
            <w:pPr>
              <w:tabs>
                <w:tab w:val="left" w:pos="30"/>
              </w:tabs>
              <w:jc w:val="center"/>
              <w:rPr>
                <w:rFonts w:cstheme="minorHAnsi"/>
                <w:b/>
                <w:sz w:val="24"/>
                <w:szCs w:val="24"/>
              </w:rPr>
            </w:pPr>
            <w:r>
              <w:rPr>
                <w:rFonts w:cstheme="minorHAnsi"/>
                <w:b/>
                <w:sz w:val="24"/>
                <w:szCs w:val="24"/>
              </w:rPr>
              <w:t>COMENTARIOS / CONTRIBUCIONES</w:t>
            </w:r>
          </w:p>
        </w:tc>
        <w:tc>
          <w:tcPr>
            <w:tcW w:w="1250" w:type="pct"/>
            <w:tcBorders>
              <w:top w:val="single" w:sz="4" w:space="0" w:color="auto"/>
            </w:tcBorders>
            <w:shd w:val="clear" w:color="auto" w:fill="BDD6EE" w:themeFill="accent1" w:themeFillTint="66"/>
            <w:vAlign w:val="center"/>
          </w:tcPr>
          <w:p w14:paraId="231ED527" w14:textId="3C930E80" w:rsidR="009714A9" w:rsidRDefault="009714A9" w:rsidP="00706A2A">
            <w:pPr>
              <w:tabs>
                <w:tab w:val="left" w:pos="30"/>
              </w:tabs>
              <w:jc w:val="center"/>
              <w:rPr>
                <w:rFonts w:cstheme="minorHAnsi"/>
                <w:b/>
                <w:sz w:val="24"/>
                <w:szCs w:val="24"/>
              </w:rPr>
            </w:pPr>
            <w:r>
              <w:rPr>
                <w:rFonts w:cstheme="minorHAnsi"/>
                <w:b/>
                <w:sz w:val="24"/>
                <w:szCs w:val="24"/>
              </w:rPr>
              <w:t>RESPUESTA DDU</w:t>
            </w:r>
          </w:p>
        </w:tc>
      </w:tr>
      <w:tr w:rsidR="009714A9" w:rsidRPr="00536FF3" w14:paraId="1F6335A4" w14:textId="77777777" w:rsidTr="000C48A6">
        <w:trPr>
          <w:trHeight w:val="290"/>
          <w:jc w:val="center"/>
        </w:trPr>
        <w:tc>
          <w:tcPr>
            <w:tcW w:w="1250" w:type="pct"/>
          </w:tcPr>
          <w:p w14:paraId="01569216" w14:textId="77777777" w:rsidR="009714A9" w:rsidRPr="0090228A" w:rsidRDefault="009714A9" w:rsidP="00706A2A">
            <w:pPr>
              <w:spacing w:before="120"/>
              <w:jc w:val="both"/>
              <w:rPr>
                <w:rFonts w:cstheme="minorHAnsi"/>
                <w:b/>
                <w:color w:val="000000"/>
                <w:sz w:val="24"/>
                <w:szCs w:val="24"/>
              </w:rPr>
            </w:pPr>
          </w:p>
        </w:tc>
        <w:tc>
          <w:tcPr>
            <w:tcW w:w="1250" w:type="pct"/>
          </w:tcPr>
          <w:p w14:paraId="712F05CB" w14:textId="77777777" w:rsidR="009714A9" w:rsidRPr="00C62A49" w:rsidRDefault="009714A9" w:rsidP="00706A2A">
            <w:pPr>
              <w:spacing w:before="120"/>
              <w:jc w:val="both"/>
              <w:rPr>
                <w:rFonts w:cstheme="minorHAnsi"/>
                <w:b/>
                <w:color w:val="000000"/>
                <w:sz w:val="24"/>
                <w:szCs w:val="24"/>
              </w:rPr>
            </w:pPr>
          </w:p>
        </w:tc>
        <w:tc>
          <w:tcPr>
            <w:tcW w:w="1250" w:type="pct"/>
            <w:vAlign w:val="center"/>
          </w:tcPr>
          <w:p w14:paraId="72230259" w14:textId="77777777" w:rsidR="009714A9" w:rsidRDefault="009714A9" w:rsidP="00706A2A">
            <w:pPr>
              <w:ind w:left="74" w:right="173"/>
              <w:jc w:val="both"/>
              <w:rPr>
                <w:rFonts w:cstheme="minorHAnsi"/>
                <w:spacing w:val="-3"/>
                <w:sz w:val="20"/>
                <w:szCs w:val="20"/>
              </w:rPr>
            </w:pPr>
          </w:p>
          <w:p w14:paraId="441DF6FC" w14:textId="77777777" w:rsidR="009714A9" w:rsidRPr="00D26064" w:rsidRDefault="009714A9" w:rsidP="00706A2A">
            <w:pPr>
              <w:ind w:left="74" w:right="173"/>
              <w:jc w:val="both"/>
              <w:rPr>
                <w:rFonts w:cstheme="minorHAnsi"/>
                <w:b/>
                <w:bCs/>
                <w:spacing w:val="-3"/>
                <w:sz w:val="20"/>
                <w:szCs w:val="20"/>
                <w:u w:val="single"/>
              </w:rPr>
            </w:pPr>
            <w:r>
              <w:rPr>
                <w:rFonts w:cstheme="minorHAnsi"/>
                <w:b/>
                <w:bCs/>
                <w:spacing w:val="-3"/>
                <w:sz w:val="20"/>
                <w:szCs w:val="20"/>
                <w:u w:val="single"/>
              </w:rPr>
              <w:t>COMENTARIOS GENERALES:</w:t>
            </w:r>
          </w:p>
          <w:p w14:paraId="4C98F5B1" w14:textId="77777777" w:rsidR="009714A9" w:rsidRDefault="009714A9" w:rsidP="00706A2A">
            <w:pPr>
              <w:ind w:left="74" w:right="173"/>
              <w:jc w:val="both"/>
              <w:rPr>
                <w:rFonts w:cstheme="minorHAnsi"/>
                <w:b/>
                <w:bCs/>
                <w:spacing w:val="-3"/>
                <w:sz w:val="20"/>
                <w:szCs w:val="20"/>
              </w:rPr>
            </w:pPr>
            <w:r w:rsidRPr="001E4691">
              <w:rPr>
                <w:rFonts w:cstheme="minorHAnsi"/>
                <w:b/>
                <w:bCs/>
                <w:spacing w:val="-3"/>
                <w:sz w:val="20"/>
                <w:szCs w:val="20"/>
              </w:rPr>
              <w:t xml:space="preserve">Carlos Pinto (CChC): </w:t>
            </w:r>
          </w:p>
          <w:p w14:paraId="23166078" w14:textId="77777777" w:rsidR="009714A9" w:rsidRPr="008C4188" w:rsidRDefault="009714A9" w:rsidP="00706A2A">
            <w:pPr>
              <w:ind w:left="74" w:right="173"/>
              <w:jc w:val="both"/>
              <w:rPr>
                <w:rFonts w:cstheme="minorHAnsi"/>
                <w:spacing w:val="-3"/>
                <w:sz w:val="20"/>
                <w:szCs w:val="20"/>
              </w:rPr>
            </w:pPr>
            <w:r w:rsidRPr="008C4188">
              <w:rPr>
                <w:rFonts w:cstheme="minorHAnsi"/>
                <w:spacing w:val="-3"/>
                <w:sz w:val="20"/>
                <w:szCs w:val="20"/>
              </w:rPr>
              <w:t>Comentarios generales:</w:t>
            </w:r>
          </w:p>
          <w:p w14:paraId="2C7F94EA" w14:textId="77777777" w:rsidR="009714A9" w:rsidRPr="008C4188" w:rsidRDefault="009714A9" w:rsidP="00706A2A">
            <w:pPr>
              <w:ind w:left="74" w:right="173"/>
              <w:jc w:val="both"/>
              <w:rPr>
                <w:rFonts w:cstheme="minorHAnsi"/>
                <w:spacing w:val="-3"/>
                <w:sz w:val="20"/>
                <w:szCs w:val="20"/>
              </w:rPr>
            </w:pPr>
            <w:r w:rsidRPr="008C4188">
              <w:rPr>
                <w:rFonts w:cstheme="minorHAnsi"/>
                <w:spacing w:val="-3"/>
                <w:sz w:val="20"/>
                <w:szCs w:val="20"/>
              </w:rPr>
              <w:t>-</w:t>
            </w:r>
            <w:r w:rsidRPr="008C4188">
              <w:rPr>
                <w:rFonts w:cstheme="minorHAnsi"/>
                <w:spacing w:val="-3"/>
                <w:sz w:val="20"/>
                <w:szCs w:val="20"/>
              </w:rPr>
              <w:tab/>
              <w:t>Las modificaciones legales surgen en el contexto de una iniciativa legislativa de iniciativa del Ejecutivo denominada “miscelánea”, tendiente a resolver y destrabar los principales nudos administrativos, acelerar procesos, ampliar coberturas y evitar quiebres y abandono de proyectos en el contexto del Plan de Emergencia Habitacional.</w:t>
            </w:r>
          </w:p>
          <w:p w14:paraId="3580AD20" w14:textId="77777777" w:rsidR="009714A9" w:rsidRPr="008C4188" w:rsidRDefault="009714A9" w:rsidP="00706A2A">
            <w:pPr>
              <w:ind w:left="74" w:right="173"/>
              <w:jc w:val="both"/>
              <w:rPr>
                <w:rFonts w:cstheme="minorHAnsi"/>
                <w:spacing w:val="-3"/>
                <w:sz w:val="20"/>
                <w:szCs w:val="20"/>
              </w:rPr>
            </w:pPr>
            <w:r w:rsidRPr="008C4188">
              <w:rPr>
                <w:rFonts w:cstheme="minorHAnsi"/>
                <w:spacing w:val="-3"/>
                <w:sz w:val="20"/>
                <w:szCs w:val="20"/>
              </w:rPr>
              <w:t>-</w:t>
            </w:r>
            <w:r w:rsidRPr="008C4188">
              <w:rPr>
                <w:rFonts w:cstheme="minorHAnsi"/>
                <w:spacing w:val="-3"/>
                <w:sz w:val="20"/>
                <w:szCs w:val="20"/>
              </w:rPr>
              <w:tab/>
              <w:t>La inclusión de las urbanizaciones voluntarias no surge del texto original, sino del trabajo parlamentario posterior. No existen mayores referencias en la historia de la ley el origen y objetivo específico para incluir la posibilidad de realizar cesiones por sobre los porcentajes exigidos por la ley.</w:t>
            </w:r>
          </w:p>
          <w:p w14:paraId="247E6F7B" w14:textId="77777777" w:rsidR="009714A9" w:rsidRPr="008C4188" w:rsidRDefault="009714A9" w:rsidP="00706A2A">
            <w:pPr>
              <w:ind w:left="74" w:right="173"/>
              <w:jc w:val="both"/>
              <w:rPr>
                <w:rFonts w:cstheme="minorHAnsi"/>
                <w:spacing w:val="-3"/>
                <w:sz w:val="20"/>
                <w:szCs w:val="20"/>
              </w:rPr>
            </w:pPr>
            <w:r w:rsidRPr="008C4188">
              <w:rPr>
                <w:rFonts w:cstheme="minorHAnsi"/>
                <w:spacing w:val="-3"/>
                <w:sz w:val="20"/>
                <w:szCs w:val="20"/>
              </w:rPr>
              <w:t>-</w:t>
            </w:r>
            <w:r w:rsidRPr="008C4188">
              <w:rPr>
                <w:rFonts w:cstheme="minorHAnsi"/>
                <w:spacing w:val="-3"/>
                <w:sz w:val="20"/>
                <w:szCs w:val="20"/>
              </w:rPr>
              <w:tab/>
              <w:t>Podría circunscrita a una de las ideas matrices del proyecto de ley de aumentar la eficiencia de los trámites ante las Direcciones Obras Municipales, dado que se encuentra dentro de las modificaciones misceláneas a la LGUC relativas a dicho objetivo, desacopladas de aquellas que solo rigen para efectos de la ejecución del Plan de Emergencia Habitacional.</w:t>
            </w:r>
          </w:p>
          <w:p w14:paraId="218786C5" w14:textId="77777777" w:rsidR="009714A9" w:rsidRPr="008C4188" w:rsidRDefault="009714A9" w:rsidP="00706A2A">
            <w:pPr>
              <w:ind w:left="74" w:right="173"/>
              <w:jc w:val="both"/>
              <w:rPr>
                <w:rFonts w:cstheme="minorHAnsi"/>
                <w:spacing w:val="-3"/>
                <w:sz w:val="20"/>
                <w:szCs w:val="20"/>
              </w:rPr>
            </w:pPr>
            <w:r w:rsidRPr="008C4188">
              <w:rPr>
                <w:rFonts w:cstheme="minorHAnsi"/>
                <w:spacing w:val="-3"/>
                <w:sz w:val="20"/>
                <w:szCs w:val="20"/>
              </w:rPr>
              <w:t>-</w:t>
            </w:r>
            <w:r w:rsidRPr="008C4188">
              <w:rPr>
                <w:rFonts w:cstheme="minorHAnsi"/>
                <w:spacing w:val="-3"/>
                <w:sz w:val="20"/>
                <w:szCs w:val="20"/>
              </w:rPr>
              <w:tab/>
              <w:t>La inclusión de la normativa surge de una indicación presentada por el Diputado Hirsch, la que fue aprobada sin debate y por unanimidad de los integrantes de la Comisión de Vivienda de la Cámara de Diputados.</w:t>
            </w:r>
          </w:p>
          <w:p w14:paraId="6749F92C" w14:textId="77777777" w:rsidR="009714A9" w:rsidRPr="008C4188" w:rsidRDefault="009714A9" w:rsidP="00706A2A">
            <w:pPr>
              <w:ind w:left="74" w:right="173"/>
              <w:jc w:val="both"/>
              <w:rPr>
                <w:rFonts w:cstheme="minorHAnsi"/>
                <w:spacing w:val="-3"/>
                <w:sz w:val="20"/>
                <w:szCs w:val="20"/>
              </w:rPr>
            </w:pPr>
            <w:r w:rsidRPr="008C4188">
              <w:rPr>
                <w:rFonts w:cstheme="minorHAnsi"/>
                <w:spacing w:val="-3"/>
                <w:sz w:val="20"/>
                <w:szCs w:val="20"/>
              </w:rPr>
              <w:t>-</w:t>
            </w:r>
            <w:r w:rsidRPr="008C4188">
              <w:rPr>
                <w:rFonts w:cstheme="minorHAnsi"/>
                <w:spacing w:val="-3"/>
                <w:sz w:val="20"/>
                <w:szCs w:val="20"/>
              </w:rPr>
              <w:tab/>
              <w:t xml:space="preserve">Durante el segundo trámite constitucional en el Senado se declaró inadmisible una indicación con redacción distinta del senador </w:t>
            </w:r>
            <w:proofErr w:type="spellStart"/>
            <w:r w:rsidRPr="008C4188">
              <w:rPr>
                <w:rFonts w:cstheme="minorHAnsi"/>
                <w:spacing w:val="-3"/>
                <w:sz w:val="20"/>
                <w:szCs w:val="20"/>
              </w:rPr>
              <w:t>Kusanovic</w:t>
            </w:r>
            <w:proofErr w:type="spellEnd"/>
            <w:r w:rsidRPr="008C4188">
              <w:rPr>
                <w:rFonts w:cstheme="minorHAnsi"/>
                <w:spacing w:val="-3"/>
                <w:sz w:val="20"/>
                <w:szCs w:val="20"/>
              </w:rPr>
              <w:t>, por referirse a materias que son de iniciativa exclusiva del Presidente de la República (reparo que no se hizo respecto de la indicación que dio origen a la norma). Además, señaló el Jefe de la DDU que la eliminación de una de las modificaciones propuesta por el mismo senador impediría una regulación adecuada de las urbanizaciones voluntarias.</w:t>
            </w:r>
          </w:p>
          <w:p w14:paraId="1BE90360" w14:textId="77777777" w:rsidR="009714A9" w:rsidRDefault="009714A9" w:rsidP="00706A2A">
            <w:pPr>
              <w:ind w:left="74" w:right="173"/>
              <w:jc w:val="both"/>
              <w:rPr>
                <w:rFonts w:cstheme="minorHAnsi"/>
                <w:spacing w:val="-3"/>
                <w:sz w:val="20"/>
                <w:szCs w:val="20"/>
              </w:rPr>
            </w:pPr>
            <w:r w:rsidRPr="008C4188">
              <w:rPr>
                <w:rFonts w:cstheme="minorHAnsi"/>
                <w:spacing w:val="-3"/>
                <w:sz w:val="20"/>
                <w:szCs w:val="20"/>
              </w:rPr>
              <w:t>-</w:t>
            </w:r>
            <w:r w:rsidRPr="008C4188">
              <w:rPr>
                <w:rFonts w:cstheme="minorHAnsi"/>
                <w:spacing w:val="-3"/>
                <w:sz w:val="20"/>
                <w:szCs w:val="20"/>
              </w:rPr>
              <w:tab/>
              <w:t>Se asume que la inclusión de urbanizaciones voluntarias, más allá de las exigencias legales y siempre con la autorización de las DOM, podría aumentar el estándar de urbanización en proyectos, cuando decidan realizar cesiones más allá del legal.</w:t>
            </w:r>
          </w:p>
          <w:p w14:paraId="55332D0D" w14:textId="77777777" w:rsidR="009714A9" w:rsidRDefault="009714A9" w:rsidP="00706A2A">
            <w:pPr>
              <w:ind w:left="74" w:right="173"/>
              <w:jc w:val="both"/>
              <w:rPr>
                <w:rFonts w:cstheme="minorHAnsi"/>
                <w:b/>
                <w:bCs/>
                <w:spacing w:val="-3"/>
                <w:sz w:val="20"/>
                <w:szCs w:val="20"/>
              </w:rPr>
            </w:pPr>
          </w:p>
          <w:p w14:paraId="275427E3" w14:textId="77777777" w:rsidR="009714A9" w:rsidRDefault="009714A9" w:rsidP="00706A2A">
            <w:pPr>
              <w:ind w:left="74" w:right="173"/>
              <w:jc w:val="both"/>
              <w:rPr>
                <w:rFonts w:cstheme="minorHAnsi"/>
                <w:b/>
                <w:bCs/>
                <w:spacing w:val="-3"/>
                <w:sz w:val="20"/>
                <w:szCs w:val="20"/>
              </w:rPr>
            </w:pPr>
          </w:p>
          <w:p w14:paraId="628AF2F9" w14:textId="77777777" w:rsidR="009714A9" w:rsidRDefault="009714A9" w:rsidP="00706A2A">
            <w:pPr>
              <w:ind w:left="74" w:right="173"/>
              <w:jc w:val="both"/>
              <w:rPr>
                <w:rFonts w:cstheme="minorHAnsi"/>
                <w:b/>
                <w:bCs/>
                <w:spacing w:val="-3"/>
                <w:sz w:val="20"/>
                <w:szCs w:val="20"/>
              </w:rPr>
            </w:pPr>
            <w:r>
              <w:rPr>
                <w:rFonts w:cstheme="minorHAnsi"/>
                <w:b/>
                <w:bCs/>
                <w:spacing w:val="-3"/>
                <w:sz w:val="20"/>
                <w:szCs w:val="20"/>
              </w:rPr>
              <w:t>Marisol Rojas (AOA)</w:t>
            </w:r>
            <w:r w:rsidRPr="001E4691">
              <w:rPr>
                <w:rFonts w:cstheme="minorHAnsi"/>
                <w:b/>
                <w:bCs/>
                <w:spacing w:val="-3"/>
                <w:sz w:val="20"/>
                <w:szCs w:val="20"/>
              </w:rPr>
              <w:t>:</w:t>
            </w:r>
          </w:p>
          <w:p w14:paraId="07982D8D" w14:textId="5E8BD001" w:rsidR="009714A9" w:rsidRPr="00B50CE6" w:rsidRDefault="009714A9" w:rsidP="00706A2A">
            <w:pPr>
              <w:ind w:left="74" w:right="173"/>
              <w:jc w:val="both"/>
              <w:rPr>
                <w:rFonts w:cstheme="minorHAnsi"/>
                <w:spacing w:val="-3"/>
                <w:sz w:val="20"/>
                <w:szCs w:val="20"/>
              </w:rPr>
            </w:pPr>
            <w:r w:rsidRPr="00B50CE6">
              <w:rPr>
                <w:rFonts w:cstheme="minorHAnsi"/>
                <w:spacing w:val="-3"/>
                <w:sz w:val="20"/>
                <w:szCs w:val="20"/>
              </w:rPr>
              <w:t xml:space="preserve">En términos generales la propuesta presenta inconsistencias en sus definiciones e implementación entre los procesos de división de predios y las urbanizaciones voluntarias. </w:t>
            </w:r>
            <w:proofErr w:type="gramStart"/>
            <w:r w:rsidRPr="00B50CE6">
              <w:rPr>
                <w:rFonts w:cstheme="minorHAnsi"/>
                <w:spacing w:val="-3"/>
                <w:sz w:val="20"/>
                <w:szCs w:val="20"/>
              </w:rPr>
              <w:t>Además</w:t>
            </w:r>
            <w:proofErr w:type="gramEnd"/>
            <w:r w:rsidRPr="00B50CE6">
              <w:rPr>
                <w:rFonts w:cstheme="minorHAnsi"/>
                <w:spacing w:val="-3"/>
                <w:sz w:val="20"/>
                <w:szCs w:val="20"/>
              </w:rPr>
              <w:t xml:space="preserve"> establece un requisito previo de autorización municipal para las urbanizaciones voluntarias que no tiene procedimiento y va en sentido contrario a la búsqueda de agilización de los procesos (crea uno nuevo sin plazos, responsabilidades, contenidos, </w:t>
            </w:r>
            <w:proofErr w:type="spellStart"/>
            <w:r w:rsidRPr="00B50CE6">
              <w:rPr>
                <w:rFonts w:cstheme="minorHAnsi"/>
                <w:spacing w:val="-3"/>
                <w:sz w:val="20"/>
                <w:szCs w:val="20"/>
              </w:rPr>
              <w:t>etc</w:t>
            </w:r>
            <w:proofErr w:type="spellEnd"/>
            <w:r w:rsidRPr="00B50CE6">
              <w:rPr>
                <w:rFonts w:cstheme="minorHAnsi"/>
                <w:spacing w:val="-3"/>
                <w:sz w:val="20"/>
                <w:szCs w:val="20"/>
              </w:rPr>
              <w:t xml:space="preserve">). Complementario a lo anterior, la propuesta induce y es equívoca al establecer que </w:t>
            </w:r>
            <w:proofErr w:type="gramStart"/>
            <w:r w:rsidRPr="00B50CE6">
              <w:rPr>
                <w:rFonts w:cstheme="minorHAnsi"/>
                <w:spacing w:val="-3"/>
                <w:sz w:val="20"/>
                <w:szCs w:val="20"/>
              </w:rPr>
              <w:t>las urbanizaciones voluntarias tiene</w:t>
            </w:r>
            <w:proofErr w:type="gramEnd"/>
            <w:r w:rsidRPr="00B50CE6">
              <w:rPr>
                <w:rFonts w:cstheme="minorHAnsi"/>
                <w:spacing w:val="-3"/>
                <w:sz w:val="20"/>
                <w:szCs w:val="20"/>
              </w:rPr>
              <w:t xml:space="preserve"> condiciones mucho más exigentes que las urbanizaciones </w:t>
            </w:r>
            <w:proofErr w:type="spellStart"/>
            <w:r w:rsidRPr="00B50CE6">
              <w:rPr>
                <w:rFonts w:cstheme="minorHAnsi"/>
                <w:spacing w:val="-3"/>
                <w:sz w:val="20"/>
                <w:szCs w:val="20"/>
              </w:rPr>
              <w:t>obligatrias</w:t>
            </w:r>
            <w:proofErr w:type="spellEnd"/>
            <w:r w:rsidRPr="00B50CE6">
              <w:rPr>
                <w:rFonts w:cstheme="minorHAnsi"/>
                <w:spacing w:val="-3"/>
                <w:sz w:val="20"/>
                <w:szCs w:val="20"/>
              </w:rPr>
              <w:t xml:space="preserve"> como si fuese un "beneficio", siendo el objetivo ejecutar las obras afectas a utilidad pública por el instrumento de planificación territorial. Este error de concepto genera una serie de restricciones al uso de las urbanizaciones  voluntarias que lo hacen ser más gravoso que las obligatorias, como por ejemplo obligar a subdividir y pagar el 2% del </w:t>
            </w:r>
            <w:proofErr w:type="spellStart"/>
            <w:r w:rsidRPr="00B50CE6">
              <w:rPr>
                <w:rFonts w:cstheme="minorHAnsi"/>
                <w:spacing w:val="-3"/>
                <w:sz w:val="20"/>
                <w:szCs w:val="20"/>
              </w:rPr>
              <w:t>avaluo</w:t>
            </w:r>
            <w:proofErr w:type="spellEnd"/>
            <w:r w:rsidRPr="00B50CE6">
              <w:rPr>
                <w:rFonts w:cstheme="minorHAnsi"/>
                <w:spacing w:val="-3"/>
                <w:sz w:val="20"/>
                <w:szCs w:val="20"/>
              </w:rPr>
              <w:t xml:space="preserve"> fiscal cuando se quiere ejecutar una </w:t>
            </w:r>
            <w:proofErr w:type="spellStart"/>
            <w:r w:rsidRPr="00B50CE6">
              <w:rPr>
                <w:rFonts w:cstheme="minorHAnsi"/>
                <w:spacing w:val="-3"/>
                <w:sz w:val="20"/>
                <w:szCs w:val="20"/>
              </w:rPr>
              <w:t>urbanizacion</w:t>
            </w:r>
            <w:proofErr w:type="spellEnd"/>
            <w:r w:rsidRPr="00B50CE6">
              <w:rPr>
                <w:rFonts w:cstheme="minorHAnsi"/>
                <w:spacing w:val="-3"/>
                <w:sz w:val="20"/>
                <w:szCs w:val="20"/>
              </w:rPr>
              <w:t xml:space="preserve"> voluntaria de una vialidad gravada en el predio por el plan regulador y que como consecuencia (no por querer) el predio de origen se divide en dos.</w:t>
            </w:r>
          </w:p>
          <w:p w14:paraId="74182DB2" w14:textId="77777777" w:rsidR="009714A9" w:rsidRPr="00B50CE6" w:rsidRDefault="009714A9" w:rsidP="00706A2A">
            <w:pPr>
              <w:ind w:left="74" w:right="173"/>
              <w:jc w:val="both"/>
              <w:rPr>
                <w:rFonts w:cstheme="minorHAnsi"/>
                <w:spacing w:val="-3"/>
                <w:sz w:val="20"/>
                <w:szCs w:val="20"/>
              </w:rPr>
            </w:pPr>
            <w:r w:rsidRPr="00B50CE6">
              <w:rPr>
                <w:rFonts w:cstheme="minorHAnsi"/>
                <w:spacing w:val="-3"/>
                <w:sz w:val="20"/>
                <w:szCs w:val="20"/>
              </w:rPr>
              <w:t xml:space="preserve">Creemos que es necesario replantearse este decreto para que la implementación de las urbanizaciones voluntarias sea un aporte al desarrollo de las vialidades y áreas verdes de las comunas y no un mecanismo de "negociación" ni más exigente que las obligaciones actuales, como por ejemplo prohibir las recepciones de las edificaciones y no permitir las garantías. </w:t>
            </w:r>
          </w:p>
          <w:p w14:paraId="5E9DFDB3" w14:textId="77777777" w:rsidR="009714A9" w:rsidRDefault="009714A9" w:rsidP="00706A2A">
            <w:pPr>
              <w:ind w:left="74" w:right="173"/>
              <w:jc w:val="both"/>
              <w:rPr>
                <w:rFonts w:cstheme="minorHAnsi"/>
                <w:b/>
                <w:bCs/>
                <w:spacing w:val="-3"/>
                <w:sz w:val="20"/>
                <w:szCs w:val="20"/>
              </w:rPr>
            </w:pPr>
          </w:p>
          <w:p w14:paraId="6E1A9590" w14:textId="77777777" w:rsidR="009714A9" w:rsidRDefault="009714A9" w:rsidP="00706A2A">
            <w:pPr>
              <w:ind w:left="74" w:right="173"/>
              <w:jc w:val="both"/>
              <w:rPr>
                <w:rFonts w:cstheme="minorHAnsi"/>
                <w:b/>
                <w:bCs/>
                <w:spacing w:val="-3"/>
                <w:sz w:val="20"/>
                <w:szCs w:val="20"/>
              </w:rPr>
            </w:pPr>
          </w:p>
          <w:p w14:paraId="0CE8B7D7" w14:textId="77777777" w:rsidR="009714A9" w:rsidRDefault="009714A9" w:rsidP="00706A2A">
            <w:pPr>
              <w:ind w:left="74" w:right="173"/>
              <w:jc w:val="both"/>
              <w:rPr>
                <w:rFonts w:cstheme="minorHAnsi"/>
                <w:b/>
                <w:bCs/>
                <w:spacing w:val="-3"/>
                <w:sz w:val="20"/>
                <w:szCs w:val="20"/>
              </w:rPr>
            </w:pPr>
            <w:r>
              <w:rPr>
                <w:rFonts w:cstheme="minorHAnsi"/>
                <w:b/>
                <w:bCs/>
                <w:spacing w:val="-3"/>
                <w:sz w:val="20"/>
                <w:szCs w:val="20"/>
              </w:rPr>
              <w:t>Luis Prieto:</w:t>
            </w:r>
          </w:p>
          <w:p w14:paraId="56E176C4" w14:textId="77777777" w:rsidR="009714A9" w:rsidRPr="004262F6" w:rsidRDefault="009714A9" w:rsidP="00706A2A">
            <w:pPr>
              <w:ind w:left="74" w:right="173"/>
              <w:jc w:val="both"/>
              <w:rPr>
                <w:rFonts w:cstheme="minorHAnsi"/>
                <w:spacing w:val="-3"/>
                <w:sz w:val="20"/>
                <w:szCs w:val="20"/>
              </w:rPr>
            </w:pPr>
            <w:r w:rsidRPr="004262F6">
              <w:rPr>
                <w:rFonts w:cstheme="minorHAnsi"/>
                <w:spacing w:val="-3"/>
                <w:sz w:val="20"/>
                <w:szCs w:val="20"/>
              </w:rPr>
              <w:t>Los felicito por la propuesta. Se ve muy bien trabajada. Adjunto a modo de aporto algunos pequeños comentarios y sugerencias que ojalá puedan ser de utilidad. Muchos saludos.</w:t>
            </w:r>
          </w:p>
          <w:p w14:paraId="229617DE" w14:textId="77777777" w:rsidR="009714A9" w:rsidRDefault="009714A9" w:rsidP="00706A2A">
            <w:pPr>
              <w:tabs>
                <w:tab w:val="left" w:pos="30"/>
              </w:tabs>
              <w:rPr>
                <w:rFonts w:cstheme="minorHAnsi"/>
                <w:b/>
                <w:sz w:val="24"/>
                <w:szCs w:val="24"/>
              </w:rPr>
            </w:pPr>
          </w:p>
          <w:p w14:paraId="4645EBDF" w14:textId="77777777" w:rsidR="009714A9" w:rsidRDefault="009714A9" w:rsidP="00706A2A">
            <w:pPr>
              <w:tabs>
                <w:tab w:val="left" w:pos="30"/>
              </w:tabs>
              <w:rPr>
                <w:rFonts w:cstheme="minorHAnsi"/>
                <w:b/>
                <w:sz w:val="24"/>
                <w:szCs w:val="24"/>
              </w:rPr>
            </w:pPr>
          </w:p>
          <w:p w14:paraId="77706B46" w14:textId="77777777" w:rsidR="009714A9" w:rsidRDefault="009714A9" w:rsidP="00706A2A">
            <w:pPr>
              <w:tabs>
                <w:tab w:val="left" w:pos="30"/>
              </w:tabs>
              <w:rPr>
                <w:rFonts w:cstheme="minorHAnsi"/>
                <w:b/>
                <w:sz w:val="24"/>
                <w:szCs w:val="24"/>
              </w:rPr>
            </w:pPr>
          </w:p>
          <w:p w14:paraId="073A0A29" w14:textId="77777777" w:rsidR="009714A9" w:rsidRDefault="009714A9" w:rsidP="00706A2A">
            <w:pPr>
              <w:tabs>
                <w:tab w:val="left" w:pos="30"/>
              </w:tabs>
              <w:rPr>
                <w:rFonts w:cstheme="minorHAnsi"/>
                <w:b/>
                <w:sz w:val="24"/>
                <w:szCs w:val="24"/>
              </w:rPr>
            </w:pPr>
          </w:p>
          <w:p w14:paraId="33FE389B" w14:textId="77777777" w:rsidR="009714A9" w:rsidRDefault="009714A9" w:rsidP="00706A2A">
            <w:pPr>
              <w:ind w:right="173"/>
              <w:jc w:val="both"/>
              <w:rPr>
                <w:rFonts w:cstheme="minorHAnsi"/>
                <w:spacing w:val="-3"/>
                <w:sz w:val="20"/>
                <w:szCs w:val="20"/>
              </w:rPr>
            </w:pPr>
          </w:p>
        </w:tc>
        <w:tc>
          <w:tcPr>
            <w:tcW w:w="1250" w:type="pct"/>
          </w:tcPr>
          <w:p w14:paraId="0B774834" w14:textId="77777777" w:rsidR="009714A9" w:rsidRDefault="009714A9" w:rsidP="00706A2A">
            <w:pPr>
              <w:ind w:left="74" w:right="173"/>
              <w:jc w:val="both"/>
              <w:rPr>
                <w:rFonts w:cstheme="minorHAnsi"/>
                <w:spacing w:val="-3"/>
                <w:sz w:val="20"/>
                <w:szCs w:val="20"/>
              </w:rPr>
            </w:pPr>
          </w:p>
          <w:p w14:paraId="65E075D0" w14:textId="77777777" w:rsidR="009714A9" w:rsidRDefault="009714A9" w:rsidP="00706A2A">
            <w:pPr>
              <w:ind w:left="74" w:right="173"/>
              <w:jc w:val="both"/>
              <w:rPr>
                <w:rFonts w:cstheme="minorHAnsi"/>
                <w:spacing w:val="-3"/>
                <w:sz w:val="20"/>
                <w:szCs w:val="20"/>
              </w:rPr>
            </w:pPr>
          </w:p>
          <w:p w14:paraId="3ACE5B11" w14:textId="49C1DFF2" w:rsidR="009714A9" w:rsidRDefault="009714A9" w:rsidP="00706A2A">
            <w:pPr>
              <w:ind w:left="74" w:right="173"/>
              <w:jc w:val="both"/>
              <w:rPr>
                <w:rFonts w:cstheme="minorHAnsi"/>
                <w:spacing w:val="-3"/>
                <w:sz w:val="20"/>
                <w:szCs w:val="20"/>
              </w:rPr>
            </w:pPr>
            <w:r>
              <w:rPr>
                <w:rFonts w:cstheme="minorHAnsi"/>
                <w:spacing w:val="-3"/>
                <w:sz w:val="20"/>
                <w:szCs w:val="20"/>
              </w:rPr>
              <w:t>Se agradecen los comentarios y observaciones recibidos. Han sido de gran utilidad para perfeccionar la propuesta.</w:t>
            </w:r>
          </w:p>
        </w:tc>
      </w:tr>
      <w:tr w:rsidR="009714A9" w:rsidRPr="00536FF3" w14:paraId="502E698E" w14:textId="2452EB1C" w:rsidTr="000C48A6">
        <w:trPr>
          <w:trHeight w:val="290"/>
          <w:jc w:val="center"/>
        </w:trPr>
        <w:tc>
          <w:tcPr>
            <w:tcW w:w="1250" w:type="pct"/>
          </w:tcPr>
          <w:p w14:paraId="4A4D2FC4" w14:textId="2D2FD1F8" w:rsidR="009714A9" w:rsidRDefault="009714A9" w:rsidP="00706A2A">
            <w:pPr>
              <w:spacing w:before="120"/>
              <w:jc w:val="both"/>
              <w:rPr>
                <w:rFonts w:cstheme="minorHAnsi"/>
                <w:b/>
                <w:color w:val="000000"/>
              </w:rPr>
            </w:pPr>
            <w:r w:rsidRPr="0090228A">
              <w:rPr>
                <w:rFonts w:cstheme="minorHAnsi"/>
                <w:b/>
                <w:color w:val="000000"/>
                <w:sz w:val="24"/>
                <w:szCs w:val="24"/>
              </w:rPr>
              <w:lastRenderedPageBreak/>
              <w:t xml:space="preserve">ARTÍCULO </w:t>
            </w:r>
            <w:r>
              <w:rPr>
                <w:rFonts w:cstheme="minorHAnsi"/>
                <w:b/>
                <w:color w:val="000000"/>
                <w:sz w:val="24"/>
                <w:szCs w:val="24"/>
              </w:rPr>
              <w:t>1.1.2.</w:t>
            </w:r>
            <w:r>
              <w:rPr>
                <w:rFonts w:cstheme="minorHAnsi"/>
                <w:b/>
                <w:color w:val="000000"/>
              </w:rPr>
              <w:t xml:space="preserve"> </w:t>
            </w:r>
          </w:p>
          <w:p w14:paraId="1FD19769" w14:textId="02A9E1EF" w:rsidR="009714A9" w:rsidRPr="00BF193A" w:rsidRDefault="009714A9" w:rsidP="00706A2A">
            <w:pPr>
              <w:spacing w:before="120"/>
              <w:jc w:val="both"/>
              <w:rPr>
                <w:sz w:val="20"/>
                <w:szCs w:val="20"/>
              </w:rPr>
            </w:pPr>
            <w:r w:rsidRPr="00BF193A">
              <w:rPr>
                <w:sz w:val="20"/>
                <w:szCs w:val="20"/>
              </w:rPr>
              <w:t>Definiciones. Los siguientes vocablos tienen en esta Ordenanza el significado que se expresa:</w:t>
            </w:r>
          </w:p>
          <w:p w14:paraId="2673F9F6" w14:textId="77777777" w:rsidR="009714A9" w:rsidRDefault="009714A9" w:rsidP="00706A2A">
            <w:pPr>
              <w:ind w:left="164" w:right="127"/>
              <w:rPr>
                <w:rFonts w:cstheme="minorHAnsi"/>
                <w:color w:val="FF0000"/>
                <w:sz w:val="20"/>
                <w:szCs w:val="20"/>
              </w:rPr>
            </w:pPr>
          </w:p>
          <w:p w14:paraId="72CA6F17" w14:textId="77777777" w:rsidR="009714A9" w:rsidRDefault="009714A9" w:rsidP="00706A2A">
            <w:pPr>
              <w:ind w:left="164" w:right="127"/>
              <w:rPr>
                <w:rFonts w:cstheme="minorHAnsi"/>
                <w:color w:val="FF0000"/>
                <w:sz w:val="20"/>
                <w:szCs w:val="20"/>
              </w:rPr>
            </w:pPr>
          </w:p>
          <w:p w14:paraId="4390574A" w14:textId="77777777" w:rsidR="009714A9" w:rsidRDefault="009714A9" w:rsidP="00706A2A">
            <w:pPr>
              <w:ind w:left="164" w:right="127"/>
              <w:rPr>
                <w:rFonts w:cstheme="minorHAnsi"/>
                <w:color w:val="FF0000"/>
                <w:sz w:val="20"/>
                <w:szCs w:val="20"/>
              </w:rPr>
            </w:pPr>
          </w:p>
          <w:p w14:paraId="059D6CA2" w14:textId="62868275" w:rsidR="009714A9" w:rsidRPr="00FE55A5" w:rsidRDefault="009714A9" w:rsidP="00706A2A">
            <w:pPr>
              <w:spacing w:line="276" w:lineRule="auto"/>
              <w:ind w:left="164" w:right="172"/>
              <w:jc w:val="both"/>
              <w:rPr>
                <w:rFonts w:cstheme="minorHAnsi"/>
                <w:sz w:val="20"/>
                <w:szCs w:val="20"/>
              </w:rPr>
            </w:pPr>
          </w:p>
        </w:tc>
        <w:tc>
          <w:tcPr>
            <w:tcW w:w="1250" w:type="pct"/>
          </w:tcPr>
          <w:p w14:paraId="2CC5B3D1" w14:textId="0DC9BD34" w:rsidR="009714A9" w:rsidRPr="00C62A49" w:rsidRDefault="009714A9" w:rsidP="00706A2A">
            <w:pPr>
              <w:spacing w:before="120"/>
              <w:jc w:val="both"/>
              <w:rPr>
                <w:rFonts w:cstheme="minorHAnsi"/>
                <w:b/>
                <w:color w:val="000000"/>
              </w:rPr>
            </w:pPr>
            <w:r w:rsidRPr="00C62A49">
              <w:rPr>
                <w:rFonts w:cstheme="minorHAnsi"/>
                <w:b/>
                <w:color w:val="000000"/>
                <w:sz w:val="24"/>
                <w:szCs w:val="24"/>
              </w:rPr>
              <w:t>ARTÍCULO 1.1.2.</w:t>
            </w:r>
            <w:r w:rsidRPr="00C62A49">
              <w:rPr>
                <w:rFonts w:cstheme="minorHAnsi"/>
                <w:b/>
                <w:color w:val="000000"/>
              </w:rPr>
              <w:t xml:space="preserve"> </w:t>
            </w:r>
          </w:p>
          <w:p w14:paraId="036AF749" w14:textId="1D79192A" w:rsidR="009714A9" w:rsidRPr="00C62A49" w:rsidRDefault="009714A9" w:rsidP="00706A2A">
            <w:pPr>
              <w:spacing w:before="120"/>
              <w:jc w:val="both"/>
              <w:rPr>
                <w:sz w:val="20"/>
                <w:szCs w:val="20"/>
              </w:rPr>
            </w:pPr>
            <w:r w:rsidRPr="00C62A49">
              <w:rPr>
                <w:sz w:val="20"/>
                <w:szCs w:val="20"/>
              </w:rPr>
              <w:t>Definiciones. Los siguientes vocablos tienen en esta Ordenanza el significado que se expresa:</w:t>
            </w:r>
          </w:p>
          <w:p w14:paraId="399D6ECE" w14:textId="0F6C2D4A" w:rsidR="009714A9" w:rsidRPr="00E455FE" w:rsidRDefault="009714A9" w:rsidP="00706A2A">
            <w:pPr>
              <w:jc w:val="both"/>
              <w:rPr>
                <w:rFonts w:cstheme="minorHAnsi"/>
                <w:b/>
                <w:color w:val="000000"/>
                <w:highlight w:val="yellow"/>
              </w:rPr>
            </w:pPr>
            <w:ins w:id="0" w:author="DPNU" w:date="2024-09-13T17:17:00Z" w16du:dateUtc="2024-09-13T20:17:00Z">
              <w:r w:rsidRPr="00C62A49">
                <w:rPr>
                  <w:rFonts w:cstheme="minorHAnsi"/>
                  <w:b/>
                  <w:color w:val="000000"/>
                </w:rPr>
                <w:t>(</w:t>
              </w:r>
              <w:r w:rsidRPr="00E455FE">
                <w:rPr>
                  <w:rFonts w:cstheme="minorHAnsi"/>
                  <w:b/>
                  <w:color w:val="000000"/>
                  <w:highlight w:val="yellow"/>
                </w:rPr>
                <w:t>SE INCORPORA NUEVA DEFINICIÓN)</w:t>
              </w:r>
            </w:ins>
          </w:p>
          <w:p w14:paraId="07AC890B" w14:textId="77777777" w:rsidR="009714A9" w:rsidRPr="00E455FE" w:rsidRDefault="009714A9" w:rsidP="00706A2A">
            <w:pPr>
              <w:jc w:val="both"/>
              <w:rPr>
                <w:sz w:val="20"/>
                <w:highlight w:val="yellow"/>
              </w:rPr>
            </w:pPr>
          </w:p>
          <w:p w14:paraId="774361FC" w14:textId="0D9DDC79" w:rsidR="009714A9" w:rsidRPr="00C62A49" w:rsidRDefault="009714A9" w:rsidP="00706A2A">
            <w:pPr>
              <w:ind w:left="74" w:right="173"/>
              <w:jc w:val="both"/>
              <w:rPr>
                <w:ins w:id="1" w:author="DPNU" w:date="2024-09-13T17:17:00Z" w16du:dateUtc="2024-09-13T20:17:00Z"/>
                <w:color w:val="C00000"/>
                <w:sz w:val="20"/>
                <w:szCs w:val="20"/>
              </w:rPr>
            </w:pPr>
            <w:ins w:id="2" w:author="DPNU" w:date="2024-09-13T17:17:00Z" w16du:dateUtc="2024-09-13T20:17:00Z">
              <w:r w:rsidRPr="00E455FE">
                <w:rPr>
                  <w:b/>
                  <w:bCs/>
                  <w:color w:val="C00000"/>
                  <w:sz w:val="20"/>
                  <w:szCs w:val="20"/>
                  <w:highlight w:val="yellow"/>
                </w:rPr>
                <w:t>Urbanización voluntaria</w:t>
              </w:r>
              <w:r w:rsidRPr="00E455FE">
                <w:rPr>
                  <w:color w:val="C00000"/>
                  <w:sz w:val="20"/>
                  <w:szCs w:val="20"/>
                  <w:highlight w:val="yellow"/>
                </w:rPr>
                <w:t>: la ejecución de obras de urbanización</w:t>
              </w:r>
              <w:r w:rsidRPr="00E455FE">
                <w:rPr>
                  <w:rFonts w:cstheme="minorHAnsi"/>
                  <w:sz w:val="20"/>
                  <w:szCs w:val="20"/>
                  <w:highlight w:val="yellow"/>
                </w:rPr>
                <w:t xml:space="preserve"> en el espacio público por un interesado o al interior de un predio por parte de su propietario, desvinculadas del proceso de división del suelo, sujetas siempre a aprobación previa de la municipalidad respectiva</w:t>
              </w:r>
              <w:r w:rsidRPr="00E455FE">
                <w:rPr>
                  <w:color w:val="C00000"/>
                  <w:sz w:val="20"/>
                  <w:szCs w:val="20"/>
                  <w:highlight w:val="yellow"/>
                </w:rPr>
                <w:t>.</w:t>
              </w:r>
              <w:r w:rsidRPr="00C62A49">
                <w:rPr>
                  <w:color w:val="C00000"/>
                  <w:sz w:val="20"/>
                  <w:szCs w:val="20"/>
                </w:rPr>
                <w:t xml:space="preserve"> </w:t>
              </w:r>
            </w:ins>
          </w:p>
          <w:p w14:paraId="24373A21" w14:textId="77777777" w:rsidR="009714A9" w:rsidRPr="00C62A49" w:rsidRDefault="009714A9" w:rsidP="00706A2A">
            <w:pPr>
              <w:ind w:left="74" w:right="173"/>
              <w:jc w:val="both"/>
              <w:rPr>
                <w:color w:val="C00000"/>
                <w:sz w:val="20"/>
              </w:rPr>
            </w:pPr>
          </w:p>
          <w:p w14:paraId="12C6A4DA" w14:textId="77777777" w:rsidR="009714A9" w:rsidRPr="00C62A49" w:rsidRDefault="009714A9" w:rsidP="00706A2A">
            <w:pPr>
              <w:spacing w:line="276" w:lineRule="auto"/>
              <w:ind w:right="172"/>
              <w:jc w:val="both"/>
              <w:rPr>
                <w:sz w:val="20"/>
              </w:rPr>
            </w:pPr>
          </w:p>
          <w:p w14:paraId="035D3F53" w14:textId="4412ED5D" w:rsidR="009714A9" w:rsidRPr="00C62A49" w:rsidRDefault="009714A9" w:rsidP="00706A2A">
            <w:pPr>
              <w:spacing w:line="276" w:lineRule="auto"/>
              <w:ind w:right="172"/>
              <w:jc w:val="both"/>
              <w:rPr>
                <w:sz w:val="20"/>
                <w:szCs w:val="20"/>
              </w:rPr>
            </w:pPr>
          </w:p>
        </w:tc>
        <w:tc>
          <w:tcPr>
            <w:tcW w:w="1250" w:type="pct"/>
          </w:tcPr>
          <w:p w14:paraId="49F0E0FD" w14:textId="77777777" w:rsidR="009714A9" w:rsidRDefault="009714A9" w:rsidP="00706A2A">
            <w:pPr>
              <w:ind w:left="74" w:right="173"/>
              <w:jc w:val="both"/>
              <w:rPr>
                <w:rFonts w:cstheme="minorHAnsi"/>
                <w:spacing w:val="-3"/>
                <w:sz w:val="20"/>
                <w:szCs w:val="20"/>
              </w:rPr>
            </w:pPr>
          </w:p>
          <w:p w14:paraId="69B857B9" w14:textId="77777777" w:rsidR="009714A9" w:rsidRPr="001E4691" w:rsidRDefault="009714A9" w:rsidP="00706A2A">
            <w:pPr>
              <w:ind w:left="74" w:right="173"/>
              <w:jc w:val="both"/>
              <w:rPr>
                <w:rFonts w:cstheme="minorHAnsi"/>
                <w:b/>
                <w:bCs/>
                <w:spacing w:val="-3"/>
                <w:sz w:val="20"/>
                <w:szCs w:val="20"/>
              </w:rPr>
            </w:pPr>
            <w:r w:rsidRPr="001E4691">
              <w:rPr>
                <w:rFonts w:cstheme="minorHAnsi"/>
                <w:b/>
                <w:bCs/>
                <w:spacing w:val="-3"/>
                <w:sz w:val="20"/>
                <w:szCs w:val="20"/>
              </w:rPr>
              <w:t xml:space="preserve">Carlos Pinto (CChC): </w:t>
            </w:r>
          </w:p>
          <w:p w14:paraId="600A4845" w14:textId="77777777" w:rsidR="009714A9" w:rsidRPr="00AF3CA4" w:rsidRDefault="009714A9" w:rsidP="00706A2A">
            <w:pPr>
              <w:ind w:left="74" w:right="173"/>
              <w:jc w:val="both"/>
              <w:rPr>
                <w:rFonts w:cstheme="minorHAnsi"/>
                <w:spacing w:val="-3"/>
                <w:sz w:val="20"/>
                <w:szCs w:val="20"/>
              </w:rPr>
            </w:pPr>
            <w:r w:rsidRPr="00AF3CA4">
              <w:rPr>
                <w:rFonts w:cstheme="minorHAnsi"/>
                <w:spacing w:val="-3"/>
                <w:sz w:val="20"/>
                <w:szCs w:val="20"/>
              </w:rPr>
              <w:t>OBSERVACION: Corresponde a la definición incorporada en el artículo 65 inciso 4 de la LGUC mediante la modificación que introdujo la Ley  N° 21.558 (D.O. 25.04.2023)</w:t>
            </w:r>
          </w:p>
          <w:p w14:paraId="058366C5" w14:textId="77777777" w:rsidR="009714A9" w:rsidRPr="00AF3CA4" w:rsidRDefault="009714A9" w:rsidP="00706A2A">
            <w:pPr>
              <w:ind w:left="74" w:right="173"/>
              <w:jc w:val="both"/>
              <w:rPr>
                <w:rFonts w:cstheme="minorHAnsi"/>
                <w:spacing w:val="-3"/>
                <w:sz w:val="20"/>
                <w:szCs w:val="20"/>
              </w:rPr>
            </w:pPr>
          </w:p>
          <w:p w14:paraId="1D0A5608" w14:textId="77777777" w:rsidR="009714A9" w:rsidRPr="00AF3CA4" w:rsidRDefault="009714A9" w:rsidP="00706A2A">
            <w:pPr>
              <w:ind w:left="74" w:right="173"/>
              <w:jc w:val="both"/>
              <w:rPr>
                <w:rFonts w:cstheme="minorHAnsi"/>
                <w:spacing w:val="-3"/>
                <w:sz w:val="20"/>
                <w:szCs w:val="20"/>
              </w:rPr>
            </w:pPr>
          </w:p>
          <w:p w14:paraId="1490DF5F" w14:textId="3A646FC3" w:rsidR="009714A9" w:rsidRDefault="009714A9" w:rsidP="00706A2A">
            <w:pPr>
              <w:ind w:left="74" w:right="173"/>
              <w:jc w:val="both"/>
              <w:rPr>
                <w:rFonts w:cstheme="minorHAnsi"/>
                <w:spacing w:val="-3"/>
                <w:sz w:val="20"/>
                <w:szCs w:val="20"/>
              </w:rPr>
            </w:pPr>
            <w:r w:rsidRPr="00AF3CA4">
              <w:rPr>
                <w:rFonts w:cstheme="minorHAnsi"/>
                <w:spacing w:val="-3"/>
                <w:sz w:val="20"/>
                <w:szCs w:val="20"/>
              </w:rPr>
              <w:t>Se sugiere reemplazar la expresión “interesado” y referenciar al sujeto obligado, esto es, “el urbanizador”.</w:t>
            </w:r>
          </w:p>
          <w:p w14:paraId="706A1379" w14:textId="77777777" w:rsidR="009714A9" w:rsidRDefault="009714A9" w:rsidP="00706A2A">
            <w:pPr>
              <w:ind w:left="74" w:right="173"/>
              <w:jc w:val="both"/>
              <w:rPr>
                <w:rFonts w:cstheme="minorHAnsi"/>
                <w:spacing w:val="-3"/>
                <w:sz w:val="20"/>
                <w:szCs w:val="20"/>
              </w:rPr>
            </w:pPr>
          </w:p>
          <w:p w14:paraId="54737F01" w14:textId="77777777" w:rsidR="009714A9" w:rsidRDefault="009714A9" w:rsidP="00706A2A">
            <w:pPr>
              <w:ind w:left="74" w:right="173"/>
              <w:jc w:val="both"/>
              <w:rPr>
                <w:rFonts w:cstheme="minorHAnsi"/>
                <w:spacing w:val="-3"/>
                <w:sz w:val="20"/>
                <w:szCs w:val="20"/>
              </w:rPr>
            </w:pPr>
          </w:p>
          <w:p w14:paraId="41E38FD2" w14:textId="77777777" w:rsidR="009714A9" w:rsidRPr="001E4691" w:rsidRDefault="009714A9" w:rsidP="00706A2A">
            <w:pPr>
              <w:ind w:left="74" w:right="173"/>
              <w:jc w:val="both"/>
              <w:rPr>
                <w:rFonts w:cstheme="minorHAnsi"/>
                <w:b/>
                <w:bCs/>
                <w:spacing w:val="-3"/>
                <w:sz w:val="20"/>
                <w:szCs w:val="20"/>
              </w:rPr>
            </w:pPr>
            <w:r w:rsidRPr="001E4691">
              <w:rPr>
                <w:rFonts w:cstheme="minorHAnsi"/>
                <w:b/>
                <w:bCs/>
                <w:spacing w:val="-3"/>
                <w:sz w:val="20"/>
                <w:szCs w:val="20"/>
              </w:rPr>
              <w:t>Marisol Rojas (AOA):</w:t>
            </w:r>
          </w:p>
          <w:p w14:paraId="271966A4" w14:textId="77777777" w:rsidR="009714A9" w:rsidRPr="001E4691" w:rsidRDefault="009714A9" w:rsidP="00706A2A">
            <w:pPr>
              <w:ind w:left="74" w:right="173"/>
              <w:jc w:val="both"/>
              <w:rPr>
                <w:rFonts w:cstheme="minorHAnsi"/>
                <w:spacing w:val="-3"/>
                <w:sz w:val="20"/>
                <w:szCs w:val="20"/>
              </w:rPr>
            </w:pPr>
            <w:r w:rsidRPr="001E4691">
              <w:rPr>
                <w:rFonts w:cstheme="minorHAnsi"/>
                <w:spacing w:val="-3"/>
                <w:sz w:val="20"/>
                <w:szCs w:val="20"/>
              </w:rPr>
              <w:t>1.</w:t>
            </w:r>
            <w:r w:rsidRPr="001E4691">
              <w:rPr>
                <w:rFonts w:cstheme="minorHAnsi"/>
                <w:spacing w:val="-3"/>
                <w:sz w:val="20"/>
                <w:szCs w:val="20"/>
              </w:rPr>
              <w:tab/>
              <w:t xml:space="preserve">Como se complementa en un mismo acto administrativo las urbanizaciones voluntarias vinculadas con el proceso de división del suelo en el caso, por ejemplo, de ejecutar urbanizaciones por sobre el % de cesiones exigidos. </w:t>
            </w:r>
          </w:p>
          <w:p w14:paraId="14837055" w14:textId="77777777" w:rsidR="009714A9" w:rsidRPr="001E4691" w:rsidRDefault="009714A9" w:rsidP="00706A2A">
            <w:pPr>
              <w:ind w:left="74" w:right="173"/>
              <w:jc w:val="both"/>
              <w:rPr>
                <w:rFonts w:cstheme="minorHAnsi"/>
                <w:spacing w:val="-3"/>
                <w:sz w:val="20"/>
                <w:szCs w:val="20"/>
              </w:rPr>
            </w:pPr>
            <w:r w:rsidRPr="001E4691">
              <w:rPr>
                <w:rFonts w:cstheme="minorHAnsi"/>
                <w:spacing w:val="-3"/>
                <w:sz w:val="20"/>
                <w:szCs w:val="20"/>
              </w:rPr>
              <w:t xml:space="preserve">Por </w:t>
            </w:r>
            <w:proofErr w:type="gramStart"/>
            <w:r w:rsidRPr="001E4691">
              <w:rPr>
                <w:rFonts w:cstheme="minorHAnsi"/>
                <w:spacing w:val="-3"/>
                <w:sz w:val="20"/>
                <w:szCs w:val="20"/>
              </w:rPr>
              <w:t>ejemplo</w:t>
            </w:r>
            <w:proofErr w:type="gramEnd"/>
            <w:r w:rsidRPr="001E4691">
              <w:rPr>
                <w:rFonts w:cstheme="minorHAnsi"/>
                <w:spacing w:val="-3"/>
                <w:sz w:val="20"/>
                <w:szCs w:val="20"/>
              </w:rPr>
              <w:t xml:space="preserve"> un loteo o una subdivisión afecta (proceso de división de suelo) que se opte por urbanización voluntaria adicional al % de cesión obligatorio.</w:t>
            </w:r>
          </w:p>
          <w:p w14:paraId="61AE1096" w14:textId="11791CB0" w:rsidR="009714A9" w:rsidRDefault="009714A9" w:rsidP="00706A2A">
            <w:pPr>
              <w:ind w:left="74" w:right="173"/>
              <w:jc w:val="both"/>
              <w:rPr>
                <w:rFonts w:cstheme="minorHAnsi"/>
                <w:spacing w:val="-3"/>
                <w:sz w:val="20"/>
                <w:szCs w:val="20"/>
              </w:rPr>
            </w:pPr>
            <w:proofErr w:type="gramStart"/>
            <w:r w:rsidRPr="001E4691">
              <w:rPr>
                <w:rFonts w:cstheme="minorHAnsi"/>
                <w:spacing w:val="-3"/>
                <w:sz w:val="20"/>
                <w:szCs w:val="20"/>
              </w:rPr>
              <w:t>La definición no permitirían</w:t>
            </w:r>
            <w:proofErr w:type="gramEnd"/>
            <w:r w:rsidRPr="001E4691">
              <w:rPr>
                <w:rFonts w:cstheme="minorHAnsi"/>
                <w:spacing w:val="-3"/>
                <w:sz w:val="20"/>
                <w:szCs w:val="20"/>
              </w:rPr>
              <w:t xml:space="preserve"> esto, como tampoco podría ejecutar la apertura de una vialidad que por el simple hecho de ejecutar dicha vía divide en dos un predio. Esto implicaría una división afecta sin tener por objeto dividir el predio (eso es a consecuencia del PRC) y por lo tanto por qué pagar el 2% de un proceso de subdivisión que se origina obligatoriamente por el PRC.</w:t>
            </w:r>
          </w:p>
        </w:tc>
        <w:tc>
          <w:tcPr>
            <w:tcW w:w="1250" w:type="pct"/>
          </w:tcPr>
          <w:p w14:paraId="75089F2F" w14:textId="77777777" w:rsidR="009714A9" w:rsidRDefault="009714A9" w:rsidP="00706A2A">
            <w:pPr>
              <w:ind w:left="74" w:right="173"/>
              <w:jc w:val="both"/>
              <w:rPr>
                <w:rFonts w:cstheme="minorHAnsi"/>
                <w:spacing w:val="-3"/>
                <w:sz w:val="20"/>
                <w:szCs w:val="20"/>
              </w:rPr>
            </w:pPr>
          </w:p>
          <w:p w14:paraId="4559F19E" w14:textId="40BF786D" w:rsidR="009714A9" w:rsidRDefault="009714A9" w:rsidP="00706A2A">
            <w:pPr>
              <w:ind w:left="74" w:right="173"/>
              <w:jc w:val="both"/>
              <w:rPr>
                <w:rFonts w:cstheme="minorHAnsi"/>
                <w:b/>
                <w:bCs/>
                <w:spacing w:val="-3"/>
                <w:sz w:val="20"/>
                <w:szCs w:val="20"/>
                <w:u w:val="single"/>
              </w:rPr>
            </w:pPr>
            <w:r w:rsidRPr="0074634B">
              <w:rPr>
                <w:rFonts w:cstheme="minorHAnsi"/>
                <w:b/>
                <w:bCs/>
                <w:spacing w:val="-3"/>
                <w:sz w:val="20"/>
                <w:szCs w:val="20"/>
                <w:u w:val="single"/>
              </w:rPr>
              <w:t>Respecto de la nueva definición de urbanización voluntaria</w:t>
            </w:r>
            <w:r>
              <w:rPr>
                <w:rFonts w:cstheme="minorHAnsi"/>
                <w:b/>
                <w:bCs/>
                <w:spacing w:val="-3"/>
                <w:sz w:val="20"/>
                <w:szCs w:val="20"/>
                <w:u w:val="single"/>
              </w:rPr>
              <w:t xml:space="preserve"> (UV)</w:t>
            </w:r>
            <w:r w:rsidRPr="0074634B">
              <w:rPr>
                <w:rFonts w:cstheme="minorHAnsi"/>
                <w:b/>
                <w:bCs/>
                <w:spacing w:val="-3"/>
                <w:sz w:val="20"/>
                <w:szCs w:val="20"/>
                <w:u w:val="single"/>
              </w:rPr>
              <w:t>:</w:t>
            </w:r>
          </w:p>
          <w:p w14:paraId="546BFE48" w14:textId="77777777" w:rsidR="009714A9" w:rsidRDefault="009714A9" w:rsidP="00706A2A">
            <w:pPr>
              <w:ind w:left="74" w:right="173"/>
              <w:jc w:val="both"/>
              <w:rPr>
                <w:rFonts w:cstheme="minorHAnsi"/>
                <w:b/>
                <w:bCs/>
                <w:spacing w:val="-3"/>
                <w:sz w:val="20"/>
                <w:szCs w:val="20"/>
                <w:u w:val="single"/>
              </w:rPr>
            </w:pPr>
          </w:p>
          <w:p w14:paraId="25C978CC" w14:textId="77777777" w:rsidR="009714A9" w:rsidRDefault="009714A9" w:rsidP="00706A2A">
            <w:pPr>
              <w:ind w:left="74" w:right="173"/>
              <w:jc w:val="both"/>
              <w:rPr>
                <w:rFonts w:cstheme="minorHAnsi"/>
                <w:spacing w:val="-3"/>
                <w:sz w:val="20"/>
                <w:szCs w:val="20"/>
              </w:rPr>
            </w:pPr>
            <w:r>
              <w:rPr>
                <w:rFonts w:cstheme="minorHAnsi"/>
                <w:spacing w:val="-3"/>
                <w:sz w:val="20"/>
                <w:szCs w:val="20"/>
              </w:rPr>
              <w:t xml:space="preserve">La definición de UV no se debe restringir sólo a aquellas señaladas en el art. 65 letra d), ya que además comprende </w:t>
            </w:r>
            <w:r w:rsidRPr="004D31A4">
              <w:rPr>
                <w:rFonts w:cstheme="minorHAnsi"/>
                <w:spacing w:val="-3"/>
                <w:sz w:val="20"/>
                <w:szCs w:val="20"/>
              </w:rPr>
              <w:t>aquellas urbanizaciones que excedan el porcentaje máximo de cesiones dispuesto en el artículo 70</w:t>
            </w:r>
            <w:r>
              <w:rPr>
                <w:rFonts w:cstheme="minorHAnsi"/>
                <w:spacing w:val="-3"/>
                <w:sz w:val="20"/>
                <w:szCs w:val="20"/>
              </w:rPr>
              <w:t>.</w:t>
            </w:r>
          </w:p>
          <w:p w14:paraId="35D85828" w14:textId="77777777" w:rsidR="009714A9" w:rsidRDefault="009714A9" w:rsidP="00706A2A">
            <w:pPr>
              <w:ind w:left="74" w:right="173"/>
              <w:jc w:val="both"/>
              <w:rPr>
                <w:rFonts w:cstheme="minorHAnsi"/>
                <w:spacing w:val="-3"/>
                <w:sz w:val="20"/>
                <w:szCs w:val="20"/>
              </w:rPr>
            </w:pPr>
          </w:p>
          <w:p w14:paraId="2FCB4CB9" w14:textId="0FE9617A" w:rsidR="009714A9" w:rsidRDefault="009714A9" w:rsidP="00706A2A">
            <w:pPr>
              <w:ind w:left="74" w:right="173"/>
              <w:jc w:val="both"/>
              <w:rPr>
                <w:rFonts w:cstheme="minorHAnsi"/>
                <w:spacing w:val="-3"/>
                <w:sz w:val="20"/>
                <w:szCs w:val="20"/>
              </w:rPr>
            </w:pPr>
            <w:r>
              <w:rPr>
                <w:rFonts w:cstheme="minorHAnsi"/>
                <w:spacing w:val="-3"/>
                <w:sz w:val="20"/>
                <w:szCs w:val="20"/>
              </w:rPr>
              <w:t>Se advierte que la redacción propuesta solo hace referencia a las UV desvinculadas del proceso de división del suelo, por lo tanto, se reformula.</w:t>
            </w:r>
          </w:p>
          <w:p w14:paraId="443DF276" w14:textId="77777777" w:rsidR="009714A9" w:rsidRDefault="009714A9" w:rsidP="00706A2A">
            <w:pPr>
              <w:ind w:left="74" w:right="173"/>
              <w:jc w:val="both"/>
              <w:rPr>
                <w:rFonts w:cstheme="minorHAnsi"/>
                <w:spacing w:val="-3"/>
                <w:sz w:val="20"/>
                <w:szCs w:val="20"/>
              </w:rPr>
            </w:pPr>
          </w:p>
          <w:p w14:paraId="6508F3FB" w14:textId="77777777" w:rsidR="009714A9" w:rsidRDefault="009714A9" w:rsidP="00706A2A">
            <w:pPr>
              <w:ind w:left="74" w:right="173"/>
              <w:jc w:val="both"/>
              <w:rPr>
                <w:rFonts w:cstheme="minorHAnsi"/>
                <w:spacing w:val="-3"/>
                <w:sz w:val="20"/>
                <w:szCs w:val="20"/>
              </w:rPr>
            </w:pPr>
            <w:r>
              <w:rPr>
                <w:rFonts w:cstheme="minorHAnsi"/>
                <w:spacing w:val="-3"/>
                <w:sz w:val="20"/>
                <w:szCs w:val="20"/>
              </w:rPr>
              <w:t>En relación a la expresión “interesado”, esta sólo sería aplicable respecto de UV desvinculadas del proceso de división del suelo que se ejecutan en el espacio público existente. Es decir, se trata de casos donde un sujeto distinto al administrador del bien nacional de uso público (BNUP) desea ejecutar obras de urbanización, sin que se encuentre obligado a ello.</w:t>
            </w:r>
          </w:p>
          <w:p w14:paraId="2B6BC2AD" w14:textId="77777777" w:rsidR="009714A9" w:rsidRDefault="009714A9" w:rsidP="00706A2A">
            <w:pPr>
              <w:ind w:left="74" w:right="173"/>
              <w:jc w:val="both"/>
              <w:rPr>
                <w:rFonts w:cstheme="minorHAnsi"/>
                <w:spacing w:val="-3"/>
                <w:sz w:val="20"/>
                <w:szCs w:val="20"/>
              </w:rPr>
            </w:pPr>
          </w:p>
          <w:p w14:paraId="732285CD" w14:textId="63471968" w:rsidR="009714A9" w:rsidRPr="0074634B" w:rsidRDefault="009714A9" w:rsidP="00706A2A">
            <w:pPr>
              <w:ind w:left="74" w:right="173"/>
              <w:jc w:val="both"/>
              <w:rPr>
                <w:rFonts w:cstheme="minorHAnsi"/>
                <w:spacing w:val="-3"/>
                <w:sz w:val="20"/>
                <w:szCs w:val="20"/>
              </w:rPr>
            </w:pPr>
            <w:r>
              <w:rPr>
                <w:rFonts w:cstheme="minorHAnsi"/>
                <w:spacing w:val="-3"/>
                <w:sz w:val="20"/>
                <w:szCs w:val="20"/>
              </w:rPr>
              <w:t>Finalmente es importante destacar que las UV son una herramienta excepcional, que en ningún caso se puede utilizar para reemplazar los demás permisos de urbanización.</w:t>
            </w:r>
          </w:p>
        </w:tc>
      </w:tr>
      <w:tr w:rsidR="009714A9" w:rsidRPr="00536FF3" w14:paraId="38C1E3AA" w14:textId="04DA91BB" w:rsidTr="000C48A6">
        <w:trPr>
          <w:trHeight w:val="6368"/>
          <w:jc w:val="center"/>
        </w:trPr>
        <w:tc>
          <w:tcPr>
            <w:tcW w:w="1250" w:type="pct"/>
          </w:tcPr>
          <w:p w14:paraId="5F8343E3" w14:textId="28369A97" w:rsidR="009714A9" w:rsidRDefault="009714A9" w:rsidP="00706A2A">
            <w:pPr>
              <w:spacing w:before="120" w:line="276" w:lineRule="auto"/>
              <w:ind w:left="171"/>
              <w:jc w:val="both"/>
              <w:rPr>
                <w:rFonts w:cstheme="minorHAnsi"/>
                <w:b/>
                <w:color w:val="000000"/>
                <w:sz w:val="24"/>
                <w:szCs w:val="24"/>
              </w:rPr>
            </w:pPr>
            <w:r w:rsidRPr="005D2562">
              <w:rPr>
                <w:rFonts w:cstheme="minorHAnsi"/>
                <w:b/>
                <w:color w:val="000000"/>
                <w:sz w:val="24"/>
                <w:szCs w:val="24"/>
              </w:rPr>
              <w:lastRenderedPageBreak/>
              <w:t xml:space="preserve">ARTÍCULO 1.1.2. </w:t>
            </w:r>
          </w:p>
          <w:p w14:paraId="58CF8700" w14:textId="77777777" w:rsidR="009714A9" w:rsidRDefault="009714A9" w:rsidP="00706A2A">
            <w:pPr>
              <w:spacing w:before="120" w:line="276" w:lineRule="auto"/>
              <w:ind w:left="171"/>
              <w:jc w:val="both"/>
              <w:rPr>
                <w:rFonts w:cstheme="minorHAnsi"/>
                <w:b/>
                <w:color w:val="000000"/>
                <w:sz w:val="24"/>
                <w:szCs w:val="24"/>
              </w:rPr>
            </w:pPr>
          </w:p>
          <w:p w14:paraId="692BAA13" w14:textId="49D05812" w:rsidR="009714A9" w:rsidRDefault="009714A9" w:rsidP="00706A2A">
            <w:pPr>
              <w:spacing w:before="120" w:line="276" w:lineRule="auto"/>
              <w:ind w:left="171"/>
              <w:jc w:val="both"/>
              <w:rPr>
                <w:sz w:val="20"/>
                <w:szCs w:val="20"/>
              </w:rPr>
            </w:pPr>
            <w:r w:rsidRPr="00AC53CF">
              <w:rPr>
                <w:b/>
                <w:bCs/>
                <w:sz w:val="20"/>
                <w:szCs w:val="20"/>
              </w:rPr>
              <w:t>«Urbanizar»</w:t>
            </w:r>
            <w:r w:rsidRPr="00AC53CF">
              <w:rPr>
                <w:sz w:val="20"/>
                <w:szCs w:val="20"/>
              </w:rPr>
              <w:t>: ejecutar, ampliar o modificar cualquiera de las obras señaladas en el artículo 134 de la Ley General de Urbanismo y Construcciones en el terreno propio, en el espacio público o en el contemplado con tal destino en el respectivo Instrumento de Planificación Territorial o en un proyecto de loteo, y fuera del terreno propio en los casos del inciso cuarto del artículo 134 de la Ley General de Urbanismo y Construcciones.</w:t>
            </w:r>
          </w:p>
          <w:p w14:paraId="6F20F47F" w14:textId="77777777" w:rsidR="009714A9" w:rsidRDefault="009714A9" w:rsidP="00706A2A">
            <w:pPr>
              <w:spacing w:before="120"/>
              <w:jc w:val="both"/>
              <w:rPr>
                <w:sz w:val="20"/>
                <w:szCs w:val="20"/>
              </w:rPr>
            </w:pPr>
          </w:p>
          <w:p w14:paraId="0B58BE4A" w14:textId="328B2188" w:rsidR="009714A9" w:rsidRPr="00BF193A" w:rsidRDefault="009714A9" w:rsidP="00706A2A">
            <w:pPr>
              <w:spacing w:before="120"/>
              <w:jc w:val="both"/>
              <w:rPr>
                <w:sz w:val="20"/>
                <w:szCs w:val="20"/>
              </w:rPr>
            </w:pPr>
          </w:p>
        </w:tc>
        <w:tc>
          <w:tcPr>
            <w:tcW w:w="1250" w:type="pct"/>
          </w:tcPr>
          <w:p w14:paraId="0269A2F3" w14:textId="7B214FCF" w:rsidR="009714A9" w:rsidRPr="00C62A49" w:rsidRDefault="009714A9" w:rsidP="00706A2A">
            <w:pPr>
              <w:spacing w:before="120" w:line="276" w:lineRule="auto"/>
              <w:ind w:left="171"/>
              <w:jc w:val="both"/>
              <w:rPr>
                <w:b/>
                <w:color w:val="000000"/>
              </w:rPr>
            </w:pPr>
            <w:r w:rsidRPr="00C62A49">
              <w:rPr>
                <w:rFonts w:cstheme="minorHAnsi"/>
                <w:b/>
                <w:color w:val="000000"/>
                <w:sz w:val="24"/>
                <w:szCs w:val="24"/>
              </w:rPr>
              <w:t xml:space="preserve">ARTÍCULO 1.1.2. </w:t>
            </w:r>
          </w:p>
          <w:p w14:paraId="6C15DEC1" w14:textId="47FFB5B4" w:rsidR="009714A9" w:rsidRPr="00C62A49" w:rsidRDefault="009714A9" w:rsidP="00706A2A">
            <w:pPr>
              <w:spacing w:before="120" w:line="276" w:lineRule="auto"/>
              <w:ind w:left="171"/>
              <w:jc w:val="both"/>
              <w:rPr>
                <w:del w:id="3" w:author="DPNU" w:date="2024-09-13T17:17:00Z" w16du:dateUtc="2024-09-13T20:17:00Z"/>
                <w:rFonts w:cstheme="minorHAnsi"/>
                <w:b/>
                <w:color w:val="000000"/>
                <w:sz w:val="24"/>
                <w:szCs w:val="24"/>
              </w:rPr>
            </w:pPr>
            <w:ins w:id="4" w:author="DPNU" w:date="2024-09-13T17:17:00Z" w16du:dateUtc="2024-09-13T20:17:00Z">
              <w:r w:rsidRPr="00E455FE">
                <w:rPr>
                  <w:rFonts w:cstheme="minorHAnsi"/>
                  <w:b/>
                  <w:color w:val="000000"/>
                  <w:highlight w:val="yellow"/>
                </w:rPr>
                <w:t>(SE MODIFICA DEFINICIÓN)</w:t>
              </w:r>
            </w:ins>
          </w:p>
          <w:p w14:paraId="5C45021D" w14:textId="73FC247C" w:rsidR="009714A9" w:rsidRPr="00C62A49" w:rsidRDefault="009714A9" w:rsidP="00706A2A">
            <w:pPr>
              <w:spacing w:before="120" w:line="276" w:lineRule="auto"/>
              <w:ind w:left="171"/>
              <w:jc w:val="both"/>
              <w:rPr>
                <w:sz w:val="20"/>
                <w:szCs w:val="20"/>
              </w:rPr>
            </w:pPr>
            <w:r w:rsidRPr="00C62A49">
              <w:rPr>
                <w:b/>
                <w:sz w:val="20"/>
              </w:rPr>
              <w:t>«Urbanizar»:</w:t>
            </w:r>
            <w:r w:rsidRPr="00C62A49">
              <w:rPr>
                <w:sz w:val="20"/>
                <w:szCs w:val="20"/>
              </w:rPr>
              <w:t xml:space="preserve"> </w:t>
            </w:r>
            <w:r w:rsidRPr="00E455FE">
              <w:rPr>
                <w:sz w:val="20"/>
                <w:szCs w:val="20"/>
                <w:highlight w:val="yellow"/>
              </w:rPr>
              <w:t>ejecutar</w:t>
            </w:r>
            <w:del w:id="5" w:author="DPNU" w:date="2024-09-13T17:17:00Z" w16du:dateUtc="2024-09-13T20:17:00Z">
              <w:r w:rsidRPr="00E455FE">
                <w:rPr>
                  <w:sz w:val="20"/>
                  <w:szCs w:val="20"/>
                  <w:highlight w:val="yellow"/>
                </w:rPr>
                <w:delText>, ampliar o modificar cualquiera de</w:delText>
              </w:r>
            </w:del>
            <w:r w:rsidRPr="00E455FE">
              <w:rPr>
                <w:sz w:val="20"/>
                <w:szCs w:val="20"/>
                <w:highlight w:val="yellow"/>
              </w:rPr>
              <w:t xml:space="preserve"> las</w:t>
            </w:r>
            <w:r w:rsidRPr="00C62A49">
              <w:rPr>
                <w:sz w:val="20"/>
                <w:szCs w:val="20"/>
              </w:rPr>
              <w:t xml:space="preserve"> obras señaladas en el artículo 134 de la Ley General de Urbanismo y Construcciones en el </w:t>
            </w:r>
            <w:del w:id="6" w:author="DPNU" w:date="2024-09-13T17:17:00Z" w16du:dateUtc="2024-09-13T20:17:00Z">
              <w:r w:rsidRPr="00E455FE">
                <w:rPr>
                  <w:sz w:val="20"/>
                  <w:szCs w:val="20"/>
                  <w:highlight w:val="yellow"/>
                </w:rPr>
                <w:delText xml:space="preserve">terreno propio, en el </w:delText>
              </w:r>
            </w:del>
            <w:r w:rsidRPr="00E455FE">
              <w:rPr>
                <w:sz w:val="20"/>
                <w:szCs w:val="20"/>
                <w:highlight w:val="yellow"/>
              </w:rPr>
              <w:t xml:space="preserve">espacio público o </w:t>
            </w:r>
            <w:del w:id="7" w:author="DPNU" w:date="2024-09-13T17:17:00Z" w16du:dateUtc="2024-09-13T20:17:00Z">
              <w:r w:rsidRPr="00E455FE">
                <w:rPr>
                  <w:sz w:val="20"/>
                  <w:szCs w:val="20"/>
                  <w:highlight w:val="yellow"/>
                </w:rPr>
                <w:delText xml:space="preserve">en el contemplado con tal destino en el respectivo Instrumento de Planificación Territorial o en </w:delText>
              </w:r>
            </w:del>
            <w:ins w:id="8" w:author="DPNU" w:date="2024-09-13T17:17:00Z" w16du:dateUtc="2024-09-13T20:17:00Z">
              <w:r w:rsidRPr="00E455FE">
                <w:rPr>
                  <w:sz w:val="20"/>
                  <w:szCs w:val="20"/>
                  <w:highlight w:val="yellow"/>
                </w:rPr>
                <w:t xml:space="preserve">al interior de </w:t>
              </w:r>
            </w:ins>
            <w:r w:rsidRPr="00E455FE">
              <w:rPr>
                <w:sz w:val="20"/>
                <w:szCs w:val="20"/>
                <w:highlight w:val="yellow"/>
              </w:rPr>
              <w:t xml:space="preserve">un </w:t>
            </w:r>
            <w:del w:id="9" w:author="DPNU" w:date="2024-09-13T17:17:00Z" w16du:dateUtc="2024-09-13T20:17:00Z">
              <w:r w:rsidRPr="00E455FE">
                <w:rPr>
                  <w:sz w:val="20"/>
                  <w:szCs w:val="20"/>
                  <w:highlight w:val="yellow"/>
                </w:rPr>
                <w:delText xml:space="preserve">proyecto de loteo, y fuera del terreno propio en </w:delText>
              </w:r>
            </w:del>
            <w:ins w:id="10" w:author="DPNU" w:date="2024-09-13T17:17:00Z" w16du:dateUtc="2024-09-13T20:17:00Z">
              <w:r w:rsidRPr="00E455FE">
                <w:rPr>
                  <w:sz w:val="20"/>
                  <w:szCs w:val="20"/>
                  <w:highlight w:val="yellow"/>
                </w:rPr>
                <w:t xml:space="preserve">predio, en </w:t>
              </w:r>
            </w:ins>
            <w:r w:rsidRPr="00E455FE">
              <w:rPr>
                <w:sz w:val="20"/>
                <w:szCs w:val="20"/>
                <w:highlight w:val="yellow"/>
              </w:rPr>
              <w:t xml:space="preserve">los casos </w:t>
            </w:r>
            <w:del w:id="11" w:author="DPNU" w:date="2024-09-13T17:17:00Z" w16du:dateUtc="2024-09-13T20:17:00Z">
              <w:r w:rsidRPr="00E455FE">
                <w:rPr>
                  <w:sz w:val="20"/>
                  <w:szCs w:val="20"/>
                  <w:highlight w:val="yellow"/>
                </w:rPr>
                <w:delText>del inciso cuarto del artículo 134 de</w:delText>
              </w:r>
            </w:del>
            <w:ins w:id="12" w:author="DPNU" w:date="2024-09-13T17:17:00Z" w16du:dateUtc="2024-09-13T20:17:00Z">
              <w:r w:rsidRPr="00E455FE">
                <w:rPr>
                  <w:sz w:val="20"/>
                  <w:szCs w:val="20"/>
                  <w:highlight w:val="yellow"/>
                </w:rPr>
                <w:t>que determina</w:t>
              </w:r>
            </w:ins>
            <w:r w:rsidRPr="00E455FE">
              <w:rPr>
                <w:sz w:val="20"/>
                <w:szCs w:val="20"/>
                <w:highlight w:val="yellow"/>
              </w:rPr>
              <w:t xml:space="preserve"> la </w:t>
            </w:r>
            <w:del w:id="13" w:author="DPNU" w:date="2024-09-13T17:17:00Z" w16du:dateUtc="2024-09-13T20:17:00Z">
              <w:r w:rsidRPr="00E455FE">
                <w:rPr>
                  <w:sz w:val="20"/>
                  <w:szCs w:val="20"/>
                  <w:highlight w:val="yellow"/>
                </w:rPr>
                <w:delText>Ley General de Urbanismo y Construcciones.</w:delText>
              </w:r>
            </w:del>
            <w:ins w:id="14" w:author="DPNU" w:date="2024-09-13T17:17:00Z" w16du:dateUtc="2024-09-13T20:17:00Z">
              <w:r w:rsidRPr="00E455FE">
                <w:rPr>
                  <w:sz w:val="20"/>
                  <w:szCs w:val="20"/>
                  <w:highlight w:val="yellow"/>
                </w:rPr>
                <w:t>ley y esta Ordenanza.</w:t>
              </w:r>
              <w:r w:rsidRPr="00C62A49">
                <w:rPr>
                  <w:sz w:val="20"/>
                  <w:szCs w:val="20"/>
                </w:rPr>
                <w:t xml:space="preserve"> </w:t>
              </w:r>
            </w:ins>
          </w:p>
          <w:p w14:paraId="2B10A162" w14:textId="77777777" w:rsidR="009714A9" w:rsidRPr="00C62A49" w:rsidRDefault="009714A9" w:rsidP="00706A2A">
            <w:pPr>
              <w:spacing w:before="120"/>
              <w:jc w:val="both"/>
              <w:rPr>
                <w:del w:id="15" w:author="DPNU" w:date="2024-09-13T17:17:00Z" w16du:dateUtc="2024-09-13T20:17:00Z"/>
                <w:sz w:val="20"/>
                <w:szCs w:val="20"/>
              </w:rPr>
            </w:pPr>
          </w:p>
          <w:p w14:paraId="6688E32A" w14:textId="77777777" w:rsidR="009714A9" w:rsidRPr="00C62A49" w:rsidRDefault="009714A9" w:rsidP="00706A2A">
            <w:pPr>
              <w:spacing w:before="120"/>
              <w:jc w:val="both"/>
              <w:rPr>
                <w:sz w:val="20"/>
                <w:szCs w:val="20"/>
              </w:rPr>
            </w:pPr>
          </w:p>
        </w:tc>
        <w:tc>
          <w:tcPr>
            <w:tcW w:w="1250" w:type="pct"/>
          </w:tcPr>
          <w:p w14:paraId="4F986755" w14:textId="77777777" w:rsidR="009714A9" w:rsidRDefault="009714A9" w:rsidP="00706A2A">
            <w:pPr>
              <w:ind w:left="74" w:right="173"/>
              <w:jc w:val="both"/>
              <w:rPr>
                <w:rFonts w:cstheme="minorHAnsi"/>
                <w:spacing w:val="-3"/>
                <w:sz w:val="20"/>
                <w:szCs w:val="20"/>
              </w:rPr>
            </w:pPr>
          </w:p>
          <w:p w14:paraId="0F3F5991" w14:textId="77777777" w:rsidR="009714A9" w:rsidRDefault="009714A9" w:rsidP="00706A2A">
            <w:pPr>
              <w:ind w:left="74" w:right="173"/>
              <w:jc w:val="both"/>
              <w:rPr>
                <w:rFonts w:cstheme="minorHAnsi"/>
                <w:spacing w:val="-3"/>
                <w:sz w:val="20"/>
                <w:szCs w:val="20"/>
              </w:rPr>
            </w:pPr>
            <w:r w:rsidRPr="001E4691">
              <w:rPr>
                <w:rFonts w:cstheme="minorHAnsi"/>
                <w:b/>
                <w:bCs/>
                <w:spacing w:val="-3"/>
                <w:sz w:val="20"/>
                <w:szCs w:val="20"/>
              </w:rPr>
              <w:t>Carlos Pinto (CChC):</w:t>
            </w:r>
            <w:r>
              <w:rPr>
                <w:rFonts w:cstheme="minorHAnsi"/>
                <w:spacing w:val="-3"/>
                <w:sz w:val="20"/>
                <w:szCs w:val="20"/>
              </w:rPr>
              <w:t xml:space="preserve"> </w:t>
            </w:r>
            <w:r w:rsidRPr="00AF3CA4">
              <w:rPr>
                <w:rFonts w:cstheme="minorHAnsi"/>
                <w:spacing w:val="-3"/>
                <w:sz w:val="20"/>
                <w:szCs w:val="20"/>
              </w:rPr>
              <w:t>Conforme a la LBPA N°19.880, art. 21, el término interesado es un concepto amplio, que podría abarcar terceros distintos al urbanizador</w:t>
            </w:r>
            <w:r>
              <w:rPr>
                <w:rFonts w:cstheme="minorHAnsi"/>
                <w:spacing w:val="-3"/>
                <w:sz w:val="20"/>
                <w:szCs w:val="20"/>
              </w:rPr>
              <w:t>.</w:t>
            </w:r>
          </w:p>
          <w:p w14:paraId="395FE990" w14:textId="77777777" w:rsidR="009714A9" w:rsidRDefault="009714A9" w:rsidP="00706A2A">
            <w:pPr>
              <w:ind w:left="74" w:right="173"/>
              <w:jc w:val="both"/>
              <w:rPr>
                <w:rFonts w:cstheme="minorHAnsi"/>
                <w:spacing w:val="-3"/>
                <w:sz w:val="20"/>
                <w:szCs w:val="20"/>
              </w:rPr>
            </w:pPr>
          </w:p>
          <w:p w14:paraId="433BE7DC" w14:textId="77777777" w:rsidR="009714A9" w:rsidRDefault="009714A9" w:rsidP="00706A2A">
            <w:pPr>
              <w:ind w:left="74" w:right="173"/>
              <w:jc w:val="both"/>
              <w:rPr>
                <w:rFonts w:cstheme="minorHAnsi"/>
                <w:spacing w:val="-3"/>
                <w:sz w:val="20"/>
                <w:szCs w:val="20"/>
              </w:rPr>
            </w:pPr>
          </w:p>
          <w:p w14:paraId="052C4AE8" w14:textId="6D821525" w:rsidR="009714A9" w:rsidRPr="001E4691" w:rsidRDefault="009714A9" w:rsidP="00706A2A">
            <w:pPr>
              <w:ind w:left="74" w:right="173"/>
              <w:jc w:val="both"/>
              <w:rPr>
                <w:rFonts w:cstheme="minorHAnsi"/>
                <w:spacing w:val="-3"/>
                <w:sz w:val="20"/>
                <w:szCs w:val="20"/>
              </w:rPr>
            </w:pPr>
            <w:r w:rsidRPr="001E4691">
              <w:rPr>
                <w:rFonts w:cstheme="minorHAnsi"/>
                <w:b/>
                <w:bCs/>
                <w:spacing w:val="-3"/>
                <w:sz w:val="20"/>
                <w:szCs w:val="20"/>
              </w:rPr>
              <w:t xml:space="preserve">Luis Prieto: </w:t>
            </w:r>
            <w:r w:rsidRPr="001E4691">
              <w:rPr>
                <w:rFonts w:cstheme="minorHAnsi"/>
                <w:spacing w:val="-3"/>
                <w:sz w:val="20"/>
                <w:szCs w:val="20"/>
              </w:rPr>
              <w:t>Al eliminar el “propio” del concepto “predio propio” se pierde el sentido de la definición, que originalmente apunta a distinguir entre suelo público y privado. Se sugiere reincorporar dicho sentido, cambiando el vocablo propio por “dominio privado” para mayor precisión [alternativamente, dejarlo armónico con el 2.2.1, numero 1 y 3: “al interior de un predio por parte de su propietario”].</w:t>
            </w:r>
          </w:p>
          <w:p w14:paraId="0F4257BD" w14:textId="32721711" w:rsidR="009714A9" w:rsidRPr="001E4691" w:rsidRDefault="009714A9" w:rsidP="00706A2A">
            <w:pPr>
              <w:ind w:left="74" w:right="173"/>
              <w:jc w:val="both"/>
              <w:rPr>
                <w:rFonts w:cstheme="minorHAnsi"/>
                <w:spacing w:val="-3"/>
                <w:sz w:val="20"/>
                <w:szCs w:val="20"/>
              </w:rPr>
            </w:pPr>
            <w:r w:rsidRPr="001E4691">
              <w:rPr>
                <w:rFonts w:cstheme="minorHAnsi"/>
                <w:spacing w:val="-3"/>
                <w:sz w:val="20"/>
                <w:szCs w:val="20"/>
              </w:rPr>
              <w:t>Además, se ha discutido en varios casos de los tribunales ambientales si para estar frente a una “urbanización” se requiere realizar todas las obras del art. 134 de la LGUC o basta con que se ejecute una o alguna de ellas. Como no siempre es necesario que todas estén presentes (v.g. actual art. 2.2.4 bis, que solo exige pavimentación y aguas lluvias), se sugiere precisar el concepto:</w:t>
            </w:r>
          </w:p>
          <w:p w14:paraId="35562AC9" w14:textId="77777777" w:rsidR="009714A9" w:rsidRDefault="009714A9" w:rsidP="00706A2A">
            <w:pPr>
              <w:ind w:left="74" w:right="173"/>
              <w:jc w:val="both"/>
              <w:rPr>
                <w:rFonts w:cstheme="minorHAnsi"/>
                <w:spacing w:val="-3"/>
                <w:sz w:val="20"/>
                <w:szCs w:val="20"/>
              </w:rPr>
            </w:pPr>
            <w:r w:rsidRPr="001E4691">
              <w:rPr>
                <w:rFonts w:cstheme="minorHAnsi"/>
                <w:spacing w:val="-3"/>
                <w:sz w:val="20"/>
                <w:szCs w:val="20"/>
              </w:rPr>
              <w:t>“«Urbanizar»: Ejecutar una o más de aquellas obras singularizadas en el artículo 134 de la Ley General de Urbanismo y Construcciones, en el espacio público o al interior de un predio de dominio privado, en los casos que determina la Ley y esta Ordenanza, conforme a las exigencias normativas que se establezcan para ese fin.</w:t>
            </w:r>
          </w:p>
          <w:p w14:paraId="2C7FAAA2" w14:textId="7F2C9CA3" w:rsidR="009714A9" w:rsidRPr="001E4691" w:rsidRDefault="009714A9" w:rsidP="00706A2A">
            <w:pPr>
              <w:ind w:left="74" w:right="173"/>
              <w:jc w:val="both"/>
              <w:rPr>
                <w:rFonts w:cstheme="minorHAnsi"/>
                <w:b/>
                <w:bCs/>
                <w:spacing w:val="-3"/>
                <w:sz w:val="20"/>
                <w:szCs w:val="20"/>
              </w:rPr>
            </w:pPr>
          </w:p>
        </w:tc>
        <w:tc>
          <w:tcPr>
            <w:tcW w:w="1250" w:type="pct"/>
          </w:tcPr>
          <w:p w14:paraId="18D89292" w14:textId="77777777" w:rsidR="009714A9" w:rsidRDefault="009714A9" w:rsidP="00706A2A">
            <w:pPr>
              <w:ind w:left="74" w:right="173"/>
              <w:jc w:val="both"/>
              <w:rPr>
                <w:rFonts w:cstheme="minorHAnsi"/>
                <w:spacing w:val="-3"/>
                <w:sz w:val="20"/>
                <w:szCs w:val="20"/>
              </w:rPr>
            </w:pPr>
          </w:p>
          <w:p w14:paraId="225A09EA" w14:textId="2064C3D1" w:rsidR="009714A9" w:rsidRDefault="009714A9" w:rsidP="002E52E5">
            <w:pPr>
              <w:ind w:left="74" w:right="173"/>
              <w:jc w:val="both"/>
              <w:rPr>
                <w:rFonts w:cstheme="minorHAnsi"/>
                <w:b/>
                <w:bCs/>
                <w:spacing w:val="-3"/>
                <w:sz w:val="20"/>
                <w:szCs w:val="20"/>
                <w:u w:val="single"/>
              </w:rPr>
            </w:pPr>
            <w:r w:rsidRPr="0074634B">
              <w:rPr>
                <w:rFonts w:cstheme="minorHAnsi"/>
                <w:b/>
                <w:bCs/>
                <w:spacing w:val="-3"/>
                <w:sz w:val="20"/>
                <w:szCs w:val="20"/>
                <w:u w:val="single"/>
              </w:rPr>
              <w:t xml:space="preserve">Respecto de la </w:t>
            </w:r>
            <w:r>
              <w:rPr>
                <w:rFonts w:cstheme="minorHAnsi"/>
                <w:b/>
                <w:bCs/>
                <w:spacing w:val="-3"/>
                <w:sz w:val="20"/>
                <w:szCs w:val="20"/>
                <w:u w:val="single"/>
              </w:rPr>
              <w:t>modificación a la</w:t>
            </w:r>
            <w:r w:rsidRPr="0074634B">
              <w:rPr>
                <w:rFonts w:cstheme="minorHAnsi"/>
                <w:b/>
                <w:bCs/>
                <w:spacing w:val="-3"/>
                <w:sz w:val="20"/>
                <w:szCs w:val="20"/>
                <w:u w:val="single"/>
              </w:rPr>
              <w:t xml:space="preserve"> definición de urbaniza</w:t>
            </w:r>
            <w:r>
              <w:rPr>
                <w:rFonts w:cstheme="minorHAnsi"/>
                <w:b/>
                <w:bCs/>
                <w:spacing w:val="-3"/>
                <w:sz w:val="20"/>
                <w:szCs w:val="20"/>
                <w:u w:val="single"/>
              </w:rPr>
              <w:t>r</w:t>
            </w:r>
            <w:r w:rsidRPr="0074634B">
              <w:rPr>
                <w:rFonts w:cstheme="minorHAnsi"/>
                <w:b/>
                <w:bCs/>
                <w:spacing w:val="-3"/>
                <w:sz w:val="20"/>
                <w:szCs w:val="20"/>
                <w:u w:val="single"/>
              </w:rPr>
              <w:t>:</w:t>
            </w:r>
          </w:p>
          <w:p w14:paraId="4EB8CA69" w14:textId="77777777" w:rsidR="009714A9" w:rsidRDefault="009714A9" w:rsidP="00706A2A">
            <w:pPr>
              <w:ind w:left="74" w:right="173"/>
              <w:jc w:val="both"/>
              <w:rPr>
                <w:rFonts w:cstheme="minorHAnsi"/>
                <w:spacing w:val="-3"/>
                <w:sz w:val="20"/>
                <w:szCs w:val="20"/>
              </w:rPr>
            </w:pPr>
          </w:p>
          <w:p w14:paraId="0E14CFA0" w14:textId="77777777" w:rsidR="009714A9" w:rsidRDefault="009714A9" w:rsidP="00706A2A">
            <w:pPr>
              <w:ind w:left="74" w:right="173"/>
              <w:jc w:val="both"/>
              <w:rPr>
                <w:rFonts w:cstheme="minorHAnsi"/>
                <w:spacing w:val="-3"/>
                <w:sz w:val="20"/>
                <w:szCs w:val="20"/>
              </w:rPr>
            </w:pPr>
            <w:r>
              <w:rPr>
                <w:rFonts w:cstheme="minorHAnsi"/>
                <w:spacing w:val="-3"/>
                <w:sz w:val="20"/>
                <w:szCs w:val="20"/>
              </w:rPr>
              <w:t>Uno de los objetivos de la reglamentación es proponer definiciones con una descripción general, dejando la reglamentación en si misma en los demás artículos.</w:t>
            </w:r>
          </w:p>
          <w:p w14:paraId="6C9177DD" w14:textId="77777777" w:rsidR="009714A9" w:rsidRDefault="009714A9" w:rsidP="00706A2A">
            <w:pPr>
              <w:ind w:left="74" w:right="173"/>
              <w:jc w:val="both"/>
              <w:rPr>
                <w:rFonts w:cstheme="minorHAnsi"/>
                <w:spacing w:val="-3"/>
                <w:sz w:val="20"/>
                <w:szCs w:val="20"/>
              </w:rPr>
            </w:pPr>
          </w:p>
          <w:p w14:paraId="5E7F33F9" w14:textId="77777777" w:rsidR="009714A9" w:rsidRDefault="009714A9" w:rsidP="00706A2A">
            <w:pPr>
              <w:ind w:left="74" w:right="173"/>
              <w:jc w:val="both"/>
              <w:rPr>
                <w:rFonts w:cstheme="minorHAnsi"/>
                <w:spacing w:val="-3"/>
                <w:sz w:val="20"/>
                <w:szCs w:val="20"/>
              </w:rPr>
            </w:pPr>
            <w:r>
              <w:rPr>
                <w:rFonts w:cstheme="minorHAnsi"/>
                <w:spacing w:val="-3"/>
                <w:sz w:val="20"/>
                <w:szCs w:val="20"/>
              </w:rPr>
              <w:t>Sin perjuicio de lo anterior, se debe precisar que la expresión “predio” se toma en el sentido que la define el art. 1.1.2. de la OGUC (“</w:t>
            </w:r>
            <w:r w:rsidRPr="006E69BE">
              <w:rPr>
                <w:rFonts w:cstheme="minorHAnsi"/>
                <w:i/>
                <w:iCs/>
                <w:spacing w:val="-3"/>
                <w:sz w:val="20"/>
                <w:szCs w:val="20"/>
              </w:rPr>
              <w:t xml:space="preserve">denominación genérica para referirse a sitios, lotes, </w:t>
            </w:r>
            <w:proofErr w:type="spellStart"/>
            <w:r w:rsidRPr="006E69BE">
              <w:rPr>
                <w:rFonts w:cstheme="minorHAnsi"/>
                <w:i/>
                <w:iCs/>
                <w:spacing w:val="-3"/>
                <w:sz w:val="20"/>
                <w:szCs w:val="20"/>
              </w:rPr>
              <w:t>macrolotes</w:t>
            </w:r>
            <w:proofErr w:type="spellEnd"/>
            <w:r w:rsidRPr="006E69BE">
              <w:rPr>
                <w:rFonts w:cstheme="minorHAnsi"/>
                <w:i/>
                <w:iCs/>
                <w:spacing w:val="-3"/>
                <w:sz w:val="20"/>
                <w:szCs w:val="20"/>
              </w:rPr>
              <w:t xml:space="preserve">, terrenos, parcelas, fundos, y similares, de dominio público o privado, </w:t>
            </w:r>
            <w:r w:rsidRPr="006E69BE">
              <w:rPr>
                <w:rFonts w:cstheme="minorHAnsi"/>
                <w:b/>
                <w:bCs/>
                <w:i/>
                <w:iCs/>
                <w:spacing w:val="-3"/>
                <w:sz w:val="20"/>
                <w:szCs w:val="20"/>
                <w:u w:val="single"/>
              </w:rPr>
              <w:t>excluidos los bienes nacionales de uso público</w:t>
            </w:r>
            <w:r>
              <w:rPr>
                <w:rFonts w:cstheme="minorHAnsi"/>
                <w:spacing w:val="-3"/>
                <w:sz w:val="20"/>
                <w:szCs w:val="20"/>
              </w:rPr>
              <w:t>”)</w:t>
            </w:r>
            <w:r w:rsidRPr="006E69BE">
              <w:rPr>
                <w:rFonts w:cstheme="minorHAnsi"/>
                <w:spacing w:val="-3"/>
                <w:sz w:val="20"/>
                <w:szCs w:val="20"/>
              </w:rPr>
              <w:t>.</w:t>
            </w:r>
            <w:r>
              <w:rPr>
                <w:rFonts w:cstheme="minorHAnsi"/>
                <w:spacing w:val="-3"/>
                <w:sz w:val="20"/>
                <w:szCs w:val="20"/>
              </w:rPr>
              <w:t xml:space="preserve"> Por lo tanto, no se considera necesario incorporar la expresión de dominio privado.</w:t>
            </w:r>
          </w:p>
          <w:p w14:paraId="002D6C6E" w14:textId="77777777" w:rsidR="009714A9" w:rsidRDefault="009714A9" w:rsidP="00706A2A">
            <w:pPr>
              <w:ind w:left="74" w:right="173"/>
              <w:jc w:val="both"/>
              <w:rPr>
                <w:rFonts w:cstheme="minorHAnsi"/>
                <w:spacing w:val="-3"/>
                <w:sz w:val="20"/>
                <w:szCs w:val="20"/>
              </w:rPr>
            </w:pPr>
          </w:p>
          <w:p w14:paraId="1E132FB2" w14:textId="4338A7F2" w:rsidR="009714A9" w:rsidRPr="00057147" w:rsidRDefault="009714A9" w:rsidP="00706A2A">
            <w:pPr>
              <w:ind w:left="74" w:right="173"/>
              <w:jc w:val="both"/>
              <w:rPr>
                <w:rFonts w:cstheme="minorHAnsi"/>
                <w:spacing w:val="-3"/>
                <w:sz w:val="20"/>
                <w:szCs w:val="20"/>
              </w:rPr>
            </w:pPr>
            <w:r w:rsidRPr="00434895">
              <w:rPr>
                <w:rFonts w:cstheme="minorHAnsi"/>
                <w:spacing w:val="-3"/>
                <w:sz w:val="20"/>
                <w:szCs w:val="20"/>
              </w:rPr>
              <w:t>En relación a si se requiere realizar todas las obras del art. 134 de la LGUC o basta con que se ejecute una o alguna de ellas, se recoge la preocupación, ya que efectivamente existe</w:t>
            </w:r>
            <w:r>
              <w:rPr>
                <w:rFonts w:cstheme="minorHAnsi"/>
                <w:spacing w:val="-3"/>
                <w:sz w:val="20"/>
                <w:szCs w:val="20"/>
              </w:rPr>
              <w:t>n</w:t>
            </w:r>
            <w:r w:rsidRPr="00434895">
              <w:rPr>
                <w:rFonts w:cstheme="minorHAnsi"/>
                <w:spacing w:val="-3"/>
                <w:sz w:val="20"/>
                <w:szCs w:val="20"/>
              </w:rPr>
              <w:t xml:space="preserve"> casos en que sólo deben ejecutarse alguna de las obras que señala el art. 134. Se reformula definición</w:t>
            </w:r>
            <w:r w:rsidRPr="00057147">
              <w:rPr>
                <w:rFonts w:cstheme="minorHAnsi"/>
                <w:spacing w:val="-3"/>
                <w:sz w:val="20"/>
                <w:szCs w:val="20"/>
              </w:rPr>
              <w:t>.</w:t>
            </w:r>
          </w:p>
          <w:p w14:paraId="6C37D350" w14:textId="77777777" w:rsidR="009714A9" w:rsidRDefault="009714A9" w:rsidP="00706A2A">
            <w:pPr>
              <w:ind w:left="74" w:right="173"/>
              <w:jc w:val="both"/>
              <w:rPr>
                <w:rFonts w:cstheme="minorHAnsi"/>
                <w:spacing w:val="-3"/>
                <w:sz w:val="20"/>
                <w:szCs w:val="20"/>
              </w:rPr>
            </w:pPr>
          </w:p>
          <w:p w14:paraId="11AD25BD" w14:textId="119E0BF9" w:rsidR="009714A9" w:rsidRDefault="009714A9" w:rsidP="00706A2A">
            <w:pPr>
              <w:ind w:left="74" w:right="173"/>
              <w:jc w:val="both"/>
              <w:rPr>
                <w:rFonts w:cstheme="minorHAnsi"/>
                <w:spacing w:val="-3"/>
                <w:sz w:val="20"/>
                <w:szCs w:val="20"/>
              </w:rPr>
            </w:pPr>
            <w:r>
              <w:rPr>
                <w:rFonts w:cstheme="minorHAnsi"/>
                <w:spacing w:val="-3"/>
                <w:sz w:val="20"/>
                <w:szCs w:val="20"/>
              </w:rPr>
              <w:t>Finalmente, esta definición no considera la expresión “interesado”.</w:t>
            </w:r>
          </w:p>
        </w:tc>
      </w:tr>
      <w:tr w:rsidR="009714A9" w:rsidRPr="00536FF3" w14:paraId="1E9B5583" w14:textId="625C80EA" w:rsidTr="000C48A6">
        <w:trPr>
          <w:trHeight w:val="32210"/>
          <w:jc w:val="center"/>
        </w:trPr>
        <w:tc>
          <w:tcPr>
            <w:tcW w:w="1250" w:type="pct"/>
          </w:tcPr>
          <w:p w14:paraId="58C67B69" w14:textId="77777777" w:rsidR="009714A9" w:rsidRDefault="009714A9" w:rsidP="00706A2A">
            <w:pPr>
              <w:spacing w:line="276" w:lineRule="auto"/>
              <w:ind w:left="164" w:right="172"/>
              <w:jc w:val="both"/>
              <w:rPr>
                <w:sz w:val="20"/>
                <w:szCs w:val="20"/>
              </w:rPr>
            </w:pPr>
          </w:p>
          <w:p w14:paraId="41C3EE21" w14:textId="1B000235" w:rsidR="009714A9" w:rsidRPr="00A30018" w:rsidRDefault="009714A9" w:rsidP="00706A2A">
            <w:pPr>
              <w:spacing w:line="276" w:lineRule="auto"/>
              <w:ind w:left="164" w:right="172"/>
              <w:jc w:val="both"/>
              <w:rPr>
                <w:sz w:val="20"/>
                <w:szCs w:val="20"/>
              </w:rPr>
            </w:pPr>
            <w:r w:rsidRPr="005D2562">
              <w:rPr>
                <w:rFonts w:cstheme="minorHAnsi"/>
                <w:b/>
                <w:color w:val="000000"/>
                <w:sz w:val="20"/>
                <w:szCs w:val="20"/>
              </w:rPr>
              <w:t>Artículo 2.2.1.</w:t>
            </w:r>
            <w:r>
              <w:rPr>
                <w:rFonts w:cstheme="minorHAnsi"/>
                <w:b/>
                <w:color w:val="000000"/>
                <w:sz w:val="24"/>
                <w:szCs w:val="24"/>
              </w:rPr>
              <w:t xml:space="preserve"> </w:t>
            </w:r>
            <w:r w:rsidRPr="00A30018">
              <w:rPr>
                <w:sz w:val="20"/>
                <w:szCs w:val="20"/>
              </w:rPr>
              <w:t xml:space="preserve">Se entiende por urbanización la ejecución o ampliación de las obras de infraestructura y ornato señaladas en el artículo 134 de la Ley General de Urbanismo y Construcciones, que se ejecutan en el espacio público existente, al interior de un predio en las vías contempladas en un proyecto de loteo, o en el área del predio que estuviere afecta a utilidad pública por el Instrumento de Planificación Territorial respectivo. </w:t>
            </w:r>
          </w:p>
          <w:p w14:paraId="5AEEBC0B" w14:textId="0C4E851A" w:rsidR="009714A9" w:rsidRDefault="009714A9" w:rsidP="00706A2A">
            <w:pPr>
              <w:spacing w:line="276" w:lineRule="auto"/>
              <w:ind w:left="164" w:right="170"/>
              <w:jc w:val="both"/>
              <w:rPr>
                <w:sz w:val="20"/>
                <w:szCs w:val="20"/>
              </w:rPr>
            </w:pPr>
          </w:p>
          <w:p w14:paraId="5C17E553" w14:textId="77777777" w:rsidR="009714A9" w:rsidRDefault="009714A9" w:rsidP="00706A2A">
            <w:pPr>
              <w:spacing w:line="276" w:lineRule="auto"/>
              <w:ind w:left="164" w:right="170"/>
              <w:jc w:val="both"/>
              <w:rPr>
                <w:sz w:val="20"/>
                <w:szCs w:val="20"/>
              </w:rPr>
            </w:pPr>
          </w:p>
          <w:p w14:paraId="0259D075" w14:textId="77777777" w:rsidR="009714A9" w:rsidRDefault="009714A9" w:rsidP="00706A2A">
            <w:pPr>
              <w:spacing w:line="276" w:lineRule="auto"/>
              <w:ind w:left="164" w:right="170"/>
              <w:jc w:val="both"/>
              <w:rPr>
                <w:sz w:val="20"/>
                <w:szCs w:val="20"/>
              </w:rPr>
            </w:pPr>
          </w:p>
          <w:p w14:paraId="4985880A" w14:textId="77777777" w:rsidR="009714A9" w:rsidRDefault="009714A9" w:rsidP="00706A2A">
            <w:pPr>
              <w:spacing w:line="276" w:lineRule="auto"/>
              <w:ind w:left="164" w:right="170"/>
              <w:jc w:val="both"/>
              <w:rPr>
                <w:sz w:val="20"/>
                <w:szCs w:val="20"/>
              </w:rPr>
            </w:pPr>
          </w:p>
          <w:p w14:paraId="5660E0EC" w14:textId="77777777" w:rsidR="009714A9" w:rsidRDefault="009714A9" w:rsidP="00706A2A">
            <w:pPr>
              <w:spacing w:line="276" w:lineRule="auto"/>
              <w:ind w:left="164" w:right="170"/>
              <w:jc w:val="both"/>
              <w:rPr>
                <w:sz w:val="20"/>
                <w:szCs w:val="20"/>
              </w:rPr>
            </w:pPr>
          </w:p>
          <w:p w14:paraId="1E43116B" w14:textId="77777777" w:rsidR="009714A9" w:rsidRDefault="009714A9" w:rsidP="00706A2A">
            <w:pPr>
              <w:spacing w:line="276" w:lineRule="auto"/>
              <w:ind w:left="164" w:right="170"/>
              <w:jc w:val="both"/>
              <w:rPr>
                <w:sz w:val="20"/>
                <w:szCs w:val="20"/>
              </w:rPr>
            </w:pPr>
          </w:p>
          <w:p w14:paraId="2ECCFFD0" w14:textId="77777777" w:rsidR="009714A9" w:rsidRDefault="009714A9" w:rsidP="00706A2A">
            <w:pPr>
              <w:spacing w:line="276" w:lineRule="auto"/>
              <w:ind w:left="164" w:right="170"/>
              <w:jc w:val="both"/>
              <w:rPr>
                <w:sz w:val="20"/>
                <w:szCs w:val="20"/>
              </w:rPr>
            </w:pPr>
          </w:p>
          <w:p w14:paraId="5B3D4705" w14:textId="77777777" w:rsidR="009714A9" w:rsidRDefault="009714A9" w:rsidP="00706A2A">
            <w:pPr>
              <w:spacing w:line="276" w:lineRule="auto"/>
              <w:ind w:left="164" w:right="170"/>
              <w:jc w:val="both"/>
              <w:rPr>
                <w:sz w:val="20"/>
                <w:szCs w:val="20"/>
              </w:rPr>
            </w:pPr>
          </w:p>
          <w:p w14:paraId="4EE100DB" w14:textId="77777777" w:rsidR="009714A9" w:rsidRDefault="009714A9" w:rsidP="00706A2A">
            <w:pPr>
              <w:spacing w:line="276" w:lineRule="auto"/>
              <w:ind w:left="164" w:right="170"/>
              <w:jc w:val="both"/>
              <w:rPr>
                <w:sz w:val="20"/>
                <w:szCs w:val="20"/>
              </w:rPr>
            </w:pPr>
          </w:p>
          <w:p w14:paraId="4EAFAEDD" w14:textId="77777777" w:rsidR="009714A9" w:rsidRDefault="009714A9" w:rsidP="00706A2A">
            <w:pPr>
              <w:spacing w:line="276" w:lineRule="auto"/>
              <w:ind w:left="164" w:right="170"/>
              <w:jc w:val="both"/>
              <w:rPr>
                <w:sz w:val="20"/>
                <w:szCs w:val="20"/>
              </w:rPr>
            </w:pPr>
          </w:p>
          <w:p w14:paraId="1AC695A1" w14:textId="77777777" w:rsidR="009714A9" w:rsidRDefault="009714A9" w:rsidP="00706A2A">
            <w:pPr>
              <w:spacing w:line="276" w:lineRule="auto"/>
              <w:ind w:left="164" w:right="170"/>
              <w:jc w:val="both"/>
              <w:rPr>
                <w:sz w:val="20"/>
                <w:szCs w:val="20"/>
              </w:rPr>
            </w:pPr>
          </w:p>
          <w:p w14:paraId="3B5D7E93" w14:textId="77777777" w:rsidR="009714A9" w:rsidRDefault="009714A9" w:rsidP="00706A2A">
            <w:pPr>
              <w:spacing w:line="276" w:lineRule="auto"/>
              <w:ind w:left="164" w:right="170"/>
              <w:jc w:val="both"/>
              <w:rPr>
                <w:sz w:val="20"/>
                <w:szCs w:val="20"/>
              </w:rPr>
            </w:pPr>
          </w:p>
          <w:p w14:paraId="4A397450" w14:textId="77777777" w:rsidR="009714A9" w:rsidRDefault="009714A9" w:rsidP="00706A2A">
            <w:pPr>
              <w:spacing w:line="276" w:lineRule="auto"/>
              <w:ind w:left="164" w:right="170"/>
              <w:jc w:val="both"/>
              <w:rPr>
                <w:sz w:val="20"/>
                <w:szCs w:val="20"/>
              </w:rPr>
            </w:pPr>
          </w:p>
          <w:p w14:paraId="6279AD6A" w14:textId="77777777" w:rsidR="009714A9" w:rsidRDefault="009714A9" w:rsidP="00706A2A">
            <w:pPr>
              <w:spacing w:line="276" w:lineRule="auto"/>
              <w:ind w:left="164" w:right="170"/>
              <w:jc w:val="both"/>
              <w:rPr>
                <w:sz w:val="20"/>
                <w:szCs w:val="20"/>
              </w:rPr>
            </w:pPr>
          </w:p>
          <w:p w14:paraId="5CB06C8F" w14:textId="77777777" w:rsidR="009714A9" w:rsidRDefault="009714A9" w:rsidP="00706A2A">
            <w:pPr>
              <w:spacing w:line="276" w:lineRule="auto"/>
              <w:ind w:left="164" w:right="170"/>
              <w:jc w:val="both"/>
              <w:rPr>
                <w:sz w:val="20"/>
                <w:szCs w:val="20"/>
              </w:rPr>
            </w:pPr>
          </w:p>
          <w:p w14:paraId="730779BE" w14:textId="77777777" w:rsidR="009714A9" w:rsidRDefault="009714A9" w:rsidP="00706A2A">
            <w:pPr>
              <w:spacing w:line="276" w:lineRule="auto"/>
              <w:ind w:left="164" w:right="170"/>
              <w:jc w:val="both"/>
              <w:rPr>
                <w:sz w:val="20"/>
                <w:szCs w:val="20"/>
              </w:rPr>
            </w:pPr>
          </w:p>
          <w:p w14:paraId="2E6CE5F4" w14:textId="77777777" w:rsidR="009714A9" w:rsidRDefault="009714A9" w:rsidP="00706A2A">
            <w:pPr>
              <w:spacing w:line="276" w:lineRule="auto"/>
              <w:ind w:left="164" w:right="170"/>
              <w:jc w:val="both"/>
              <w:rPr>
                <w:sz w:val="20"/>
                <w:szCs w:val="20"/>
              </w:rPr>
            </w:pPr>
          </w:p>
          <w:p w14:paraId="7D78B753" w14:textId="77777777" w:rsidR="009714A9" w:rsidRDefault="009714A9" w:rsidP="00706A2A">
            <w:pPr>
              <w:spacing w:line="276" w:lineRule="auto"/>
              <w:ind w:left="164" w:right="170"/>
              <w:jc w:val="both"/>
              <w:rPr>
                <w:sz w:val="20"/>
                <w:szCs w:val="20"/>
              </w:rPr>
            </w:pPr>
          </w:p>
          <w:p w14:paraId="14934F64" w14:textId="2A174CEC" w:rsidR="009714A9" w:rsidRPr="00A30018" w:rsidRDefault="009714A9" w:rsidP="00706A2A">
            <w:pPr>
              <w:spacing w:line="276" w:lineRule="auto"/>
              <w:ind w:left="884" w:right="170"/>
              <w:jc w:val="both"/>
              <w:rPr>
                <w:sz w:val="20"/>
                <w:szCs w:val="20"/>
              </w:rPr>
            </w:pPr>
            <w:r w:rsidRPr="00A30018">
              <w:rPr>
                <w:sz w:val="20"/>
                <w:szCs w:val="20"/>
              </w:rPr>
              <w:t xml:space="preserve">La urbanización comprende dos tipos de gestión: </w:t>
            </w:r>
          </w:p>
          <w:p w14:paraId="74CB5874" w14:textId="77777777" w:rsidR="009714A9" w:rsidRDefault="009714A9" w:rsidP="00706A2A">
            <w:pPr>
              <w:spacing w:line="276" w:lineRule="auto"/>
              <w:ind w:left="164" w:right="170"/>
              <w:jc w:val="both"/>
              <w:rPr>
                <w:sz w:val="20"/>
                <w:szCs w:val="20"/>
              </w:rPr>
            </w:pPr>
          </w:p>
          <w:p w14:paraId="72597C47" w14:textId="227FE2D2" w:rsidR="009714A9" w:rsidRDefault="009714A9">
            <w:pPr>
              <w:pStyle w:val="Prrafodelista"/>
              <w:numPr>
                <w:ilvl w:val="0"/>
                <w:numId w:val="3"/>
              </w:numPr>
              <w:spacing w:line="276" w:lineRule="auto"/>
              <w:ind w:left="458" w:right="170" w:hanging="283"/>
              <w:contextualSpacing w:val="0"/>
              <w:jc w:val="both"/>
              <w:rPr>
                <w:sz w:val="20"/>
                <w:szCs w:val="20"/>
              </w:rPr>
            </w:pPr>
            <w:r w:rsidRPr="00A30018">
              <w:rPr>
                <w:sz w:val="20"/>
                <w:szCs w:val="20"/>
              </w:rPr>
              <w:t xml:space="preserve">La ejecución de obras de urbanización al interior de un predio por parte de su propietario. </w:t>
            </w:r>
          </w:p>
          <w:p w14:paraId="1AD24068" w14:textId="77777777" w:rsidR="009714A9" w:rsidRPr="00A30018" w:rsidRDefault="009714A9" w:rsidP="00706A2A">
            <w:pPr>
              <w:pStyle w:val="Prrafodelista"/>
              <w:spacing w:line="276" w:lineRule="auto"/>
              <w:ind w:left="458" w:right="170"/>
              <w:contextualSpacing w:val="0"/>
              <w:jc w:val="both"/>
              <w:rPr>
                <w:sz w:val="20"/>
                <w:szCs w:val="20"/>
              </w:rPr>
            </w:pPr>
          </w:p>
          <w:p w14:paraId="6E019E89" w14:textId="7962C8C2" w:rsidR="009714A9" w:rsidRPr="00A30018" w:rsidRDefault="009714A9">
            <w:pPr>
              <w:pStyle w:val="Prrafodelista"/>
              <w:numPr>
                <w:ilvl w:val="0"/>
                <w:numId w:val="3"/>
              </w:numPr>
              <w:spacing w:before="120" w:line="276" w:lineRule="auto"/>
              <w:ind w:left="460" w:right="170" w:hanging="284"/>
              <w:contextualSpacing w:val="0"/>
              <w:jc w:val="both"/>
              <w:rPr>
                <w:sz w:val="20"/>
                <w:szCs w:val="20"/>
              </w:rPr>
            </w:pPr>
            <w:r w:rsidRPr="00A30018">
              <w:rPr>
                <w:sz w:val="20"/>
                <w:szCs w:val="20"/>
              </w:rPr>
              <w:t xml:space="preserve">La ejecución de obras de urbanización en el espacio público, por parte de los municipios u otros organismos públicos. </w:t>
            </w:r>
          </w:p>
          <w:p w14:paraId="677C4AAB" w14:textId="77777777" w:rsidR="009714A9" w:rsidRDefault="009714A9" w:rsidP="00706A2A">
            <w:pPr>
              <w:spacing w:line="276" w:lineRule="auto"/>
              <w:ind w:right="170"/>
              <w:jc w:val="both"/>
              <w:rPr>
                <w:sz w:val="20"/>
                <w:szCs w:val="20"/>
              </w:rPr>
            </w:pPr>
          </w:p>
          <w:p w14:paraId="0FF3C3D5" w14:textId="77777777" w:rsidR="009714A9" w:rsidRDefault="009714A9" w:rsidP="00706A2A">
            <w:pPr>
              <w:spacing w:line="276" w:lineRule="auto"/>
              <w:ind w:right="170"/>
              <w:jc w:val="both"/>
              <w:rPr>
                <w:sz w:val="20"/>
                <w:szCs w:val="20"/>
              </w:rPr>
            </w:pPr>
          </w:p>
          <w:p w14:paraId="3AC4A745" w14:textId="77777777" w:rsidR="009714A9" w:rsidRDefault="009714A9" w:rsidP="00706A2A">
            <w:pPr>
              <w:spacing w:line="276" w:lineRule="auto"/>
              <w:ind w:right="170"/>
              <w:jc w:val="both"/>
              <w:rPr>
                <w:sz w:val="20"/>
                <w:szCs w:val="20"/>
              </w:rPr>
            </w:pPr>
          </w:p>
          <w:p w14:paraId="1CD79508" w14:textId="77777777" w:rsidR="00197619" w:rsidRDefault="00197619" w:rsidP="00706A2A">
            <w:pPr>
              <w:spacing w:line="276" w:lineRule="auto"/>
              <w:ind w:right="170"/>
              <w:jc w:val="both"/>
              <w:rPr>
                <w:sz w:val="20"/>
                <w:szCs w:val="20"/>
              </w:rPr>
            </w:pPr>
          </w:p>
          <w:p w14:paraId="7C5F806E" w14:textId="77777777" w:rsidR="00197619" w:rsidRDefault="00197619" w:rsidP="00706A2A">
            <w:pPr>
              <w:spacing w:line="276" w:lineRule="auto"/>
              <w:ind w:right="170"/>
              <w:jc w:val="both"/>
              <w:rPr>
                <w:sz w:val="20"/>
                <w:szCs w:val="20"/>
              </w:rPr>
            </w:pPr>
          </w:p>
          <w:p w14:paraId="7B372540" w14:textId="77777777" w:rsidR="00197619" w:rsidRDefault="00197619" w:rsidP="00706A2A">
            <w:pPr>
              <w:spacing w:line="276" w:lineRule="auto"/>
              <w:ind w:right="170"/>
              <w:jc w:val="both"/>
              <w:rPr>
                <w:sz w:val="20"/>
                <w:szCs w:val="20"/>
              </w:rPr>
            </w:pPr>
          </w:p>
          <w:p w14:paraId="59913BF5" w14:textId="77777777" w:rsidR="00197619" w:rsidRDefault="00197619" w:rsidP="00706A2A">
            <w:pPr>
              <w:spacing w:line="276" w:lineRule="auto"/>
              <w:ind w:right="170"/>
              <w:jc w:val="both"/>
              <w:rPr>
                <w:sz w:val="20"/>
                <w:szCs w:val="20"/>
              </w:rPr>
            </w:pPr>
          </w:p>
          <w:p w14:paraId="6CCDBD78" w14:textId="77777777" w:rsidR="00197619" w:rsidRDefault="00197619" w:rsidP="00706A2A">
            <w:pPr>
              <w:spacing w:line="276" w:lineRule="auto"/>
              <w:ind w:right="170"/>
              <w:jc w:val="both"/>
              <w:rPr>
                <w:sz w:val="20"/>
                <w:szCs w:val="20"/>
              </w:rPr>
            </w:pPr>
          </w:p>
          <w:p w14:paraId="6059FEF7" w14:textId="77777777" w:rsidR="00197619" w:rsidRDefault="00197619" w:rsidP="00706A2A">
            <w:pPr>
              <w:spacing w:line="276" w:lineRule="auto"/>
              <w:ind w:right="170"/>
              <w:jc w:val="both"/>
              <w:rPr>
                <w:sz w:val="20"/>
                <w:szCs w:val="20"/>
              </w:rPr>
            </w:pPr>
          </w:p>
          <w:p w14:paraId="7F52E625" w14:textId="77777777" w:rsidR="00197619" w:rsidRDefault="00197619" w:rsidP="00706A2A">
            <w:pPr>
              <w:spacing w:line="276" w:lineRule="auto"/>
              <w:ind w:right="170"/>
              <w:jc w:val="both"/>
              <w:rPr>
                <w:sz w:val="20"/>
                <w:szCs w:val="20"/>
              </w:rPr>
            </w:pPr>
          </w:p>
          <w:p w14:paraId="743E0528" w14:textId="77777777" w:rsidR="00197619" w:rsidRDefault="00197619" w:rsidP="00706A2A">
            <w:pPr>
              <w:spacing w:line="276" w:lineRule="auto"/>
              <w:ind w:right="170"/>
              <w:jc w:val="both"/>
              <w:rPr>
                <w:sz w:val="20"/>
                <w:szCs w:val="20"/>
              </w:rPr>
            </w:pPr>
          </w:p>
          <w:p w14:paraId="090FB489" w14:textId="77777777" w:rsidR="00197619" w:rsidRDefault="00197619" w:rsidP="00706A2A">
            <w:pPr>
              <w:spacing w:line="276" w:lineRule="auto"/>
              <w:ind w:right="170"/>
              <w:jc w:val="both"/>
              <w:rPr>
                <w:sz w:val="20"/>
                <w:szCs w:val="20"/>
              </w:rPr>
            </w:pPr>
          </w:p>
          <w:p w14:paraId="692E0282" w14:textId="77777777" w:rsidR="00197619" w:rsidRDefault="00197619" w:rsidP="00706A2A">
            <w:pPr>
              <w:spacing w:line="276" w:lineRule="auto"/>
              <w:ind w:right="170"/>
              <w:jc w:val="both"/>
              <w:rPr>
                <w:sz w:val="20"/>
                <w:szCs w:val="20"/>
              </w:rPr>
            </w:pPr>
          </w:p>
          <w:p w14:paraId="521076C8" w14:textId="77777777" w:rsidR="00197619" w:rsidRDefault="00197619" w:rsidP="00706A2A">
            <w:pPr>
              <w:spacing w:line="276" w:lineRule="auto"/>
              <w:ind w:right="170"/>
              <w:jc w:val="both"/>
              <w:rPr>
                <w:sz w:val="20"/>
                <w:szCs w:val="20"/>
              </w:rPr>
            </w:pPr>
          </w:p>
          <w:p w14:paraId="737D79F9" w14:textId="77777777" w:rsidR="00197619" w:rsidRDefault="00197619" w:rsidP="00706A2A">
            <w:pPr>
              <w:spacing w:line="276" w:lineRule="auto"/>
              <w:ind w:right="170"/>
              <w:jc w:val="both"/>
              <w:rPr>
                <w:sz w:val="20"/>
                <w:szCs w:val="20"/>
              </w:rPr>
            </w:pPr>
          </w:p>
          <w:p w14:paraId="07CABCBD" w14:textId="77777777" w:rsidR="00197619" w:rsidRDefault="00197619" w:rsidP="00706A2A">
            <w:pPr>
              <w:spacing w:line="276" w:lineRule="auto"/>
              <w:ind w:right="170"/>
              <w:jc w:val="both"/>
              <w:rPr>
                <w:sz w:val="20"/>
                <w:szCs w:val="20"/>
              </w:rPr>
            </w:pPr>
          </w:p>
          <w:p w14:paraId="1F74F347" w14:textId="77777777" w:rsidR="00197619" w:rsidRDefault="00197619" w:rsidP="00706A2A">
            <w:pPr>
              <w:spacing w:line="276" w:lineRule="auto"/>
              <w:ind w:right="170"/>
              <w:jc w:val="both"/>
              <w:rPr>
                <w:sz w:val="20"/>
                <w:szCs w:val="20"/>
              </w:rPr>
            </w:pPr>
          </w:p>
          <w:p w14:paraId="412B6970" w14:textId="77777777" w:rsidR="00197619" w:rsidRDefault="00197619" w:rsidP="00706A2A">
            <w:pPr>
              <w:spacing w:line="276" w:lineRule="auto"/>
              <w:ind w:right="170"/>
              <w:jc w:val="both"/>
              <w:rPr>
                <w:sz w:val="20"/>
                <w:szCs w:val="20"/>
              </w:rPr>
            </w:pPr>
          </w:p>
          <w:p w14:paraId="67271342" w14:textId="77777777" w:rsidR="00197619" w:rsidRDefault="00197619" w:rsidP="00706A2A">
            <w:pPr>
              <w:spacing w:line="276" w:lineRule="auto"/>
              <w:ind w:right="170"/>
              <w:jc w:val="both"/>
              <w:rPr>
                <w:sz w:val="20"/>
                <w:szCs w:val="20"/>
              </w:rPr>
            </w:pPr>
          </w:p>
          <w:p w14:paraId="5B30DE0C" w14:textId="77777777" w:rsidR="00197619" w:rsidRDefault="00197619" w:rsidP="00706A2A">
            <w:pPr>
              <w:spacing w:line="276" w:lineRule="auto"/>
              <w:ind w:right="170"/>
              <w:jc w:val="both"/>
              <w:rPr>
                <w:sz w:val="20"/>
                <w:szCs w:val="20"/>
              </w:rPr>
            </w:pPr>
          </w:p>
          <w:p w14:paraId="6C6025E9" w14:textId="77777777" w:rsidR="00197619" w:rsidRDefault="00197619" w:rsidP="00706A2A">
            <w:pPr>
              <w:spacing w:line="276" w:lineRule="auto"/>
              <w:ind w:right="170"/>
              <w:jc w:val="both"/>
              <w:rPr>
                <w:sz w:val="20"/>
                <w:szCs w:val="20"/>
              </w:rPr>
            </w:pPr>
          </w:p>
          <w:p w14:paraId="44E333CE" w14:textId="77777777" w:rsidR="00197619" w:rsidRDefault="00197619" w:rsidP="00706A2A">
            <w:pPr>
              <w:spacing w:line="276" w:lineRule="auto"/>
              <w:ind w:right="170"/>
              <w:jc w:val="both"/>
              <w:rPr>
                <w:sz w:val="20"/>
                <w:szCs w:val="20"/>
              </w:rPr>
            </w:pPr>
          </w:p>
          <w:p w14:paraId="574E826C" w14:textId="77777777" w:rsidR="00197619" w:rsidRDefault="00197619" w:rsidP="00706A2A">
            <w:pPr>
              <w:spacing w:line="276" w:lineRule="auto"/>
              <w:ind w:right="170"/>
              <w:jc w:val="both"/>
              <w:rPr>
                <w:sz w:val="20"/>
                <w:szCs w:val="20"/>
              </w:rPr>
            </w:pPr>
          </w:p>
          <w:p w14:paraId="48D1708F" w14:textId="77777777" w:rsidR="00197619" w:rsidRDefault="00197619" w:rsidP="00706A2A">
            <w:pPr>
              <w:spacing w:line="276" w:lineRule="auto"/>
              <w:ind w:right="170"/>
              <w:jc w:val="both"/>
              <w:rPr>
                <w:sz w:val="20"/>
                <w:szCs w:val="20"/>
              </w:rPr>
            </w:pPr>
          </w:p>
          <w:p w14:paraId="6AE1FFB0" w14:textId="77777777" w:rsidR="00197619" w:rsidRDefault="00197619" w:rsidP="00706A2A">
            <w:pPr>
              <w:spacing w:line="276" w:lineRule="auto"/>
              <w:ind w:right="170"/>
              <w:jc w:val="both"/>
              <w:rPr>
                <w:sz w:val="20"/>
                <w:szCs w:val="20"/>
              </w:rPr>
            </w:pPr>
          </w:p>
          <w:p w14:paraId="54CD5F6A" w14:textId="77777777" w:rsidR="00197619" w:rsidRDefault="00197619" w:rsidP="00706A2A">
            <w:pPr>
              <w:spacing w:line="276" w:lineRule="auto"/>
              <w:ind w:right="170"/>
              <w:jc w:val="both"/>
              <w:rPr>
                <w:sz w:val="20"/>
                <w:szCs w:val="20"/>
              </w:rPr>
            </w:pPr>
          </w:p>
          <w:p w14:paraId="4C93197D" w14:textId="77777777" w:rsidR="00197619" w:rsidRDefault="00197619" w:rsidP="00706A2A">
            <w:pPr>
              <w:spacing w:line="276" w:lineRule="auto"/>
              <w:ind w:right="170"/>
              <w:jc w:val="both"/>
              <w:rPr>
                <w:sz w:val="20"/>
                <w:szCs w:val="20"/>
              </w:rPr>
            </w:pPr>
          </w:p>
          <w:p w14:paraId="05BDE9A2" w14:textId="77777777" w:rsidR="00197619" w:rsidRDefault="00197619" w:rsidP="00706A2A">
            <w:pPr>
              <w:spacing w:line="276" w:lineRule="auto"/>
              <w:ind w:right="170"/>
              <w:jc w:val="both"/>
              <w:rPr>
                <w:sz w:val="20"/>
                <w:szCs w:val="20"/>
              </w:rPr>
            </w:pPr>
          </w:p>
          <w:p w14:paraId="0246B0E2" w14:textId="77777777" w:rsidR="00197619" w:rsidRDefault="00197619" w:rsidP="00706A2A">
            <w:pPr>
              <w:spacing w:line="276" w:lineRule="auto"/>
              <w:ind w:right="170"/>
              <w:jc w:val="both"/>
              <w:rPr>
                <w:sz w:val="20"/>
                <w:szCs w:val="20"/>
              </w:rPr>
            </w:pPr>
          </w:p>
          <w:p w14:paraId="2C602F53" w14:textId="77777777" w:rsidR="00197619" w:rsidRDefault="00197619" w:rsidP="00706A2A">
            <w:pPr>
              <w:spacing w:line="276" w:lineRule="auto"/>
              <w:ind w:right="170"/>
              <w:jc w:val="both"/>
              <w:rPr>
                <w:sz w:val="20"/>
                <w:szCs w:val="20"/>
              </w:rPr>
            </w:pPr>
          </w:p>
          <w:p w14:paraId="1B3D3E51" w14:textId="77777777" w:rsidR="00197619" w:rsidRDefault="00197619" w:rsidP="00706A2A">
            <w:pPr>
              <w:spacing w:line="276" w:lineRule="auto"/>
              <w:ind w:right="170"/>
              <w:jc w:val="both"/>
              <w:rPr>
                <w:sz w:val="20"/>
                <w:szCs w:val="20"/>
              </w:rPr>
            </w:pPr>
          </w:p>
          <w:p w14:paraId="7FC65C39" w14:textId="77777777" w:rsidR="00197619" w:rsidRDefault="00197619" w:rsidP="00706A2A">
            <w:pPr>
              <w:spacing w:line="276" w:lineRule="auto"/>
              <w:ind w:right="170"/>
              <w:jc w:val="both"/>
              <w:rPr>
                <w:sz w:val="20"/>
                <w:szCs w:val="20"/>
              </w:rPr>
            </w:pPr>
          </w:p>
          <w:p w14:paraId="0F275354" w14:textId="77777777" w:rsidR="00197619" w:rsidRDefault="00197619" w:rsidP="00706A2A">
            <w:pPr>
              <w:spacing w:line="276" w:lineRule="auto"/>
              <w:ind w:right="170"/>
              <w:jc w:val="both"/>
              <w:rPr>
                <w:sz w:val="20"/>
                <w:szCs w:val="20"/>
              </w:rPr>
            </w:pPr>
          </w:p>
          <w:p w14:paraId="0E685D12" w14:textId="77777777" w:rsidR="00197619" w:rsidRDefault="00197619" w:rsidP="00706A2A">
            <w:pPr>
              <w:spacing w:line="276" w:lineRule="auto"/>
              <w:ind w:right="170"/>
              <w:jc w:val="both"/>
              <w:rPr>
                <w:sz w:val="20"/>
                <w:szCs w:val="20"/>
              </w:rPr>
            </w:pPr>
          </w:p>
          <w:p w14:paraId="79B0EF1F" w14:textId="77777777" w:rsidR="00197619" w:rsidRDefault="00197619" w:rsidP="00706A2A">
            <w:pPr>
              <w:spacing w:line="276" w:lineRule="auto"/>
              <w:ind w:right="170"/>
              <w:jc w:val="both"/>
              <w:rPr>
                <w:sz w:val="20"/>
                <w:szCs w:val="20"/>
              </w:rPr>
            </w:pPr>
          </w:p>
          <w:p w14:paraId="09AC9E47" w14:textId="77777777" w:rsidR="00197619" w:rsidRDefault="00197619" w:rsidP="00706A2A">
            <w:pPr>
              <w:spacing w:line="276" w:lineRule="auto"/>
              <w:ind w:right="170"/>
              <w:jc w:val="both"/>
              <w:rPr>
                <w:sz w:val="20"/>
                <w:szCs w:val="20"/>
              </w:rPr>
            </w:pPr>
          </w:p>
          <w:p w14:paraId="559E26BF" w14:textId="77777777" w:rsidR="00197619" w:rsidRDefault="00197619" w:rsidP="00706A2A">
            <w:pPr>
              <w:spacing w:line="276" w:lineRule="auto"/>
              <w:ind w:right="170"/>
              <w:jc w:val="both"/>
              <w:rPr>
                <w:sz w:val="20"/>
                <w:szCs w:val="20"/>
              </w:rPr>
            </w:pPr>
          </w:p>
          <w:p w14:paraId="7584772E" w14:textId="77777777" w:rsidR="00197619" w:rsidRDefault="00197619" w:rsidP="00706A2A">
            <w:pPr>
              <w:spacing w:line="276" w:lineRule="auto"/>
              <w:ind w:right="170"/>
              <w:jc w:val="both"/>
              <w:rPr>
                <w:sz w:val="20"/>
                <w:szCs w:val="20"/>
              </w:rPr>
            </w:pPr>
          </w:p>
          <w:p w14:paraId="3E2410EE" w14:textId="77777777" w:rsidR="00197619" w:rsidRDefault="00197619" w:rsidP="00706A2A">
            <w:pPr>
              <w:spacing w:line="276" w:lineRule="auto"/>
              <w:ind w:right="170"/>
              <w:jc w:val="both"/>
              <w:rPr>
                <w:sz w:val="20"/>
                <w:szCs w:val="20"/>
              </w:rPr>
            </w:pPr>
          </w:p>
          <w:p w14:paraId="0B5F4967" w14:textId="77777777" w:rsidR="00197619" w:rsidRDefault="00197619" w:rsidP="00706A2A">
            <w:pPr>
              <w:spacing w:line="276" w:lineRule="auto"/>
              <w:ind w:right="170"/>
              <w:jc w:val="both"/>
              <w:rPr>
                <w:sz w:val="20"/>
                <w:szCs w:val="20"/>
              </w:rPr>
            </w:pPr>
          </w:p>
          <w:p w14:paraId="6219EBFA" w14:textId="77777777" w:rsidR="00197619" w:rsidRDefault="00197619" w:rsidP="00706A2A">
            <w:pPr>
              <w:spacing w:line="276" w:lineRule="auto"/>
              <w:ind w:right="170"/>
              <w:jc w:val="both"/>
              <w:rPr>
                <w:sz w:val="20"/>
                <w:szCs w:val="20"/>
              </w:rPr>
            </w:pPr>
          </w:p>
          <w:p w14:paraId="713E0E6E" w14:textId="77777777" w:rsidR="00525253" w:rsidRDefault="00525253" w:rsidP="00706A2A">
            <w:pPr>
              <w:spacing w:line="276" w:lineRule="auto"/>
              <w:ind w:right="170"/>
              <w:jc w:val="both"/>
              <w:rPr>
                <w:sz w:val="20"/>
                <w:szCs w:val="20"/>
              </w:rPr>
            </w:pPr>
          </w:p>
          <w:p w14:paraId="4DEA41EC" w14:textId="77777777" w:rsidR="009714A9" w:rsidRDefault="009714A9" w:rsidP="00706A2A">
            <w:pPr>
              <w:spacing w:line="276" w:lineRule="auto"/>
              <w:ind w:right="170"/>
              <w:jc w:val="both"/>
              <w:rPr>
                <w:sz w:val="20"/>
                <w:szCs w:val="20"/>
              </w:rPr>
            </w:pPr>
          </w:p>
          <w:p w14:paraId="0DD85FBF" w14:textId="77777777" w:rsidR="009714A9" w:rsidRDefault="009714A9" w:rsidP="00706A2A">
            <w:pPr>
              <w:spacing w:before="120" w:line="276" w:lineRule="auto"/>
              <w:ind w:right="170"/>
              <w:jc w:val="both"/>
              <w:rPr>
                <w:sz w:val="20"/>
                <w:szCs w:val="20"/>
              </w:rPr>
            </w:pPr>
          </w:p>
          <w:p w14:paraId="4F2BD997" w14:textId="670C02C7" w:rsidR="009714A9" w:rsidRPr="00A30018" w:rsidRDefault="009714A9" w:rsidP="00706A2A">
            <w:pPr>
              <w:spacing w:line="276" w:lineRule="auto"/>
              <w:ind w:left="164" w:right="170" w:firstLine="720"/>
              <w:jc w:val="both"/>
              <w:rPr>
                <w:sz w:val="20"/>
                <w:szCs w:val="20"/>
              </w:rPr>
            </w:pPr>
            <w:r w:rsidRPr="00A30018">
              <w:rPr>
                <w:sz w:val="20"/>
                <w:szCs w:val="20"/>
              </w:rPr>
              <w:t xml:space="preserve">Los casos en que corresponde la obligación consignada en el número 1. anterior son los que establece el artículo 2.2.4. de este mismo Capítulo. </w:t>
            </w:r>
          </w:p>
          <w:p w14:paraId="6F72E033" w14:textId="77777777" w:rsidR="009714A9" w:rsidRDefault="009714A9" w:rsidP="00706A2A">
            <w:pPr>
              <w:spacing w:line="276" w:lineRule="auto"/>
              <w:ind w:left="164" w:right="172"/>
              <w:jc w:val="both"/>
              <w:rPr>
                <w:sz w:val="20"/>
                <w:szCs w:val="20"/>
              </w:rPr>
            </w:pPr>
          </w:p>
          <w:p w14:paraId="26482E48" w14:textId="77777777" w:rsidR="009714A9" w:rsidRDefault="009714A9" w:rsidP="00706A2A">
            <w:pPr>
              <w:spacing w:line="276" w:lineRule="auto"/>
              <w:ind w:left="164" w:right="172"/>
              <w:jc w:val="both"/>
              <w:rPr>
                <w:sz w:val="20"/>
                <w:szCs w:val="20"/>
              </w:rPr>
            </w:pPr>
          </w:p>
          <w:p w14:paraId="1ACC34CB" w14:textId="77777777" w:rsidR="009714A9" w:rsidRDefault="009714A9" w:rsidP="00706A2A">
            <w:pPr>
              <w:spacing w:line="276" w:lineRule="auto"/>
              <w:ind w:left="164" w:right="172"/>
              <w:jc w:val="both"/>
              <w:rPr>
                <w:sz w:val="20"/>
                <w:szCs w:val="20"/>
              </w:rPr>
            </w:pPr>
          </w:p>
          <w:p w14:paraId="60475E61" w14:textId="380D4092" w:rsidR="009714A9" w:rsidRDefault="009714A9" w:rsidP="00706A2A">
            <w:pPr>
              <w:spacing w:line="276" w:lineRule="auto"/>
              <w:ind w:left="164" w:right="170" w:firstLine="720"/>
              <w:jc w:val="both"/>
              <w:rPr>
                <w:sz w:val="20"/>
                <w:szCs w:val="20"/>
              </w:rPr>
            </w:pPr>
            <w:r w:rsidRPr="00A30018">
              <w:rPr>
                <w:sz w:val="20"/>
                <w:szCs w:val="20"/>
              </w:rPr>
              <w:t xml:space="preserve">Las obras señaladas en el número 2. anterior son sin perjuicio de la obligación de los propietarios de pagar, con carácter de contribución de pavimentación, el valor de las obras de pavimentación frente al predio que correspondan conforme a la Ley N° 8.946, sobre pavimentación comunal, en los siguientes casos: </w:t>
            </w:r>
          </w:p>
          <w:p w14:paraId="7347639B" w14:textId="77777777" w:rsidR="009714A9" w:rsidRPr="00A30018" w:rsidRDefault="009714A9" w:rsidP="00706A2A">
            <w:pPr>
              <w:spacing w:line="276" w:lineRule="auto"/>
              <w:ind w:left="164" w:right="172"/>
              <w:jc w:val="both"/>
              <w:rPr>
                <w:sz w:val="20"/>
                <w:szCs w:val="20"/>
              </w:rPr>
            </w:pPr>
          </w:p>
          <w:p w14:paraId="2CFC97FD" w14:textId="39973417" w:rsidR="009714A9" w:rsidRPr="00A30018" w:rsidRDefault="009714A9">
            <w:pPr>
              <w:pStyle w:val="Prrafodelista"/>
              <w:numPr>
                <w:ilvl w:val="0"/>
                <w:numId w:val="4"/>
              </w:numPr>
              <w:spacing w:line="276" w:lineRule="auto"/>
              <w:ind w:left="458" w:right="172" w:hanging="283"/>
              <w:jc w:val="both"/>
              <w:rPr>
                <w:sz w:val="20"/>
                <w:szCs w:val="20"/>
              </w:rPr>
            </w:pPr>
            <w:r w:rsidRPr="00A30018">
              <w:rPr>
                <w:sz w:val="20"/>
                <w:szCs w:val="20"/>
              </w:rPr>
              <w:lastRenderedPageBreak/>
              <w:t xml:space="preserve">Cuando no se haya pagado anteriormente el valor de las obras de pavimentación frente al predio, en cuyo caso el propietario deberá pagar el costo de las soleras, del pavimento de la acera hasta un ancho de 3 m, y el pavimento de la calzada hasta un ancho de 5 m, o hasta el eje de la calzada si su ancho es menor. </w:t>
            </w:r>
          </w:p>
          <w:p w14:paraId="715F9C33" w14:textId="72C402C5" w:rsidR="009714A9" w:rsidRPr="00A30018" w:rsidRDefault="009714A9">
            <w:pPr>
              <w:pStyle w:val="Prrafodelista"/>
              <w:numPr>
                <w:ilvl w:val="0"/>
                <w:numId w:val="4"/>
              </w:numPr>
              <w:spacing w:before="120" w:line="276" w:lineRule="auto"/>
              <w:ind w:left="460" w:right="170" w:hanging="284"/>
              <w:contextualSpacing w:val="0"/>
              <w:jc w:val="both"/>
              <w:rPr>
                <w:sz w:val="20"/>
                <w:szCs w:val="20"/>
              </w:rPr>
            </w:pPr>
            <w:r w:rsidRPr="00A30018">
              <w:rPr>
                <w:sz w:val="20"/>
                <w:szCs w:val="20"/>
              </w:rPr>
              <w:t>Cuando se trate de obras de repavimentación posteriores al plazo de duración del pavimento, en lo que corresponda a la carpeta de rodado inscrita en el área señalada en la letra a) anterior.</w:t>
            </w:r>
          </w:p>
          <w:p w14:paraId="38CFD6FF" w14:textId="71BCBC52" w:rsidR="009714A9" w:rsidRPr="00A30018" w:rsidRDefault="009714A9">
            <w:pPr>
              <w:pStyle w:val="Prrafodelista"/>
              <w:numPr>
                <w:ilvl w:val="0"/>
                <w:numId w:val="4"/>
              </w:numPr>
              <w:spacing w:before="120" w:line="276" w:lineRule="auto"/>
              <w:ind w:left="460" w:right="170" w:hanging="284"/>
              <w:contextualSpacing w:val="0"/>
              <w:jc w:val="both"/>
              <w:rPr>
                <w:sz w:val="20"/>
                <w:szCs w:val="20"/>
              </w:rPr>
            </w:pPr>
            <w:r w:rsidRPr="00A30018">
              <w:rPr>
                <w:sz w:val="20"/>
                <w:szCs w:val="20"/>
              </w:rPr>
              <w:t>Cuando se trate de ensanches de calles, en las áreas que faltaren hasta completar los anchos indicados en la letra a) anterior.</w:t>
            </w:r>
          </w:p>
          <w:p w14:paraId="40760209" w14:textId="77777777" w:rsidR="009714A9" w:rsidRDefault="009714A9" w:rsidP="00706A2A">
            <w:pPr>
              <w:ind w:left="164" w:right="172"/>
              <w:jc w:val="both"/>
              <w:rPr>
                <w:sz w:val="20"/>
                <w:szCs w:val="20"/>
              </w:rPr>
            </w:pPr>
          </w:p>
          <w:p w14:paraId="4C124837" w14:textId="77777777" w:rsidR="00246DD3" w:rsidRDefault="00246DD3" w:rsidP="00706A2A">
            <w:pPr>
              <w:ind w:left="164" w:right="172"/>
              <w:jc w:val="both"/>
              <w:rPr>
                <w:sz w:val="20"/>
                <w:szCs w:val="20"/>
              </w:rPr>
            </w:pPr>
          </w:p>
          <w:p w14:paraId="0A38EFA9" w14:textId="454ED872" w:rsidR="009714A9" w:rsidRDefault="009714A9" w:rsidP="00706A2A">
            <w:pPr>
              <w:spacing w:line="276" w:lineRule="auto"/>
              <w:ind w:left="164" w:right="170" w:firstLine="720"/>
              <w:jc w:val="both"/>
              <w:rPr>
                <w:sz w:val="20"/>
                <w:szCs w:val="20"/>
              </w:rPr>
            </w:pPr>
            <w:r w:rsidRPr="00AC4E95">
              <w:rPr>
                <w:sz w:val="20"/>
                <w:szCs w:val="20"/>
              </w:rPr>
              <w:t>En todos los casos señalados en las letras anteriores, la elaboración del proyecto, su aprobación y la ejecución de las obras corresponderán al municipio u organismo público competente.</w:t>
            </w:r>
          </w:p>
          <w:p w14:paraId="1FF9D8A5" w14:textId="77777777" w:rsidR="009714A9" w:rsidRPr="00442C05" w:rsidRDefault="009714A9" w:rsidP="00706A2A">
            <w:pPr>
              <w:ind w:left="164" w:right="172"/>
              <w:jc w:val="both"/>
              <w:rPr>
                <w:sz w:val="20"/>
                <w:szCs w:val="20"/>
              </w:rPr>
            </w:pPr>
          </w:p>
        </w:tc>
        <w:tc>
          <w:tcPr>
            <w:tcW w:w="1250" w:type="pct"/>
          </w:tcPr>
          <w:p w14:paraId="1C3DFB6F" w14:textId="77777777" w:rsidR="009714A9" w:rsidRPr="00C62A49" w:rsidRDefault="009714A9" w:rsidP="00706A2A">
            <w:pPr>
              <w:spacing w:line="276" w:lineRule="auto"/>
              <w:ind w:left="164" w:right="172"/>
              <w:jc w:val="both"/>
              <w:rPr>
                <w:sz w:val="20"/>
                <w:szCs w:val="20"/>
              </w:rPr>
            </w:pPr>
          </w:p>
          <w:p w14:paraId="10E3851A" w14:textId="1CE3E2D2" w:rsidR="009714A9" w:rsidRPr="00C62A49" w:rsidRDefault="009714A9" w:rsidP="00706A2A">
            <w:pPr>
              <w:spacing w:line="276" w:lineRule="auto"/>
              <w:ind w:left="164" w:right="172"/>
              <w:jc w:val="both"/>
              <w:rPr>
                <w:sz w:val="20"/>
                <w:szCs w:val="20"/>
              </w:rPr>
            </w:pPr>
            <w:r w:rsidRPr="00C62A49">
              <w:rPr>
                <w:rFonts w:cstheme="minorHAnsi"/>
                <w:b/>
                <w:color w:val="000000"/>
                <w:sz w:val="20"/>
                <w:szCs w:val="20"/>
              </w:rPr>
              <w:t>Artículo 2.2.1.</w:t>
            </w:r>
            <w:r w:rsidRPr="00C62A49">
              <w:rPr>
                <w:rFonts w:cstheme="minorHAnsi"/>
                <w:b/>
                <w:color w:val="000000"/>
                <w:sz w:val="24"/>
                <w:szCs w:val="24"/>
              </w:rPr>
              <w:t xml:space="preserve"> </w:t>
            </w:r>
            <w:del w:id="16" w:author="DPNU" w:date="2024-09-13T17:17:00Z" w16du:dateUtc="2024-09-13T20:17:00Z">
              <w:r w:rsidRPr="00E455FE">
                <w:rPr>
                  <w:sz w:val="20"/>
                  <w:szCs w:val="20"/>
                  <w:highlight w:val="yellow"/>
                </w:rPr>
                <w:delText xml:space="preserve">Se entiende por </w:delText>
              </w:r>
            </w:del>
            <w:ins w:id="17" w:author="DPNU" w:date="2024-09-13T17:17:00Z" w16du:dateUtc="2024-09-13T20:17:00Z">
              <w:r w:rsidRPr="00E455FE">
                <w:rPr>
                  <w:sz w:val="20"/>
                  <w:szCs w:val="20"/>
                  <w:highlight w:val="yellow"/>
                </w:rPr>
                <w:t xml:space="preserve">Las obras de </w:t>
              </w:r>
            </w:ins>
            <w:r w:rsidRPr="00E455FE">
              <w:rPr>
                <w:sz w:val="20"/>
                <w:szCs w:val="20"/>
                <w:highlight w:val="yellow"/>
              </w:rPr>
              <w:t xml:space="preserve">urbanización </w:t>
            </w:r>
            <w:del w:id="18" w:author="DPNU" w:date="2024-09-13T17:17:00Z" w16du:dateUtc="2024-09-13T20:17:00Z">
              <w:r w:rsidRPr="00E455FE">
                <w:rPr>
                  <w:sz w:val="20"/>
                  <w:szCs w:val="20"/>
                  <w:highlight w:val="yellow"/>
                </w:rPr>
                <w:delText>la ejecución o ampliación de las obras de infraestructura</w:delText>
              </w:r>
            </w:del>
            <w:ins w:id="19" w:author="DPNU" w:date="2024-09-13T17:17:00Z" w16du:dateUtc="2024-09-13T20:17:00Z">
              <w:r w:rsidRPr="00E455FE">
                <w:rPr>
                  <w:sz w:val="20"/>
                  <w:szCs w:val="20"/>
                  <w:highlight w:val="yellow"/>
                </w:rPr>
                <w:t>solo se ejecutarán en el área urbana</w:t>
              </w:r>
            </w:ins>
            <w:r w:rsidRPr="00E455FE">
              <w:rPr>
                <w:sz w:val="20"/>
                <w:szCs w:val="20"/>
                <w:highlight w:val="yellow"/>
              </w:rPr>
              <w:t xml:space="preserve"> y</w:t>
            </w:r>
            <w:del w:id="20" w:author="DPNU" w:date="2024-09-13T17:17:00Z" w16du:dateUtc="2024-09-13T20:17:00Z">
              <w:r w:rsidRPr="00E455FE">
                <w:rPr>
                  <w:sz w:val="20"/>
                  <w:szCs w:val="20"/>
                  <w:highlight w:val="yellow"/>
                </w:rPr>
                <w:delText xml:space="preserve"> ornato señaladas en el </w:delText>
              </w:r>
            </w:del>
            <w:ins w:id="21" w:author="DPNU" w:date="2024-09-13T17:17:00Z" w16du:dateUtc="2024-09-13T20:17:00Z">
              <w:r w:rsidRPr="00E455FE">
                <w:rPr>
                  <w:sz w:val="20"/>
                  <w:szCs w:val="20"/>
                  <w:highlight w:val="yellow"/>
                </w:rPr>
                <w:t>, excepcionalmente, en el área rural cuando se autorizan conforme al</w:t>
              </w:r>
              <w:r w:rsidRPr="00C62A49">
                <w:rPr>
                  <w:sz w:val="20"/>
                  <w:szCs w:val="20"/>
                </w:rPr>
                <w:t xml:space="preserve"> </w:t>
              </w:r>
            </w:ins>
            <w:r w:rsidRPr="00C62A49">
              <w:rPr>
                <w:sz w:val="20"/>
                <w:szCs w:val="20"/>
              </w:rPr>
              <w:t xml:space="preserve">artículo </w:t>
            </w:r>
            <w:del w:id="22" w:author="DPNU" w:date="2024-09-13T17:17:00Z" w16du:dateUtc="2024-09-13T20:17:00Z">
              <w:r w:rsidRPr="00E455FE">
                <w:rPr>
                  <w:sz w:val="20"/>
                  <w:szCs w:val="20"/>
                  <w:highlight w:val="yellow"/>
                </w:rPr>
                <w:delText>134</w:delText>
              </w:r>
            </w:del>
            <w:ins w:id="23" w:author="DPNU" w:date="2024-09-13T17:17:00Z" w16du:dateUtc="2024-09-13T20:17:00Z">
              <w:r w:rsidRPr="00E455FE">
                <w:rPr>
                  <w:sz w:val="20"/>
                  <w:szCs w:val="20"/>
                  <w:highlight w:val="yellow"/>
                </w:rPr>
                <w:t>55</w:t>
              </w:r>
            </w:ins>
            <w:r w:rsidRPr="00C62A49">
              <w:rPr>
                <w:sz w:val="20"/>
                <w:szCs w:val="20"/>
              </w:rPr>
              <w:t xml:space="preserve"> de la Ley General de Urbanismo y </w:t>
            </w:r>
            <w:r w:rsidRPr="00E455FE">
              <w:rPr>
                <w:sz w:val="20"/>
                <w:szCs w:val="20"/>
                <w:highlight w:val="yellow"/>
              </w:rPr>
              <w:t>Construcciones</w:t>
            </w:r>
            <w:del w:id="24" w:author="DPNU" w:date="2024-09-13T17:17:00Z" w16du:dateUtc="2024-09-13T20:17:00Z">
              <w:r w:rsidRPr="00E455FE">
                <w:rPr>
                  <w:sz w:val="20"/>
                  <w:szCs w:val="20"/>
                  <w:highlight w:val="yellow"/>
                </w:rPr>
                <w:delText>, que se ejecutan en el espacio público existente, al interior de un predio en las vías contempladas en un proyecto de loteo, o en el área del predio que estuviere afecta a utilidad pública por el Instrumento de Planificación Territorial respectivo.</w:delText>
              </w:r>
              <w:r w:rsidRPr="00C62A49">
                <w:rPr>
                  <w:sz w:val="20"/>
                  <w:szCs w:val="20"/>
                </w:rPr>
                <w:delText xml:space="preserve"> </w:delText>
              </w:r>
            </w:del>
            <w:ins w:id="25" w:author="DPNU" w:date="2024-09-13T17:17:00Z" w16du:dateUtc="2024-09-13T20:17:00Z">
              <w:r w:rsidRPr="00C62A49">
                <w:rPr>
                  <w:sz w:val="20"/>
                  <w:szCs w:val="20"/>
                </w:rPr>
                <w:t>.</w:t>
              </w:r>
            </w:ins>
          </w:p>
          <w:p w14:paraId="0375FDA2" w14:textId="77777777" w:rsidR="009714A9" w:rsidRDefault="009714A9" w:rsidP="00706A2A">
            <w:pPr>
              <w:spacing w:line="276" w:lineRule="auto"/>
              <w:ind w:left="164" w:right="170"/>
              <w:jc w:val="both"/>
              <w:rPr>
                <w:sz w:val="20"/>
                <w:szCs w:val="20"/>
              </w:rPr>
            </w:pPr>
          </w:p>
          <w:p w14:paraId="395BA657" w14:textId="77777777" w:rsidR="009714A9" w:rsidRDefault="009714A9" w:rsidP="00706A2A">
            <w:pPr>
              <w:spacing w:line="276" w:lineRule="auto"/>
              <w:ind w:left="164" w:right="170"/>
              <w:jc w:val="both"/>
              <w:rPr>
                <w:sz w:val="20"/>
                <w:szCs w:val="20"/>
              </w:rPr>
            </w:pPr>
          </w:p>
          <w:p w14:paraId="57A0E0B6" w14:textId="77777777" w:rsidR="009714A9" w:rsidRDefault="009714A9" w:rsidP="00706A2A">
            <w:pPr>
              <w:spacing w:line="276" w:lineRule="auto"/>
              <w:ind w:left="164" w:right="170"/>
              <w:jc w:val="both"/>
              <w:rPr>
                <w:sz w:val="20"/>
                <w:szCs w:val="20"/>
              </w:rPr>
            </w:pPr>
          </w:p>
          <w:p w14:paraId="2458BA46" w14:textId="77777777" w:rsidR="009714A9" w:rsidRDefault="009714A9" w:rsidP="00706A2A">
            <w:pPr>
              <w:spacing w:line="276" w:lineRule="auto"/>
              <w:ind w:left="164" w:right="170"/>
              <w:jc w:val="both"/>
              <w:rPr>
                <w:sz w:val="20"/>
                <w:szCs w:val="20"/>
              </w:rPr>
            </w:pPr>
          </w:p>
          <w:p w14:paraId="3A32D0D8" w14:textId="77777777" w:rsidR="009714A9" w:rsidRDefault="009714A9" w:rsidP="00706A2A">
            <w:pPr>
              <w:spacing w:line="276" w:lineRule="auto"/>
              <w:ind w:left="164" w:right="170"/>
              <w:jc w:val="both"/>
              <w:rPr>
                <w:sz w:val="20"/>
                <w:szCs w:val="20"/>
              </w:rPr>
            </w:pPr>
          </w:p>
          <w:p w14:paraId="13D2ECD3" w14:textId="77777777" w:rsidR="009714A9" w:rsidRDefault="009714A9" w:rsidP="00706A2A">
            <w:pPr>
              <w:spacing w:line="276" w:lineRule="auto"/>
              <w:ind w:left="164" w:right="170"/>
              <w:jc w:val="both"/>
              <w:rPr>
                <w:sz w:val="20"/>
                <w:szCs w:val="20"/>
              </w:rPr>
            </w:pPr>
          </w:p>
          <w:p w14:paraId="6EC0F088" w14:textId="77777777" w:rsidR="009714A9" w:rsidRDefault="009714A9" w:rsidP="00706A2A">
            <w:pPr>
              <w:spacing w:line="276" w:lineRule="auto"/>
              <w:ind w:left="164" w:right="170"/>
              <w:jc w:val="both"/>
              <w:rPr>
                <w:sz w:val="20"/>
                <w:szCs w:val="20"/>
              </w:rPr>
            </w:pPr>
          </w:p>
          <w:p w14:paraId="6059EACC" w14:textId="77777777" w:rsidR="009714A9" w:rsidRDefault="009714A9" w:rsidP="00706A2A">
            <w:pPr>
              <w:spacing w:line="276" w:lineRule="auto"/>
              <w:ind w:left="164" w:right="170"/>
              <w:jc w:val="both"/>
              <w:rPr>
                <w:sz w:val="20"/>
                <w:szCs w:val="20"/>
              </w:rPr>
            </w:pPr>
          </w:p>
          <w:p w14:paraId="0DCBAB91" w14:textId="77777777" w:rsidR="009714A9" w:rsidRDefault="009714A9" w:rsidP="00706A2A">
            <w:pPr>
              <w:spacing w:line="276" w:lineRule="auto"/>
              <w:ind w:left="164" w:right="170"/>
              <w:jc w:val="both"/>
              <w:rPr>
                <w:sz w:val="20"/>
                <w:szCs w:val="20"/>
              </w:rPr>
            </w:pPr>
          </w:p>
          <w:p w14:paraId="5D9D39F9" w14:textId="77777777" w:rsidR="009714A9" w:rsidRDefault="009714A9" w:rsidP="00706A2A">
            <w:pPr>
              <w:spacing w:line="276" w:lineRule="auto"/>
              <w:ind w:left="164" w:right="170"/>
              <w:jc w:val="both"/>
              <w:rPr>
                <w:sz w:val="20"/>
                <w:szCs w:val="20"/>
              </w:rPr>
            </w:pPr>
          </w:p>
          <w:p w14:paraId="09537571" w14:textId="77777777" w:rsidR="009714A9" w:rsidRDefault="009714A9" w:rsidP="00706A2A">
            <w:pPr>
              <w:spacing w:line="276" w:lineRule="auto"/>
              <w:ind w:left="164" w:right="170"/>
              <w:jc w:val="both"/>
              <w:rPr>
                <w:sz w:val="20"/>
                <w:szCs w:val="20"/>
              </w:rPr>
            </w:pPr>
          </w:p>
          <w:p w14:paraId="02EA0BAF" w14:textId="77777777" w:rsidR="009714A9" w:rsidRDefault="009714A9" w:rsidP="00706A2A">
            <w:pPr>
              <w:spacing w:line="276" w:lineRule="auto"/>
              <w:ind w:left="164" w:right="170"/>
              <w:jc w:val="both"/>
              <w:rPr>
                <w:sz w:val="20"/>
                <w:szCs w:val="20"/>
              </w:rPr>
            </w:pPr>
          </w:p>
          <w:p w14:paraId="13B0DC8C" w14:textId="77777777" w:rsidR="009714A9" w:rsidRDefault="009714A9" w:rsidP="00706A2A">
            <w:pPr>
              <w:spacing w:line="276" w:lineRule="auto"/>
              <w:ind w:left="164" w:right="170"/>
              <w:jc w:val="both"/>
              <w:rPr>
                <w:sz w:val="20"/>
                <w:szCs w:val="20"/>
              </w:rPr>
            </w:pPr>
          </w:p>
          <w:p w14:paraId="2C26B77B" w14:textId="77777777" w:rsidR="009714A9" w:rsidRDefault="009714A9" w:rsidP="00706A2A">
            <w:pPr>
              <w:spacing w:line="276" w:lineRule="auto"/>
              <w:ind w:left="164" w:right="170"/>
              <w:jc w:val="both"/>
              <w:rPr>
                <w:sz w:val="20"/>
                <w:szCs w:val="20"/>
              </w:rPr>
            </w:pPr>
          </w:p>
          <w:p w14:paraId="25F93E4F" w14:textId="77777777" w:rsidR="009714A9" w:rsidRPr="00C62A49" w:rsidRDefault="009714A9" w:rsidP="00706A2A">
            <w:pPr>
              <w:spacing w:line="276" w:lineRule="auto"/>
              <w:ind w:left="164" w:right="170"/>
              <w:jc w:val="both"/>
              <w:rPr>
                <w:sz w:val="20"/>
                <w:szCs w:val="20"/>
              </w:rPr>
            </w:pPr>
          </w:p>
          <w:p w14:paraId="608FD264" w14:textId="41984ED3" w:rsidR="009714A9" w:rsidRPr="00C62A49" w:rsidRDefault="009714A9" w:rsidP="00706A2A">
            <w:pPr>
              <w:spacing w:line="276" w:lineRule="auto"/>
              <w:ind w:left="164" w:right="170" w:firstLine="787"/>
              <w:jc w:val="both"/>
              <w:rPr>
                <w:sz w:val="20"/>
                <w:szCs w:val="20"/>
              </w:rPr>
            </w:pPr>
            <w:r w:rsidRPr="00C62A49">
              <w:rPr>
                <w:sz w:val="20"/>
                <w:szCs w:val="20"/>
              </w:rPr>
              <w:t xml:space="preserve">La urbanización comprende </w:t>
            </w:r>
            <w:del w:id="26" w:author="DPNU" w:date="2024-09-13T17:17:00Z" w16du:dateUtc="2024-09-13T20:17:00Z">
              <w:r w:rsidRPr="00E455FE">
                <w:rPr>
                  <w:sz w:val="20"/>
                  <w:szCs w:val="20"/>
                  <w:highlight w:val="yellow"/>
                </w:rPr>
                <w:delText>dos</w:delText>
              </w:r>
            </w:del>
            <w:ins w:id="27" w:author="DPNU" w:date="2024-09-13T17:17:00Z" w16du:dateUtc="2024-09-13T20:17:00Z">
              <w:r w:rsidRPr="00E455FE">
                <w:rPr>
                  <w:color w:val="C00000"/>
                  <w:sz w:val="20"/>
                  <w:szCs w:val="20"/>
                  <w:highlight w:val="yellow"/>
                </w:rPr>
                <w:t>tres</w:t>
              </w:r>
            </w:ins>
            <w:r w:rsidRPr="00C62A49">
              <w:rPr>
                <w:sz w:val="20"/>
                <w:szCs w:val="20"/>
              </w:rPr>
              <w:t xml:space="preserve"> tipos de gestión: </w:t>
            </w:r>
          </w:p>
          <w:p w14:paraId="08873C6B" w14:textId="77777777" w:rsidR="009714A9" w:rsidRPr="00C62A49" w:rsidRDefault="009714A9" w:rsidP="00706A2A">
            <w:pPr>
              <w:spacing w:line="276" w:lineRule="auto"/>
              <w:ind w:left="164" w:right="170"/>
              <w:jc w:val="both"/>
              <w:rPr>
                <w:sz w:val="20"/>
                <w:szCs w:val="20"/>
              </w:rPr>
            </w:pPr>
          </w:p>
          <w:p w14:paraId="47259289" w14:textId="6B22E0EA" w:rsidR="009714A9" w:rsidRPr="00C62A49" w:rsidRDefault="009714A9">
            <w:pPr>
              <w:pStyle w:val="Prrafodelista"/>
              <w:numPr>
                <w:ilvl w:val="0"/>
                <w:numId w:val="5"/>
              </w:numPr>
              <w:spacing w:line="276" w:lineRule="auto"/>
              <w:ind w:left="463" w:right="170" w:hanging="283"/>
              <w:contextualSpacing w:val="0"/>
              <w:jc w:val="both"/>
              <w:rPr>
                <w:sz w:val="20"/>
                <w:szCs w:val="20"/>
              </w:rPr>
            </w:pPr>
            <w:r w:rsidRPr="00C62A49">
              <w:rPr>
                <w:sz w:val="20"/>
                <w:szCs w:val="20"/>
              </w:rPr>
              <w:t xml:space="preserve">La </w:t>
            </w:r>
            <w:r w:rsidRPr="00E455FE">
              <w:rPr>
                <w:sz w:val="20"/>
                <w:szCs w:val="20"/>
                <w:highlight w:val="yellow"/>
              </w:rPr>
              <w:t xml:space="preserve">ejecución </w:t>
            </w:r>
            <w:ins w:id="28" w:author="DPNU" w:date="2024-09-13T17:17:00Z" w16du:dateUtc="2024-09-13T20:17:00Z">
              <w:r w:rsidRPr="00E455FE">
                <w:rPr>
                  <w:sz w:val="20"/>
                  <w:szCs w:val="20"/>
                  <w:highlight w:val="yellow"/>
                </w:rPr>
                <w:t xml:space="preserve">obligatoria </w:t>
              </w:r>
            </w:ins>
            <w:r w:rsidRPr="00E455FE">
              <w:rPr>
                <w:sz w:val="20"/>
                <w:szCs w:val="20"/>
                <w:highlight w:val="yellow"/>
              </w:rPr>
              <w:t>de obras</w:t>
            </w:r>
            <w:r w:rsidRPr="00C62A49">
              <w:rPr>
                <w:sz w:val="20"/>
                <w:szCs w:val="20"/>
              </w:rPr>
              <w:t xml:space="preserve"> de urbanización al interior de un predio por parte de su propietario</w:t>
            </w:r>
            <w:ins w:id="29" w:author="DPNU" w:date="2024-09-13T17:17:00Z" w16du:dateUtc="2024-09-13T20:17:00Z">
              <w:r w:rsidRPr="00E455FE">
                <w:rPr>
                  <w:sz w:val="20"/>
                  <w:szCs w:val="20"/>
                  <w:highlight w:val="yellow"/>
                </w:rPr>
                <w:t>, vinculadas al proceso de división del suelo</w:t>
              </w:r>
            </w:ins>
            <w:r w:rsidRPr="00E455FE">
              <w:rPr>
                <w:sz w:val="20"/>
                <w:szCs w:val="20"/>
                <w:highlight w:val="yellow"/>
              </w:rPr>
              <w:t>.</w:t>
            </w:r>
            <w:r w:rsidRPr="00C62A49">
              <w:rPr>
                <w:sz w:val="20"/>
                <w:szCs w:val="20"/>
              </w:rPr>
              <w:t xml:space="preserve"> </w:t>
            </w:r>
          </w:p>
          <w:p w14:paraId="07737E6B" w14:textId="77777777" w:rsidR="009714A9" w:rsidRPr="00C62A49" w:rsidRDefault="009714A9">
            <w:pPr>
              <w:pStyle w:val="Prrafodelista"/>
              <w:numPr>
                <w:ilvl w:val="0"/>
                <w:numId w:val="5"/>
              </w:numPr>
              <w:spacing w:before="120" w:line="276" w:lineRule="auto"/>
              <w:ind w:left="460" w:right="170" w:hanging="284"/>
              <w:contextualSpacing w:val="0"/>
              <w:jc w:val="both"/>
              <w:rPr>
                <w:sz w:val="20"/>
                <w:szCs w:val="20"/>
              </w:rPr>
            </w:pPr>
            <w:r w:rsidRPr="00C62A49">
              <w:rPr>
                <w:sz w:val="20"/>
                <w:szCs w:val="20"/>
              </w:rPr>
              <w:t xml:space="preserve">La ejecución de obras de urbanización en el espacio público, por parte de los municipios u otros organismos públicos. </w:t>
            </w:r>
          </w:p>
          <w:p w14:paraId="2B0CBE3E" w14:textId="2550D6F6" w:rsidR="009714A9" w:rsidRPr="00E455FE" w:rsidRDefault="009714A9">
            <w:pPr>
              <w:pStyle w:val="Prrafodelista"/>
              <w:numPr>
                <w:ilvl w:val="0"/>
                <w:numId w:val="5"/>
              </w:numPr>
              <w:spacing w:before="120" w:line="276" w:lineRule="auto"/>
              <w:ind w:left="460" w:right="170" w:hanging="284"/>
              <w:contextualSpacing w:val="0"/>
              <w:jc w:val="both"/>
              <w:rPr>
                <w:ins w:id="30" w:author="DPNU" w:date="2024-09-13T17:17:00Z" w16du:dateUtc="2024-09-13T20:17:00Z"/>
                <w:color w:val="000000" w:themeColor="text1"/>
                <w:sz w:val="20"/>
                <w:szCs w:val="20"/>
                <w:highlight w:val="yellow"/>
              </w:rPr>
            </w:pPr>
            <w:ins w:id="31" w:author="DPNU" w:date="2024-09-13T17:17:00Z" w16du:dateUtc="2024-09-13T20:17:00Z">
              <w:r w:rsidRPr="00E455FE">
                <w:rPr>
                  <w:color w:val="000000" w:themeColor="text1"/>
                  <w:sz w:val="20"/>
                  <w:szCs w:val="20"/>
                  <w:highlight w:val="yellow"/>
                </w:rPr>
                <w:t xml:space="preserve">La ejecución de obras de urbanización voluntarias ejecutadas en el espacio público existente por parte de un interesado o al interior de un predio por parte de su propietario, desvinculadas del proceso de división del suelo.     </w:t>
              </w:r>
            </w:ins>
          </w:p>
          <w:p w14:paraId="05F1B2A7" w14:textId="77777777" w:rsidR="009714A9" w:rsidRDefault="009714A9" w:rsidP="00706A2A">
            <w:pPr>
              <w:spacing w:line="276" w:lineRule="auto"/>
              <w:ind w:right="170"/>
              <w:jc w:val="both"/>
              <w:rPr>
                <w:sz w:val="20"/>
                <w:szCs w:val="20"/>
              </w:rPr>
            </w:pPr>
          </w:p>
          <w:p w14:paraId="4C55E1C2" w14:textId="77777777" w:rsidR="00197619" w:rsidRDefault="00197619" w:rsidP="00706A2A">
            <w:pPr>
              <w:spacing w:line="276" w:lineRule="auto"/>
              <w:ind w:right="170"/>
              <w:jc w:val="both"/>
              <w:rPr>
                <w:sz w:val="20"/>
                <w:szCs w:val="20"/>
              </w:rPr>
            </w:pPr>
          </w:p>
          <w:p w14:paraId="69DA8398" w14:textId="77777777" w:rsidR="00197619" w:rsidRDefault="00197619" w:rsidP="00706A2A">
            <w:pPr>
              <w:spacing w:line="276" w:lineRule="auto"/>
              <w:ind w:right="170"/>
              <w:jc w:val="both"/>
              <w:rPr>
                <w:sz w:val="20"/>
                <w:szCs w:val="20"/>
              </w:rPr>
            </w:pPr>
          </w:p>
          <w:p w14:paraId="6EE35576" w14:textId="77777777" w:rsidR="00197619" w:rsidRDefault="00197619" w:rsidP="00706A2A">
            <w:pPr>
              <w:spacing w:line="276" w:lineRule="auto"/>
              <w:ind w:right="170"/>
              <w:jc w:val="both"/>
              <w:rPr>
                <w:sz w:val="20"/>
                <w:szCs w:val="20"/>
              </w:rPr>
            </w:pPr>
          </w:p>
          <w:p w14:paraId="5279AACA" w14:textId="77777777" w:rsidR="00197619" w:rsidRDefault="00197619" w:rsidP="00706A2A">
            <w:pPr>
              <w:spacing w:line="276" w:lineRule="auto"/>
              <w:ind w:right="170"/>
              <w:jc w:val="both"/>
              <w:rPr>
                <w:sz w:val="20"/>
                <w:szCs w:val="20"/>
              </w:rPr>
            </w:pPr>
          </w:p>
          <w:p w14:paraId="49960290" w14:textId="77777777" w:rsidR="00197619" w:rsidRDefault="00197619" w:rsidP="00706A2A">
            <w:pPr>
              <w:spacing w:line="276" w:lineRule="auto"/>
              <w:ind w:right="170"/>
              <w:jc w:val="both"/>
              <w:rPr>
                <w:sz w:val="20"/>
                <w:szCs w:val="20"/>
              </w:rPr>
            </w:pPr>
          </w:p>
          <w:p w14:paraId="14F3EB52" w14:textId="77777777" w:rsidR="00197619" w:rsidRDefault="00197619" w:rsidP="00706A2A">
            <w:pPr>
              <w:spacing w:line="276" w:lineRule="auto"/>
              <w:ind w:right="170"/>
              <w:jc w:val="both"/>
              <w:rPr>
                <w:sz w:val="20"/>
                <w:szCs w:val="20"/>
              </w:rPr>
            </w:pPr>
          </w:p>
          <w:p w14:paraId="0698C46C" w14:textId="77777777" w:rsidR="00197619" w:rsidRDefault="00197619" w:rsidP="00706A2A">
            <w:pPr>
              <w:spacing w:line="276" w:lineRule="auto"/>
              <w:ind w:right="170"/>
              <w:jc w:val="both"/>
              <w:rPr>
                <w:sz w:val="20"/>
                <w:szCs w:val="20"/>
              </w:rPr>
            </w:pPr>
          </w:p>
          <w:p w14:paraId="6F3A2869" w14:textId="77777777" w:rsidR="00197619" w:rsidRDefault="00197619" w:rsidP="00706A2A">
            <w:pPr>
              <w:spacing w:line="276" w:lineRule="auto"/>
              <w:ind w:right="170"/>
              <w:jc w:val="both"/>
              <w:rPr>
                <w:sz w:val="20"/>
                <w:szCs w:val="20"/>
              </w:rPr>
            </w:pPr>
          </w:p>
          <w:p w14:paraId="5184C008" w14:textId="77777777" w:rsidR="00197619" w:rsidRDefault="00197619" w:rsidP="00706A2A">
            <w:pPr>
              <w:spacing w:line="276" w:lineRule="auto"/>
              <w:ind w:right="170"/>
              <w:jc w:val="both"/>
              <w:rPr>
                <w:sz w:val="20"/>
                <w:szCs w:val="20"/>
              </w:rPr>
            </w:pPr>
          </w:p>
          <w:p w14:paraId="48376ADC" w14:textId="77777777" w:rsidR="00197619" w:rsidRDefault="00197619" w:rsidP="00706A2A">
            <w:pPr>
              <w:spacing w:line="276" w:lineRule="auto"/>
              <w:ind w:right="170"/>
              <w:jc w:val="both"/>
              <w:rPr>
                <w:sz w:val="20"/>
                <w:szCs w:val="20"/>
              </w:rPr>
            </w:pPr>
          </w:p>
          <w:p w14:paraId="7B8AA6A5" w14:textId="77777777" w:rsidR="00197619" w:rsidRDefault="00197619" w:rsidP="00706A2A">
            <w:pPr>
              <w:spacing w:line="276" w:lineRule="auto"/>
              <w:ind w:right="170"/>
              <w:jc w:val="both"/>
              <w:rPr>
                <w:sz w:val="20"/>
                <w:szCs w:val="20"/>
              </w:rPr>
            </w:pPr>
          </w:p>
          <w:p w14:paraId="47998784" w14:textId="77777777" w:rsidR="00197619" w:rsidRDefault="00197619" w:rsidP="00706A2A">
            <w:pPr>
              <w:spacing w:line="276" w:lineRule="auto"/>
              <w:ind w:right="170"/>
              <w:jc w:val="both"/>
              <w:rPr>
                <w:sz w:val="20"/>
                <w:szCs w:val="20"/>
              </w:rPr>
            </w:pPr>
          </w:p>
          <w:p w14:paraId="17BA1291" w14:textId="77777777" w:rsidR="00197619" w:rsidRDefault="00197619" w:rsidP="00706A2A">
            <w:pPr>
              <w:spacing w:line="276" w:lineRule="auto"/>
              <w:ind w:right="170"/>
              <w:jc w:val="both"/>
              <w:rPr>
                <w:sz w:val="20"/>
                <w:szCs w:val="20"/>
              </w:rPr>
            </w:pPr>
          </w:p>
          <w:p w14:paraId="02FCCE51" w14:textId="77777777" w:rsidR="00197619" w:rsidRDefault="00197619" w:rsidP="00706A2A">
            <w:pPr>
              <w:spacing w:line="276" w:lineRule="auto"/>
              <w:ind w:right="170"/>
              <w:jc w:val="both"/>
              <w:rPr>
                <w:sz w:val="20"/>
                <w:szCs w:val="20"/>
              </w:rPr>
            </w:pPr>
          </w:p>
          <w:p w14:paraId="5036DAFB" w14:textId="77777777" w:rsidR="00197619" w:rsidRDefault="00197619" w:rsidP="00706A2A">
            <w:pPr>
              <w:spacing w:line="276" w:lineRule="auto"/>
              <w:ind w:right="170"/>
              <w:jc w:val="both"/>
              <w:rPr>
                <w:sz w:val="20"/>
                <w:szCs w:val="20"/>
              </w:rPr>
            </w:pPr>
          </w:p>
          <w:p w14:paraId="1C324448" w14:textId="77777777" w:rsidR="00197619" w:rsidRDefault="00197619" w:rsidP="00706A2A">
            <w:pPr>
              <w:spacing w:line="276" w:lineRule="auto"/>
              <w:ind w:right="170"/>
              <w:jc w:val="both"/>
              <w:rPr>
                <w:sz w:val="20"/>
                <w:szCs w:val="20"/>
              </w:rPr>
            </w:pPr>
          </w:p>
          <w:p w14:paraId="6E39BF3E" w14:textId="77777777" w:rsidR="00197619" w:rsidRDefault="00197619" w:rsidP="00706A2A">
            <w:pPr>
              <w:spacing w:line="276" w:lineRule="auto"/>
              <w:ind w:right="170"/>
              <w:jc w:val="both"/>
              <w:rPr>
                <w:sz w:val="20"/>
                <w:szCs w:val="20"/>
              </w:rPr>
            </w:pPr>
          </w:p>
          <w:p w14:paraId="6AF17FDB" w14:textId="77777777" w:rsidR="00197619" w:rsidRDefault="00197619" w:rsidP="00706A2A">
            <w:pPr>
              <w:spacing w:line="276" w:lineRule="auto"/>
              <w:ind w:right="170"/>
              <w:jc w:val="both"/>
              <w:rPr>
                <w:sz w:val="20"/>
                <w:szCs w:val="20"/>
              </w:rPr>
            </w:pPr>
          </w:p>
          <w:p w14:paraId="4926A62E" w14:textId="77777777" w:rsidR="00197619" w:rsidRDefault="00197619" w:rsidP="00706A2A">
            <w:pPr>
              <w:spacing w:line="276" w:lineRule="auto"/>
              <w:ind w:right="170"/>
              <w:jc w:val="both"/>
              <w:rPr>
                <w:sz w:val="20"/>
                <w:szCs w:val="20"/>
              </w:rPr>
            </w:pPr>
          </w:p>
          <w:p w14:paraId="2F60064E" w14:textId="77777777" w:rsidR="00197619" w:rsidRDefault="00197619" w:rsidP="00706A2A">
            <w:pPr>
              <w:spacing w:line="276" w:lineRule="auto"/>
              <w:ind w:right="170"/>
              <w:jc w:val="both"/>
              <w:rPr>
                <w:sz w:val="20"/>
                <w:szCs w:val="20"/>
              </w:rPr>
            </w:pPr>
          </w:p>
          <w:p w14:paraId="2507EDA8" w14:textId="77777777" w:rsidR="00197619" w:rsidRDefault="00197619" w:rsidP="00706A2A">
            <w:pPr>
              <w:spacing w:line="276" w:lineRule="auto"/>
              <w:ind w:right="170"/>
              <w:jc w:val="both"/>
              <w:rPr>
                <w:sz w:val="20"/>
                <w:szCs w:val="20"/>
              </w:rPr>
            </w:pPr>
          </w:p>
          <w:p w14:paraId="58C1D179" w14:textId="77777777" w:rsidR="00197619" w:rsidRDefault="00197619" w:rsidP="00706A2A">
            <w:pPr>
              <w:spacing w:line="276" w:lineRule="auto"/>
              <w:ind w:right="170"/>
              <w:jc w:val="both"/>
              <w:rPr>
                <w:sz w:val="20"/>
                <w:szCs w:val="20"/>
              </w:rPr>
            </w:pPr>
          </w:p>
          <w:p w14:paraId="472574E4" w14:textId="77777777" w:rsidR="00197619" w:rsidRDefault="00197619" w:rsidP="00706A2A">
            <w:pPr>
              <w:spacing w:line="276" w:lineRule="auto"/>
              <w:ind w:right="170"/>
              <w:jc w:val="both"/>
              <w:rPr>
                <w:sz w:val="20"/>
                <w:szCs w:val="20"/>
              </w:rPr>
            </w:pPr>
          </w:p>
          <w:p w14:paraId="04B99B7A" w14:textId="77777777" w:rsidR="00197619" w:rsidRDefault="00197619" w:rsidP="00706A2A">
            <w:pPr>
              <w:spacing w:line="276" w:lineRule="auto"/>
              <w:ind w:right="170"/>
              <w:jc w:val="both"/>
              <w:rPr>
                <w:sz w:val="20"/>
                <w:szCs w:val="20"/>
              </w:rPr>
            </w:pPr>
          </w:p>
          <w:p w14:paraId="730EA34D" w14:textId="77777777" w:rsidR="00197619" w:rsidRDefault="00197619" w:rsidP="00706A2A">
            <w:pPr>
              <w:spacing w:line="276" w:lineRule="auto"/>
              <w:ind w:right="170"/>
              <w:jc w:val="both"/>
              <w:rPr>
                <w:sz w:val="20"/>
                <w:szCs w:val="20"/>
              </w:rPr>
            </w:pPr>
          </w:p>
          <w:p w14:paraId="55CDD571" w14:textId="77777777" w:rsidR="00197619" w:rsidRDefault="00197619" w:rsidP="00706A2A">
            <w:pPr>
              <w:spacing w:line="276" w:lineRule="auto"/>
              <w:ind w:right="170"/>
              <w:jc w:val="both"/>
              <w:rPr>
                <w:sz w:val="20"/>
                <w:szCs w:val="20"/>
              </w:rPr>
            </w:pPr>
          </w:p>
          <w:p w14:paraId="247ED41C" w14:textId="77777777" w:rsidR="00197619" w:rsidRDefault="00197619" w:rsidP="00706A2A">
            <w:pPr>
              <w:spacing w:line="276" w:lineRule="auto"/>
              <w:ind w:right="170"/>
              <w:jc w:val="both"/>
              <w:rPr>
                <w:sz w:val="20"/>
                <w:szCs w:val="20"/>
              </w:rPr>
            </w:pPr>
          </w:p>
          <w:p w14:paraId="6A002439" w14:textId="77777777" w:rsidR="00197619" w:rsidRDefault="00197619" w:rsidP="00706A2A">
            <w:pPr>
              <w:spacing w:line="276" w:lineRule="auto"/>
              <w:ind w:right="170"/>
              <w:jc w:val="both"/>
              <w:rPr>
                <w:sz w:val="20"/>
                <w:szCs w:val="20"/>
              </w:rPr>
            </w:pPr>
          </w:p>
          <w:p w14:paraId="51CDE93E" w14:textId="77777777" w:rsidR="00197619" w:rsidRDefault="00197619" w:rsidP="00706A2A">
            <w:pPr>
              <w:spacing w:line="276" w:lineRule="auto"/>
              <w:ind w:right="170"/>
              <w:jc w:val="both"/>
              <w:rPr>
                <w:sz w:val="20"/>
                <w:szCs w:val="20"/>
              </w:rPr>
            </w:pPr>
          </w:p>
          <w:p w14:paraId="5409111E" w14:textId="77777777" w:rsidR="00197619" w:rsidRDefault="00197619" w:rsidP="00706A2A">
            <w:pPr>
              <w:spacing w:line="276" w:lineRule="auto"/>
              <w:ind w:right="170"/>
              <w:jc w:val="both"/>
              <w:rPr>
                <w:sz w:val="20"/>
                <w:szCs w:val="20"/>
              </w:rPr>
            </w:pPr>
          </w:p>
          <w:p w14:paraId="60B583DF" w14:textId="77777777" w:rsidR="00197619" w:rsidRDefault="00197619" w:rsidP="00706A2A">
            <w:pPr>
              <w:spacing w:line="276" w:lineRule="auto"/>
              <w:ind w:right="170"/>
              <w:jc w:val="both"/>
              <w:rPr>
                <w:sz w:val="20"/>
                <w:szCs w:val="20"/>
              </w:rPr>
            </w:pPr>
          </w:p>
          <w:p w14:paraId="091DAB8A" w14:textId="77777777" w:rsidR="00197619" w:rsidRDefault="00197619" w:rsidP="00706A2A">
            <w:pPr>
              <w:spacing w:line="276" w:lineRule="auto"/>
              <w:ind w:right="170"/>
              <w:jc w:val="both"/>
              <w:rPr>
                <w:sz w:val="20"/>
                <w:szCs w:val="20"/>
              </w:rPr>
            </w:pPr>
          </w:p>
          <w:p w14:paraId="0FF8298E" w14:textId="77777777" w:rsidR="00197619" w:rsidRDefault="00197619" w:rsidP="00706A2A">
            <w:pPr>
              <w:spacing w:line="276" w:lineRule="auto"/>
              <w:ind w:right="170"/>
              <w:jc w:val="both"/>
              <w:rPr>
                <w:sz w:val="20"/>
                <w:szCs w:val="20"/>
              </w:rPr>
            </w:pPr>
          </w:p>
          <w:p w14:paraId="56F4EC6F" w14:textId="77777777" w:rsidR="00197619" w:rsidRDefault="00197619" w:rsidP="00706A2A">
            <w:pPr>
              <w:spacing w:line="276" w:lineRule="auto"/>
              <w:ind w:right="170"/>
              <w:jc w:val="both"/>
              <w:rPr>
                <w:sz w:val="20"/>
                <w:szCs w:val="20"/>
              </w:rPr>
            </w:pPr>
          </w:p>
          <w:p w14:paraId="03F95B12" w14:textId="77777777" w:rsidR="00197619" w:rsidRDefault="00197619" w:rsidP="00706A2A">
            <w:pPr>
              <w:spacing w:line="276" w:lineRule="auto"/>
              <w:ind w:right="170"/>
              <w:jc w:val="both"/>
              <w:rPr>
                <w:sz w:val="20"/>
                <w:szCs w:val="20"/>
              </w:rPr>
            </w:pPr>
          </w:p>
          <w:p w14:paraId="51E6CCF9" w14:textId="77777777" w:rsidR="00197619" w:rsidRDefault="00197619" w:rsidP="00706A2A">
            <w:pPr>
              <w:spacing w:line="276" w:lineRule="auto"/>
              <w:ind w:right="170"/>
              <w:jc w:val="both"/>
              <w:rPr>
                <w:sz w:val="20"/>
                <w:szCs w:val="20"/>
              </w:rPr>
            </w:pPr>
          </w:p>
          <w:p w14:paraId="56F2112D" w14:textId="77777777" w:rsidR="00197619" w:rsidRDefault="00197619" w:rsidP="00706A2A">
            <w:pPr>
              <w:spacing w:line="276" w:lineRule="auto"/>
              <w:ind w:right="170"/>
              <w:jc w:val="both"/>
              <w:rPr>
                <w:sz w:val="20"/>
                <w:szCs w:val="20"/>
              </w:rPr>
            </w:pPr>
          </w:p>
          <w:p w14:paraId="0313D77A" w14:textId="77777777" w:rsidR="00197619" w:rsidRDefault="00197619" w:rsidP="00706A2A">
            <w:pPr>
              <w:spacing w:line="276" w:lineRule="auto"/>
              <w:ind w:right="170"/>
              <w:jc w:val="both"/>
              <w:rPr>
                <w:sz w:val="20"/>
                <w:szCs w:val="20"/>
              </w:rPr>
            </w:pPr>
          </w:p>
          <w:p w14:paraId="06BB7046" w14:textId="77777777" w:rsidR="00197619" w:rsidRDefault="00197619" w:rsidP="00706A2A">
            <w:pPr>
              <w:spacing w:line="276" w:lineRule="auto"/>
              <w:ind w:right="170"/>
              <w:jc w:val="both"/>
              <w:rPr>
                <w:sz w:val="20"/>
                <w:szCs w:val="20"/>
              </w:rPr>
            </w:pPr>
          </w:p>
          <w:p w14:paraId="7E99C586" w14:textId="77777777" w:rsidR="00525253" w:rsidRDefault="00525253" w:rsidP="00706A2A">
            <w:pPr>
              <w:spacing w:line="276" w:lineRule="auto"/>
              <w:ind w:right="170"/>
              <w:jc w:val="both"/>
              <w:rPr>
                <w:sz w:val="20"/>
                <w:szCs w:val="20"/>
              </w:rPr>
            </w:pPr>
          </w:p>
          <w:p w14:paraId="1C666F2D" w14:textId="77777777" w:rsidR="00197619" w:rsidRDefault="00197619" w:rsidP="00706A2A">
            <w:pPr>
              <w:spacing w:line="276" w:lineRule="auto"/>
              <w:ind w:right="170"/>
              <w:jc w:val="both"/>
              <w:rPr>
                <w:sz w:val="20"/>
                <w:szCs w:val="20"/>
              </w:rPr>
            </w:pPr>
          </w:p>
          <w:p w14:paraId="1103C898" w14:textId="77777777" w:rsidR="00197619" w:rsidRPr="00C62A49" w:rsidRDefault="00197619" w:rsidP="00706A2A">
            <w:pPr>
              <w:spacing w:line="276" w:lineRule="auto"/>
              <w:ind w:right="170"/>
              <w:jc w:val="both"/>
              <w:rPr>
                <w:sz w:val="20"/>
                <w:szCs w:val="20"/>
              </w:rPr>
            </w:pPr>
          </w:p>
          <w:p w14:paraId="5A5408EA" w14:textId="77777777" w:rsidR="009714A9" w:rsidRPr="00C62A49" w:rsidRDefault="009714A9" w:rsidP="00706A2A">
            <w:pPr>
              <w:spacing w:line="276" w:lineRule="auto"/>
              <w:ind w:left="164" w:right="170" w:firstLine="787"/>
              <w:jc w:val="both"/>
              <w:rPr>
                <w:sz w:val="20"/>
                <w:szCs w:val="20"/>
              </w:rPr>
            </w:pPr>
            <w:r w:rsidRPr="00C62A49">
              <w:rPr>
                <w:sz w:val="20"/>
                <w:szCs w:val="20"/>
              </w:rPr>
              <w:t xml:space="preserve">Los casos en que corresponde la obligación consignada en el número 1. anterior son los que establece el artículo 2.2.4. de este mismo Capítulo. </w:t>
            </w:r>
          </w:p>
          <w:p w14:paraId="64E6D88A" w14:textId="77777777" w:rsidR="009714A9" w:rsidRDefault="009714A9" w:rsidP="00706A2A">
            <w:pPr>
              <w:spacing w:line="276" w:lineRule="auto"/>
              <w:ind w:left="164" w:right="172"/>
              <w:jc w:val="both"/>
              <w:rPr>
                <w:sz w:val="20"/>
                <w:szCs w:val="20"/>
              </w:rPr>
            </w:pPr>
          </w:p>
          <w:p w14:paraId="2BEF2518" w14:textId="77777777" w:rsidR="009714A9" w:rsidRDefault="009714A9" w:rsidP="00706A2A">
            <w:pPr>
              <w:spacing w:line="276" w:lineRule="auto"/>
              <w:ind w:left="164" w:right="172"/>
              <w:jc w:val="both"/>
              <w:rPr>
                <w:sz w:val="20"/>
                <w:szCs w:val="20"/>
              </w:rPr>
            </w:pPr>
          </w:p>
          <w:p w14:paraId="070E16AE" w14:textId="77777777" w:rsidR="009714A9" w:rsidRPr="00C62A49" w:rsidRDefault="009714A9" w:rsidP="00706A2A">
            <w:pPr>
              <w:spacing w:line="276" w:lineRule="auto"/>
              <w:ind w:left="164" w:right="170" w:firstLine="787"/>
              <w:jc w:val="both"/>
              <w:rPr>
                <w:sz w:val="20"/>
                <w:szCs w:val="20"/>
              </w:rPr>
            </w:pPr>
            <w:r w:rsidRPr="00C62A49">
              <w:rPr>
                <w:sz w:val="20"/>
                <w:szCs w:val="20"/>
              </w:rPr>
              <w:t xml:space="preserve">Las obras señaladas en el número 2. anterior son sin perjuicio de la obligación de los propietarios de pagar, con carácter de contribución de pavimentación, el valor de las obras de pavimentación frente al predio que correspondan conforme a la Ley N° 8.946, sobre pavimentación comunal, en los siguientes casos: </w:t>
            </w:r>
          </w:p>
          <w:p w14:paraId="4288BDF1" w14:textId="77777777" w:rsidR="009714A9" w:rsidRPr="00C62A49" w:rsidRDefault="009714A9" w:rsidP="00706A2A">
            <w:pPr>
              <w:spacing w:line="276" w:lineRule="auto"/>
              <w:ind w:left="164" w:right="172"/>
              <w:jc w:val="both"/>
              <w:rPr>
                <w:sz w:val="20"/>
                <w:szCs w:val="20"/>
              </w:rPr>
            </w:pPr>
          </w:p>
          <w:p w14:paraId="12EBB140" w14:textId="77777777" w:rsidR="009714A9" w:rsidRPr="00C62A49" w:rsidRDefault="009714A9">
            <w:pPr>
              <w:pStyle w:val="Prrafodelista"/>
              <w:numPr>
                <w:ilvl w:val="0"/>
                <w:numId w:val="6"/>
              </w:numPr>
              <w:spacing w:line="276" w:lineRule="auto"/>
              <w:ind w:left="463" w:right="172" w:hanging="283"/>
              <w:jc w:val="both"/>
              <w:rPr>
                <w:sz w:val="20"/>
                <w:szCs w:val="20"/>
              </w:rPr>
            </w:pPr>
            <w:r w:rsidRPr="00C62A49">
              <w:rPr>
                <w:sz w:val="20"/>
                <w:szCs w:val="20"/>
              </w:rPr>
              <w:t xml:space="preserve">Cuando no se haya pagado anteriormente el valor de las obras de pavimentación frente al predio, en cuyo caso el propietario deberá </w:t>
            </w:r>
            <w:r w:rsidRPr="00C62A49">
              <w:rPr>
                <w:sz w:val="20"/>
                <w:szCs w:val="20"/>
              </w:rPr>
              <w:lastRenderedPageBreak/>
              <w:t xml:space="preserve">pagar el costo de las soleras, del pavimento de la acera hasta un ancho de 3 m, y el pavimento de la calzada hasta un ancho de 5 m, o hasta el eje de la calzada si su ancho es menor. </w:t>
            </w:r>
          </w:p>
          <w:p w14:paraId="76FBB0E6" w14:textId="77777777" w:rsidR="009714A9" w:rsidRPr="00C62A49" w:rsidRDefault="009714A9">
            <w:pPr>
              <w:pStyle w:val="Prrafodelista"/>
              <w:numPr>
                <w:ilvl w:val="0"/>
                <w:numId w:val="6"/>
              </w:numPr>
              <w:spacing w:before="120" w:line="276" w:lineRule="auto"/>
              <w:ind w:left="460" w:right="170" w:hanging="284"/>
              <w:contextualSpacing w:val="0"/>
              <w:jc w:val="both"/>
              <w:rPr>
                <w:sz w:val="20"/>
                <w:szCs w:val="20"/>
              </w:rPr>
            </w:pPr>
            <w:r w:rsidRPr="00C62A49">
              <w:rPr>
                <w:sz w:val="20"/>
                <w:szCs w:val="20"/>
              </w:rPr>
              <w:t>Cuando se trate de obras de repavimentación posteriores al plazo de duración del pavimento, en lo que corresponda a la carpeta de rodado inscrita en el área señalada en la letra a) anterior.</w:t>
            </w:r>
          </w:p>
          <w:p w14:paraId="30BE60CA" w14:textId="77777777" w:rsidR="009714A9" w:rsidRPr="00C62A49" w:rsidRDefault="009714A9">
            <w:pPr>
              <w:pStyle w:val="Prrafodelista"/>
              <w:numPr>
                <w:ilvl w:val="0"/>
                <w:numId w:val="6"/>
              </w:numPr>
              <w:spacing w:before="120" w:line="276" w:lineRule="auto"/>
              <w:ind w:left="460" w:right="170" w:hanging="284"/>
              <w:contextualSpacing w:val="0"/>
              <w:jc w:val="both"/>
              <w:rPr>
                <w:sz w:val="20"/>
                <w:szCs w:val="20"/>
              </w:rPr>
            </w:pPr>
            <w:r w:rsidRPr="00C62A49">
              <w:rPr>
                <w:sz w:val="20"/>
                <w:szCs w:val="20"/>
              </w:rPr>
              <w:t>Cuando se trate de ensanches de calles, en las áreas que faltaren hasta completar los anchos indicados en la letra a) anterior.</w:t>
            </w:r>
          </w:p>
          <w:p w14:paraId="6EE7EC1F" w14:textId="77777777" w:rsidR="009714A9" w:rsidRDefault="009714A9" w:rsidP="00706A2A">
            <w:pPr>
              <w:spacing w:line="276" w:lineRule="auto"/>
              <w:ind w:left="164" w:right="172"/>
              <w:jc w:val="both"/>
              <w:rPr>
                <w:sz w:val="20"/>
                <w:szCs w:val="20"/>
              </w:rPr>
            </w:pPr>
          </w:p>
          <w:p w14:paraId="02B9E45F" w14:textId="77777777" w:rsidR="00246DD3" w:rsidRDefault="00246DD3" w:rsidP="00706A2A">
            <w:pPr>
              <w:spacing w:line="276" w:lineRule="auto"/>
              <w:ind w:left="164" w:right="172"/>
              <w:jc w:val="both"/>
              <w:rPr>
                <w:sz w:val="20"/>
                <w:szCs w:val="20"/>
              </w:rPr>
            </w:pPr>
          </w:p>
          <w:p w14:paraId="799B621C" w14:textId="77777777" w:rsidR="00246DD3" w:rsidRPr="00C62A49" w:rsidRDefault="00246DD3" w:rsidP="00706A2A">
            <w:pPr>
              <w:spacing w:line="276" w:lineRule="auto"/>
              <w:ind w:left="164" w:right="172"/>
              <w:jc w:val="both"/>
              <w:rPr>
                <w:sz w:val="20"/>
                <w:szCs w:val="20"/>
              </w:rPr>
            </w:pPr>
          </w:p>
          <w:p w14:paraId="49107E50" w14:textId="0B14C67A" w:rsidR="009714A9" w:rsidRPr="00C62A49" w:rsidRDefault="009714A9" w:rsidP="00706A2A">
            <w:pPr>
              <w:spacing w:line="276" w:lineRule="auto"/>
              <w:ind w:left="164" w:right="170" w:firstLine="787"/>
              <w:jc w:val="both"/>
              <w:rPr>
                <w:sz w:val="20"/>
                <w:szCs w:val="20"/>
              </w:rPr>
            </w:pPr>
            <w:r w:rsidRPr="00C62A49">
              <w:rPr>
                <w:sz w:val="20"/>
                <w:szCs w:val="20"/>
              </w:rPr>
              <w:t xml:space="preserve">En todos los casos señalados </w:t>
            </w:r>
            <w:r w:rsidRPr="00E455FE">
              <w:rPr>
                <w:sz w:val="20"/>
                <w:szCs w:val="20"/>
                <w:highlight w:val="yellow"/>
              </w:rPr>
              <w:t xml:space="preserve">en </w:t>
            </w:r>
            <w:del w:id="32" w:author="DPNU" w:date="2024-09-13T17:17:00Z" w16du:dateUtc="2024-09-13T20:17:00Z">
              <w:r w:rsidRPr="00E455FE">
                <w:rPr>
                  <w:sz w:val="20"/>
                  <w:szCs w:val="20"/>
                  <w:highlight w:val="yellow"/>
                </w:rPr>
                <w:delText>las letras anteriores</w:delText>
              </w:r>
            </w:del>
            <w:ins w:id="33" w:author="DPNU" w:date="2024-09-13T17:17:00Z" w16du:dateUtc="2024-09-13T20:17:00Z">
              <w:r w:rsidRPr="00E455FE">
                <w:rPr>
                  <w:sz w:val="20"/>
                  <w:szCs w:val="20"/>
                  <w:highlight w:val="yellow"/>
                </w:rPr>
                <w:t xml:space="preserve"> el inciso anterior</w:t>
              </w:r>
            </w:ins>
            <w:r w:rsidRPr="00E455FE">
              <w:rPr>
                <w:sz w:val="20"/>
                <w:szCs w:val="20"/>
                <w:highlight w:val="yellow"/>
              </w:rPr>
              <w:t>,</w:t>
            </w:r>
            <w:r w:rsidRPr="00C62A49">
              <w:rPr>
                <w:sz w:val="20"/>
                <w:szCs w:val="20"/>
              </w:rPr>
              <w:t xml:space="preserve"> la elaboración del proyecto, su aprobación y la ejecución de las obras corresponderán al municipio u organismo público competente.</w:t>
            </w:r>
          </w:p>
          <w:p w14:paraId="2E348FA3" w14:textId="77777777" w:rsidR="009714A9" w:rsidRPr="00C62A49" w:rsidRDefault="009714A9" w:rsidP="00706A2A">
            <w:pPr>
              <w:spacing w:line="276" w:lineRule="auto"/>
              <w:ind w:left="164" w:right="172"/>
              <w:jc w:val="both"/>
              <w:rPr>
                <w:ins w:id="34" w:author="DPNU" w:date="2024-09-13T17:17:00Z" w16du:dateUtc="2024-09-13T20:17:00Z"/>
                <w:sz w:val="20"/>
                <w:szCs w:val="20"/>
              </w:rPr>
            </w:pPr>
          </w:p>
          <w:p w14:paraId="4EF90483" w14:textId="33A30F9C" w:rsidR="009714A9" w:rsidRPr="00282949" w:rsidRDefault="009714A9" w:rsidP="00706A2A">
            <w:pPr>
              <w:spacing w:line="276" w:lineRule="auto"/>
              <w:ind w:left="164" w:right="170" w:firstLine="787"/>
              <w:jc w:val="both"/>
              <w:rPr>
                <w:color w:val="C00000"/>
                <w:sz w:val="20"/>
                <w:szCs w:val="20"/>
              </w:rPr>
            </w:pPr>
            <w:ins w:id="35" w:author="DPNU" w:date="2024-09-13T17:17:00Z" w16du:dateUtc="2024-09-13T20:17:00Z">
              <w:r w:rsidRPr="00E455FE">
                <w:rPr>
                  <w:color w:val="C00000"/>
                  <w:sz w:val="20"/>
                  <w:szCs w:val="20"/>
                  <w:highlight w:val="yellow"/>
                </w:rPr>
                <w:t xml:space="preserve">Las obras señaladas </w:t>
              </w:r>
              <w:r w:rsidRPr="00E455FE">
                <w:rPr>
                  <w:sz w:val="20"/>
                  <w:szCs w:val="20"/>
                  <w:highlight w:val="yellow"/>
                </w:rPr>
                <w:t>en</w:t>
              </w:r>
              <w:r w:rsidRPr="00E455FE">
                <w:rPr>
                  <w:color w:val="C00000"/>
                  <w:sz w:val="20"/>
                  <w:szCs w:val="20"/>
                  <w:highlight w:val="yellow"/>
                </w:rPr>
                <w:t xml:space="preserve"> el número 3. anterior son aquellas consignadas en el artículo 2.2.4. Bis de esta Ordenanza.</w:t>
              </w:r>
              <w:r w:rsidRPr="00C62A49">
                <w:rPr>
                  <w:color w:val="C00000"/>
                  <w:sz w:val="20"/>
                  <w:szCs w:val="20"/>
                </w:rPr>
                <w:t xml:space="preserve"> </w:t>
              </w:r>
            </w:ins>
          </w:p>
        </w:tc>
        <w:tc>
          <w:tcPr>
            <w:tcW w:w="1250" w:type="pct"/>
          </w:tcPr>
          <w:p w14:paraId="18E39681" w14:textId="77777777" w:rsidR="009714A9" w:rsidRPr="00D42A7A" w:rsidRDefault="009714A9" w:rsidP="00706A2A">
            <w:pPr>
              <w:ind w:left="164" w:right="172"/>
              <w:jc w:val="both"/>
              <w:rPr>
                <w:rFonts w:cstheme="minorHAnsi"/>
                <w:b/>
                <w:sz w:val="20"/>
                <w:szCs w:val="20"/>
                <w:u w:val="single"/>
                <w:lang w:val="pt-PT"/>
              </w:rPr>
            </w:pPr>
          </w:p>
          <w:p w14:paraId="2D0EF4BE" w14:textId="40A9B842" w:rsidR="009714A9" w:rsidRPr="00D42A7A" w:rsidRDefault="009714A9" w:rsidP="00706A2A">
            <w:pPr>
              <w:ind w:left="164" w:right="172"/>
              <w:jc w:val="both"/>
              <w:rPr>
                <w:rFonts w:cstheme="minorHAnsi"/>
                <w:b/>
                <w:sz w:val="20"/>
                <w:szCs w:val="20"/>
                <w:u w:val="single"/>
                <w:lang w:val="pt-PT"/>
              </w:rPr>
            </w:pPr>
            <w:r w:rsidRPr="00D42A7A">
              <w:rPr>
                <w:rFonts w:cstheme="minorHAnsi"/>
                <w:b/>
                <w:sz w:val="20"/>
                <w:szCs w:val="20"/>
                <w:u w:val="single"/>
                <w:lang w:val="pt-PT"/>
              </w:rPr>
              <w:t>INCISO PRIMERO:</w:t>
            </w:r>
          </w:p>
          <w:p w14:paraId="2B96701C" w14:textId="77777777" w:rsidR="009714A9" w:rsidRPr="00D42A7A" w:rsidRDefault="009714A9" w:rsidP="00706A2A">
            <w:pPr>
              <w:ind w:left="164" w:right="172"/>
              <w:jc w:val="both"/>
              <w:rPr>
                <w:rFonts w:cstheme="minorHAnsi"/>
                <w:b/>
                <w:sz w:val="20"/>
                <w:szCs w:val="20"/>
                <w:u w:val="single"/>
                <w:lang w:val="pt-PT"/>
              </w:rPr>
            </w:pPr>
          </w:p>
          <w:p w14:paraId="379AF3CC" w14:textId="77777777" w:rsidR="009714A9" w:rsidRPr="00D42A7A" w:rsidRDefault="009714A9" w:rsidP="00706A2A">
            <w:pPr>
              <w:ind w:left="164" w:right="172"/>
              <w:jc w:val="both"/>
              <w:rPr>
                <w:rFonts w:cstheme="minorHAnsi"/>
                <w:bCs/>
                <w:sz w:val="20"/>
                <w:szCs w:val="20"/>
                <w:lang w:val="pt-PT"/>
              </w:rPr>
            </w:pPr>
            <w:r w:rsidRPr="00D42A7A">
              <w:rPr>
                <w:rFonts w:cstheme="minorHAnsi"/>
                <w:b/>
                <w:sz w:val="20"/>
                <w:szCs w:val="20"/>
                <w:lang w:val="pt-PT"/>
              </w:rPr>
              <w:t xml:space="preserve">Fernando Colchero (ADI): </w:t>
            </w:r>
            <w:r w:rsidRPr="00D42A7A">
              <w:rPr>
                <w:rFonts w:cstheme="minorHAnsi"/>
                <w:bCs/>
                <w:sz w:val="20"/>
                <w:szCs w:val="20"/>
                <w:lang w:val="pt-PT"/>
              </w:rPr>
              <w:t>COMENTARIO</w:t>
            </w:r>
          </w:p>
          <w:p w14:paraId="4E879BCC" w14:textId="77777777" w:rsidR="009714A9" w:rsidRPr="00EA3CA0" w:rsidRDefault="009714A9" w:rsidP="00706A2A">
            <w:pPr>
              <w:ind w:left="164" w:right="172"/>
              <w:jc w:val="both"/>
              <w:rPr>
                <w:rFonts w:cstheme="minorHAnsi"/>
                <w:bCs/>
                <w:sz w:val="20"/>
                <w:szCs w:val="20"/>
              </w:rPr>
            </w:pPr>
            <w:r w:rsidRPr="00EA3CA0">
              <w:rPr>
                <w:rFonts w:cstheme="minorHAnsi"/>
                <w:bCs/>
                <w:sz w:val="20"/>
                <w:szCs w:val="20"/>
              </w:rPr>
              <w:t>La propuesta no hace referencia a las áreas de extensión urbana; se sugiere incorporarlas explícitamente debido a que muchos PRC y CIP consideran tres tipos de áreas de desarrollo: urbana, extensión urbana y rural. Si no se explicita la aplicación de esta normativa en el área de extensión urbana se genera un espacio de discreción interpretativa que potencialmente generaría confusión.</w:t>
            </w:r>
          </w:p>
          <w:p w14:paraId="4F3C8EA3" w14:textId="4370ADE9" w:rsidR="009714A9" w:rsidRPr="00EA3CA0" w:rsidRDefault="009714A9" w:rsidP="00706A2A">
            <w:pPr>
              <w:ind w:left="164" w:right="172"/>
              <w:jc w:val="both"/>
              <w:rPr>
                <w:rFonts w:cstheme="minorHAnsi"/>
                <w:bCs/>
                <w:sz w:val="20"/>
                <w:szCs w:val="20"/>
              </w:rPr>
            </w:pPr>
            <w:r w:rsidRPr="00EA3CA0">
              <w:rPr>
                <w:rFonts w:cstheme="minorHAnsi"/>
                <w:bCs/>
                <w:sz w:val="20"/>
                <w:szCs w:val="20"/>
              </w:rPr>
              <w:t>PROPUESTA DE AJUSTE AL ARTICULADO</w:t>
            </w:r>
          </w:p>
          <w:p w14:paraId="0EC8F5CB" w14:textId="77777777" w:rsidR="009714A9" w:rsidRDefault="009714A9" w:rsidP="00706A2A">
            <w:pPr>
              <w:ind w:left="164" w:right="172"/>
              <w:jc w:val="both"/>
              <w:rPr>
                <w:rFonts w:cstheme="minorHAnsi"/>
                <w:b/>
                <w:sz w:val="20"/>
                <w:szCs w:val="20"/>
                <w:u w:val="single"/>
              </w:rPr>
            </w:pPr>
          </w:p>
          <w:p w14:paraId="019F39FB" w14:textId="2075DBD2" w:rsidR="009714A9" w:rsidRPr="00282949" w:rsidRDefault="009714A9" w:rsidP="00706A2A">
            <w:pPr>
              <w:pStyle w:val="Default"/>
              <w:ind w:left="164"/>
              <w:jc w:val="both"/>
              <w:rPr>
                <w:rFonts w:asciiTheme="minorHAnsi" w:hAnsiTheme="minorHAnsi" w:cstheme="minorHAnsi"/>
                <w:sz w:val="20"/>
                <w:szCs w:val="20"/>
              </w:rPr>
            </w:pPr>
            <w:r w:rsidRPr="00282949">
              <w:rPr>
                <w:rFonts w:asciiTheme="minorHAnsi" w:hAnsiTheme="minorHAnsi" w:cstheme="minorHAnsi"/>
                <w:b/>
                <w:bCs/>
                <w:sz w:val="20"/>
                <w:szCs w:val="20"/>
              </w:rPr>
              <w:t xml:space="preserve">Artículo 2.2.1. </w:t>
            </w:r>
            <w:r w:rsidRPr="00282949">
              <w:rPr>
                <w:rFonts w:asciiTheme="minorHAnsi" w:hAnsiTheme="minorHAnsi" w:cstheme="minorHAnsi"/>
                <w:strike/>
                <w:color w:val="D13438"/>
                <w:sz w:val="20"/>
                <w:szCs w:val="20"/>
              </w:rPr>
              <w:t>Se entiende por</w:t>
            </w:r>
            <w:r w:rsidRPr="00282949">
              <w:rPr>
                <w:rFonts w:asciiTheme="minorHAnsi" w:hAnsiTheme="minorHAnsi" w:cstheme="minorHAnsi"/>
                <w:color w:val="D13438"/>
                <w:sz w:val="20"/>
                <w:szCs w:val="20"/>
              </w:rPr>
              <w:t xml:space="preserve"> Las obras de </w:t>
            </w:r>
            <w:r w:rsidRPr="00282949">
              <w:rPr>
                <w:rFonts w:asciiTheme="minorHAnsi" w:hAnsiTheme="minorHAnsi" w:cstheme="minorHAnsi"/>
                <w:sz w:val="20"/>
                <w:szCs w:val="20"/>
              </w:rPr>
              <w:t xml:space="preserve">urbanización </w:t>
            </w:r>
            <w:r w:rsidRPr="00282949">
              <w:rPr>
                <w:rFonts w:asciiTheme="minorHAnsi" w:hAnsiTheme="minorHAnsi" w:cstheme="minorHAnsi"/>
                <w:strike/>
                <w:color w:val="D13438"/>
                <w:sz w:val="20"/>
                <w:szCs w:val="20"/>
              </w:rPr>
              <w:t xml:space="preserve">la ejecución o ampliación de las obras de infraestructura </w:t>
            </w:r>
            <w:r w:rsidRPr="00282949">
              <w:rPr>
                <w:rFonts w:asciiTheme="minorHAnsi" w:hAnsiTheme="minorHAnsi" w:cstheme="minorHAnsi"/>
                <w:color w:val="D13438"/>
                <w:sz w:val="20"/>
                <w:szCs w:val="20"/>
              </w:rPr>
              <w:t>solo se ejecutarán en el área urbana</w:t>
            </w:r>
            <w:r w:rsidRPr="00282949">
              <w:rPr>
                <w:rFonts w:asciiTheme="minorHAnsi" w:hAnsiTheme="minorHAnsi" w:cstheme="minorHAnsi"/>
                <w:sz w:val="20"/>
                <w:szCs w:val="20"/>
              </w:rPr>
              <w:t xml:space="preserve">, </w:t>
            </w:r>
            <w:r w:rsidRPr="00282949">
              <w:rPr>
                <w:rFonts w:asciiTheme="minorHAnsi" w:hAnsiTheme="minorHAnsi" w:cstheme="minorHAnsi"/>
                <w:sz w:val="20"/>
                <w:szCs w:val="20"/>
                <w:highlight w:val="green"/>
              </w:rPr>
              <w:t>de extensión urbana,</w:t>
            </w:r>
            <w:r w:rsidRPr="00282949">
              <w:rPr>
                <w:rFonts w:asciiTheme="minorHAnsi" w:hAnsiTheme="minorHAnsi" w:cstheme="minorHAnsi"/>
                <w:sz w:val="20"/>
                <w:szCs w:val="20"/>
              </w:rPr>
              <w:t xml:space="preserve"> y</w:t>
            </w:r>
            <w:r w:rsidRPr="00282949">
              <w:rPr>
                <w:rFonts w:asciiTheme="minorHAnsi" w:hAnsiTheme="minorHAnsi" w:cstheme="minorHAnsi"/>
                <w:strike/>
                <w:sz w:val="20"/>
                <w:szCs w:val="20"/>
              </w:rPr>
              <w:t xml:space="preserve"> </w:t>
            </w:r>
            <w:r w:rsidRPr="00282949">
              <w:rPr>
                <w:rFonts w:asciiTheme="minorHAnsi" w:hAnsiTheme="minorHAnsi" w:cstheme="minorHAnsi"/>
                <w:strike/>
                <w:color w:val="D13438"/>
                <w:sz w:val="20"/>
                <w:szCs w:val="20"/>
              </w:rPr>
              <w:t xml:space="preserve">ornato señaladas en el </w:t>
            </w:r>
            <w:r w:rsidRPr="00282949">
              <w:rPr>
                <w:rFonts w:asciiTheme="minorHAnsi" w:hAnsiTheme="minorHAnsi" w:cstheme="minorHAnsi"/>
                <w:color w:val="D13438"/>
                <w:sz w:val="20"/>
                <w:szCs w:val="20"/>
              </w:rPr>
              <w:t xml:space="preserve">, excepcionalmente, en el área rural cuando se autorizan conforme al </w:t>
            </w:r>
            <w:r w:rsidRPr="00282949">
              <w:rPr>
                <w:rFonts w:asciiTheme="minorHAnsi" w:hAnsiTheme="minorHAnsi" w:cstheme="minorHAnsi"/>
                <w:sz w:val="20"/>
                <w:szCs w:val="20"/>
              </w:rPr>
              <w:t xml:space="preserve">artículo </w:t>
            </w:r>
            <w:r w:rsidRPr="00282949">
              <w:rPr>
                <w:rFonts w:asciiTheme="minorHAnsi" w:hAnsiTheme="minorHAnsi" w:cstheme="minorHAnsi"/>
                <w:strike/>
                <w:color w:val="D13438"/>
                <w:sz w:val="20"/>
                <w:szCs w:val="20"/>
              </w:rPr>
              <w:t>134</w:t>
            </w:r>
            <w:r w:rsidRPr="00282949">
              <w:rPr>
                <w:rFonts w:asciiTheme="minorHAnsi" w:hAnsiTheme="minorHAnsi" w:cstheme="minorHAnsi"/>
                <w:color w:val="D13438"/>
                <w:sz w:val="20"/>
                <w:szCs w:val="20"/>
              </w:rPr>
              <w:t xml:space="preserve">55 </w:t>
            </w:r>
            <w:r w:rsidRPr="00282949">
              <w:rPr>
                <w:rFonts w:asciiTheme="minorHAnsi" w:hAnsiTheme="minorHAnsi" w:cstheme="minorHAnsi"/>
                <w:sz w:val="20"/>
                <w:szCs w:val="20"/>
              </w:rPr>
              <w:t>de la Ley General de Urbanismo y Construcciones</w:t>
            </w:r>
            <w:r w:rsidRPr="00282949">
              <w:rPr>
                <w:rFonts w:asciiTheme="minorHAnsi" w:hAnsiTheme="minorHAnsi" w:cstheme="minorHAnsi"/>
                <w:strike/>
                <w:color w:val="D13438"/>
                <w:sz w:val="20"/>
                <w:szCs w:val="20"/>
              </w:rPr>
              <w:t>, que se ejecutan en el espacio público existente, al interior de un predio en las vías contempladas en un proyecto de loteo, o en el área del predio que estuviere afecta a utilidad pública por el Instrumento de Planificación Territorial respectivo. .</w:t>
            </w:r>
            <w:r w:rsidRPr="00282949">
              <w:rPr>
                <w:rFonts w:asciiTheme="minorHAnsi" w:hAnsiTheme="minorHAnsi" w:cstheme="minorHAnsi"/>
                <w:color w:val="D13438"/>
                <w:sz w:val="20"/>
                <w:szCs w:val="20"/>
              </w:rPr>
              <w:t xml:space="preserve"> </w:t>
            </w:r>
          </w:p>
          <w:p w14:paraId="24703777" w14:textId="11BDE920" w:rsidR="009714A9" w:rsidRPr="00282949" w:rsidRDefault="009714A9" w:rsidP="00706A2A">
            <w:pPr>
              <w:ind w:left="328" w:right="172"/>
              <w:jc w:val="both"/>
              <w:rPr>
                <w:rFonts w:cstheme="minorHAnsi"/>
                <w:b/>
                <w:sz w:val="20"/>
                <w:szCs w:val="20"/>
                <w:u w:val="single"/>
              </w:rPr>
            </w:pPr>
          </w:p>
          <w:p w14:paraId="005B4C6C" w14:textId="77777777" w:rsidR="009714A9" w:rsidRDefault="009714A9" w:rsidP="00706A2A">
            <w:pPr>
              <w:ind w:left="164" w:right="172"/>
              <w:jc w:val="both"/>
              <w:rPr>
                <w:rFonts w:cstheme="minorHAnsi"/>
                <w:b/>
                <w:sz w:val="20"/>
                <w:szCs w:val="20"/>
                <w:u w:val="single"/>
              </w:rPr>
            </w:pPr>
          </w:p>
          <w:p w14:paraId="00677614" w14:textId="77777777" w:rsidR="00197619" w:rsidRDefault="00197619" w:rsidP="00706A2A">
            <w:pPr>
              <w:ind w:left="164" w:right="172"/>
              <w:jc w:val="both"/>
              <w:rPr>
                <w:rFonts w:cstheme="minorHAnsi"/>
                <w:b/>
                <w:sz w:val="20"/>
                <w:szCs w:val="20"/>
                <w:u w:val="single"/>
              </w:rPr>
            </w:pPr>
          </w:p>
          <w:p w14:paraId="7FA011D8" w14:textId="77777777" w:rsidR="00197619" w:rsidRDefault="00197619" w:rsidP="00706A2A">
            <w:pPr>
              <w:ind w:left="164" w:right="172"/>
              <w:jc w:val="both"/>
              <w:rPr>
                <w:rFonts w:cstheme="minorHAnsi"/>
                <w:b/>
                <w:sz w:val="20"/>
                <w:szCs w:val="20"/>
                <w:u w:val="single"/>
              </w:rPr>
            </w:pPr>
          </w:p>
          <w:p w14:paraId="4477522F" w14:textId="77777777" w:rsidR="00197619" w:rsidRDefault="00197619" w:rsidP="00706A2A">
            <w:pPr>
              <w:ind w:left="164" w:right="172"/>
              <w:jc w:val="both"/>
              <w:rPr>
                <w:rFonts w:cstheme="minorHAnsi"/>
                <w:b/>
                <w:sz w:val="20"/>
                <w:szCs w:val="20"/>
                <w:u w:val="single"/>
              </w:rPr>
            </w:pPr>
          </w:p>
          <w:p w14:paraId="6F01DB94" w14:textId="77777777" w:rsidR="00197619" w:rsidRDefault="00197619" w:rsidP="00706A2A">
            <w:pPr>
              <w:ind w:left="164" w:right="172"/>
              <w:jc w:val="both"/>
              <w:rPr>
                <w:rFonts w:cstheme="minorHAnsi"/>
                <w:b/>
                <w:sz w:val="20"/>
                <w:szCs w:val="20"/>
                <w:u w:val="single"/>
              </w:rPr>
            </w:pPr>
          </w:p>
          <w:p w14:paraId="60B4D41C" w14:textId="77777777" w:rsidR="009714A9" w:rsidRDefault="009714A9" w:rsidP="00706A2A">
            <w:pPr>
              <w:ind w:left="164" w:right="172"/>
              <w:jc w:val="both"/>
              <w:rPr>
                <w:rFonts w:cstheme="minorHAnsi"/>
                <w:b/>
                <w:sz w:val="20"/>
                <w:szCs w:val="20"/>
                <w:u w:val="single"/>
              </w:rPr>
            </w:pPr>
          </w:p>
          <w:p w14:paraId="17A99989" w14:textId="77777777" w:rsidR="009714A9" w:rsidRDefault="009714A9" w:rsidP="00706A2A">
            <w:pPr>
              <w:ind w:left="164" w:right="172"/>
              <w:jc w:val="both"/>
              <w:rPr>
                <w:rFonts w:cstheme="minorHAnsi"/>
                <w:b/>
                <w:sz w:val="20"/>
                <w:szCs w:val="20"/>
                <w:u w:val="single"/>
              </w:rPr>
            </w:pPr>
          </w:p>
          <w:p w14:paraId="78A75F0E" w14:textId="000CA67A" w:rsidR="009714A9" w:rsidRPr="00EA3CA0" w:rsidRDefault="009714A9" w:rsidP="00706A2A">
            <w:pPr>
              <w:ind w:left="164" w:right="172"/>
              <w:jc w:val="both"/>
              <w:rPr>
                <w:rFonts w:cstheme="minorHAnsi"/>
                <w:b/>
                <w:sz w:val="20"/>
                <w:szCs w:val="20"/>
                <w:u w:val="single"/>
              </w:rPr>
            </w:pPr>
            <w:r w:rsidRPr="00EA3CA0">
              <w:rPr>
                <w:rFonts w:cstheme="minorHAnsi"/>
                <w:b/>
                <w:sz w:val="20"/>
                <w:szCs w:val="20"/>
                <w:u w:val="single"/>
              </w:rPr>
              <w:t>INCISO SEGUNDO, NUMERAL 3:</w:t>
            </w:r>
          </w:p>
          <w:p w14:paraId="47C888EB" w14:textId="77777777" w:rsidR="009714A9" w:rsidRDefault="009714A9" w:rsidP="00706A2A">
            <w:pPr>
              <w:ind w:left="164" w:right="172"/>
              <w:jc w:val="both"/>
              <w:rPr>
                <w:rFonts w:cstheme="minorHAnsi"/>
                <w:bCs/>
                <w:sz w:val="20"/>
                <w:szCs w:val="20"/>
              </w:rPr>
            </w:pPr>
          </w:p>
          <w:p w14:paraId="67101163" w14:textId="7D2B13E6" w:rsidR="009714A9" w:rsidRPr="00AF3CA4" w:rsidRDefault="009714A9" w:rsidP="00706A2A">
            <w:pPr>
              <w:ind w:left="164" w:right="172"/>
              <w:jc w:val="both"/>
              <w:rPr>
                <w:rFonts w:cstheme="minorHAnsi"/>
                <w:bCs/>
                <w:sz w:val="20"/>
                <w:szCs w:val="20"/>
              </w:rPr>
            </w:pPr>
            <w:r w:rsidRPr="00EA3CA0">
              <w:rPr>
                <w:rFonts w:cstheme="minorHAnsi"/>
                <w:b/>
                <w:sz w:val="20"/>
                <w:szCs w:val="20"/>
              </w:rPr>
              <w:t>Carlos Pinto (CChC):</w:t>
            </w:r>
            <w:r w:rsidRPr="00AF3CA4">
              <w:rPr>
                <w:rFonts w:cstheme="minorHAnsi"/>
                <w:bCs/>
                <w:sz w:val="20"/>
                <w:szCs w:val="20"/>
              </w:rPr>
              <w:t xml:space="preserve"> Se incorpora el numeral tres, ampliándose los casos de urbanización a aquellos que se ejecuten voluntariamente ya sea que se ejecuten en el espacio público o al interior de su predio por parte de su propietario. </w:t>
            </w:r>
          </w:p>
          <w:p w14:paraId="6E77FDFF" w14:textId="77777777" w:rsidR="009714A9" w:rsidRPr="00AF3CA4" w:rsidRDefault="009714A9" w:rsidP="00706A2A">
            <w:pPr>
              <w:ind w:left="164" w:right="172"/>
              <w:jc w:val="both"/>
              <w:rPr>
                <w:rFonts w:cstheme="minorHAnsi"/>
                <w:bCs/>
                <w:sz w:val="20"/>
                <w:szCs w:val="20"/>
              </w:rPr>
            </w:pPr>
          </w:p>
          <w:p w14:paraId="0C580338" w14:textId="77777777" w:rsidR="009714A9" w:rsidRPr="00AF3CA4" w:rsidRDefault="009714A9" w:rsidP="00706A2A">
            <w:pPr>
              <w:ind w:left="164" w:right="172"/>
              <w:jc w:val="both"/>
              <w:rPr>
                <w:rFonts w:cstheme="minorHAnsi"/>
                <w:bCs/>
                <w:sz w:val="20"/>
                <w:szCs w:val="20"/>
              </w:rPr>
            </w:pPr>
            <w:r w:rsidRPr="00AF3CA4">
              <w:rPr>
                <w:rFonts w:cstheme="minorHAnsi"/>
                <w:bCs/>
                <w:sz w:val="20"/>
                <w:szCs w:val="20"/>
              </w:rPr>
              <w:t xml:space="preserve">Esto da respaldo, por una parte, a la posibilidad de ceder como BNUP terrenos que hoy son servidumbres y de esta manera permitir el proceso de subdivisión. Por otro lado, permitir la ejecución de obras de mitigación de obras que surjan como parte de las mitigaciones de un IMIV, ya sea en </w:t>
            </w:r>
            <w:r w:rsidRPr="00AF3CA4">
              <w:rPr>
                <w:rFonts w:cstheme="minorHAnsi"/>
                <w:bCs/>
                <w:sz w:val="20"/>
                <w:szCs w:val="20"/>
              </w:rPr>
              <w:lastRenderedPageBreak/>
              <w:t>terreno propio o espacio público. También respecto de las exigencias en materia de trama urbana que establece la nueva Ley de Copropiedad 21.442 para viabilizar condominios que no cuentan con vialidad publica, o de las obras consideradas en los PIIMEP.</w:t>
            </w:r>
          </w:p>
          <w:p w14:paraId="66B5C609" w14:textId="77777777" w:rsidR="009714A9" w:rsidRPr="00AF3CA4" w:rsidRDefault="009714A9" w:rsidP="00706A2A">
            <w:pPr>
              <w:ind w:left="164" w:right="172"/>
              <w:jc w:val="both"/>
              <w:rPr>
                <w:rFonts w:cstheme="minorHAnsi"/>
                <w:bCs/>
                <w:sz w:val="20"/>
                <w:szCs w:val="20"/>
              </w:rPr>
            </w:pPr>
          </w:p>
          <w:p w14:paraId="79EF2523" w14:textId="77777777" w:rsidR="009714A9" w:rsidRDefault="009714A9" w:rsidP="00706A2A">
            <w:pPr>
              <w:ind w:left="164" w:right="172"/>
              <w:jc w:val="both"/>
              <w:rPr>
                <w:rFonts w:cstheme="minorHAnsi"/>
                <w:bCs/>
                <w:sz w:val="20"/>
                <w:szCs w:val="20"/>
              </w:rPr>
            </w:pPr>
            <w:r w:rsidRPr="00AF3CA4">
              <w:rPr>
                <w:rFonts w:cstheme="minorHAnsi"/>
                <w:bCs/>
                <w:sz w:val="20"/>
                <w:szCs w:val="20"/>
              </w:rPr>
              <w:t>Agregar: “la que deberá contar con la autorización previa de la respectiva Dirección de Obras Municipales”.</w:t>
            </w:r>
          </w:p>
          <w:p w14:paraId="089024C9" w14:textId="77777777" w:rsidR="009714A9" w:rsidRDefault="009714A9" w:rsidP="00706A2A">
            <w:pPr>
              <w:ind w:left="164" w:right="172"/>
              <w:jc w:val="both"/>
              <w:rPr>
                <w:rFonts w:cstheme="minorHAnsi"/>
                <w:bCs/>
                <w:sz w:val="20"/>
                <w:szCs w:val="20"/>
              </w:rPr>
            </w:pPr>
          </w:p>
          <w:p w14:paraId="29D02572" w14:textId="77777777" w:rsidR="009714A9" w:rsidRDefault="009714A9" w:rsidP="00706A2A">
            <w:pPr>
              <w:ind w:left="164" w:right="172"/>
              <w:jc w:val="both"/>
              <w:rPr>
                <w:rFonts w:cstheme="minorHAnsi"/>
                <w:b/>
                <w:sz w:val="20"/>
                <w:szCs w:val="20"/>
              </w:rPr>
            </w:pPr>
            <w:r w:rsidRPr="00282949">
              <w:rPr>
                <w:rFonts w:cstheme="minorHAnsi"/>
                <w:b/>
                <w:sz w:val="20"/>
                <w:szCs w:val="20"/>
              </w:rPr>
              <w:t>Marisol Rojas (AOA):</w:t>
            </w:r>
          </w:p>
          <w:p w14:paraId="60629833" w14:textId="77777777" w:rsidR="009714A9" w:rsidRDefault="009714A9" w:rsidP="00706A2A">
            <w:pPr>
              <w:ind w:left="164" w:right="172"/>
              <w:jc w:val="both"/>
              <w:rPr>
                <w:rFonts w:cstheme="minorHAnsi"/>
                <w:b/>
                <w:sz w:val="20"/>
                <w:szCs w:val="20"/>
              </w:rPr>
            </w:pPr>
          </w:p>
          <w:p w14:paraId="62E39959" w14:textId="16AF5BD4" w:rsidR="009714A9" w:rsidRPr="00282949" w:rsidRDefault="009714A9" w:rsidP="00706A2A">
            <w:pPr>
              <w:ind w:left="164" w:right="172"/>
              <w:jc w:val="both"/>
              <w:rPr>
                <w:rFonts w:cstheme="minorHAnsi"/>
                <w:bCs/>
                <w:sz w:val="20"/>
                <w:szCs w:val="20"/>
              </w:rPr>
            </w:pPr>
            <w:r w:rsidRPr="00282949">
              <w:rPr>
                <w:rFonts w:cstheme="minorHAnsi"/>
                <w:bCs/>
                <w:sz w:val="20"/>
                <w:szCs w:val="20"/>
              </w:rPr>
              <w:t>2.</w:t>
            </w:r>
            <w:r w:rsidRPr="00282949">
              <w:rPr>
                <w:rFonts w:cstheme="minorHAnsi"/>
                <w:bCs/>
                <w:sz w:val="20"/>
                <w:szCs w:val="20"/>
              </w:rPr>
              <w:tab/>
              <w:t>En el caso de ejecutar urbanizaciones voluntarias en áreas afectas a utilidad pública como por ejemplo un ensanche, que modifica en definitiva los predios, cómo se inscribe este nuevo predio en el CBR, cuál es el acto administrativo que se inscribe en el CBR.</w:t>
            </w:r>
          </w:p>
          <w:p w14:paraId="507EDC19" w14:textId="77777777" w:rsidR="009714A9" w:rsidRPr="00282949" w:rsidRDefault="009714A9" w:rsidP="00706A2A">
            <w:pPr>
              <w:ind w:left="164" w:right="172"/>
              <w:jc w:val="both"/>
              <w:rPr>
                <w:rFonts w:cstheme="minorHAnsi"/>
                <w:bCs/>
                <w:sz w:val="20"/>
                <w:szCs w:val="20"/>
              </w:rPr>
            </w:pPr>
          </w:p>
          <w:p w14:paraId="5FB194AB" w14:textId="23ED7838" w:rsidR="009714A9" w:rsidRPr="00282949" w:rsidRDefault="009714A9" w:rsidP="00706A2A">
            <w:pPr>
              <w:ind w:left="164" w:right="172"/>
              <w:jc w:val="both"/>
              <w:rPr>
                <w:rFonts w:cstheme="minorHAnsi"/>
                <w:bCs/>
                <w:sz w:val="20"/>
                <w:szCs w:val="20"/>
              </w:rPr>
            </w:pPr>
            <w:r w:rsidRPr="00282949">
              <w:rPr>
                <w:rFonts w:cstheme="minorHAnsi"/>
                <w:bCs/>
                <w:sz w:val="20"/>
                <w:szCs w:val="20"/>
              </w:rPr>
              <w:t>3.</w:t>
            </w:r>
            <w:r w:rsidRPr="00282949">
              <w:rPr>
                <w:rFonts w:cstheme="minorHAnsi"/>
                <w:bCs/>
                <w:sz w:val="20"/>
                <w:szCs w:val="20"/>
              </w:rPr>
              <w:tab/>
            </w:r>
            <w:proofErr w:type="spellStart"/>
            <w:r w:rsidRPr="00282949">
              <w:rPr>
                <w:rFonts w:cstheme="minorHAnsi"/>
                <w:bCs/>
                <w:sz w:val="20"/>
                <w:szCs w:val="20"/>
              </w:rPr>
              <w:t>Idem</w:t>
            </w:r>
            <w:proofErr w:type="spellEnd"/>
            <w:r w:rsidRPr="00282949">
              <w:rPr>
                <w:rFonts w:cstheme="minorHAnsi"/>
                <w:bCs/>
                <w:sz w:val="20"/>
                <w:szCs w:val="20"/>
              </w:rPr>
              <w:t xml:space="preserve"> observación 1. Lo que se busca con poder ejecutar este tipo de urbanización es materializar las declaratorias de utilidad pública sin que sea necesario subdividir, lotear o acoger a copropiedad inmobiliaria un proyecto. </w:t>
            </w:r>
          </w:p>
          <w:p w14:paraId="422EF5DF" w14:textId="3AA149F3" w:rsidR="009714A9" w:rsidRPr="00282949" w:rsidRDefault="009714A9" w:rsidP="00706A2A">
            <w:pPr>
              <w:ind w:left="164" w:right="172"/>
              <w:jc w:val="both"/>
              <w:rPr>
                <w:rFonts w:cstheme="minorHAnsi"/>
                <w:b/>
                <w:sz w:val="20"/>
                <w:szCs w:val="20"/>
              </w:rPr>
            </w:pPr>
            <w:r w:rsidRPr="00282949">
              <w:rPr>
                <w:rFonts w:cstheme="minorHAnsi"/>
                <w:bCs/>
                <w:sz w:val="20"/>
                <w:szCs w:val="20"/>
              </w:rPr>
              <w:t>En definitiva sin que haya sido obligatorio urbanizar poder hacerlo porque el predio esta afecto a utilidad pública y cuyas consecuencias de dicha afectación no le generen mayores gravámenes como el pago de una subdivisión o la prohibición de enajenar.</w:t>
            </w:r>
          </w:p>
        </w:tc>
        <w:tc>
          <w:tcPr>
            <w:tcW w:w="1250" w:type="pct"/>
          </w:tcPr>
          <w:p w14:paraId="34D9CC2F" w14:textId="77777777" w:rsidR="009714A9" w:rsidRDefault="009714A9" w:rsidP="00706A2A">
            <w:pPr>
              <w:ind w:left="164" w:right="172"/>
              <w:jc w:val="both"/>
              <w:rPr>
                <w:ins w:id="36" w:author="DPNU V.2" w:date="2024-10-25T16:26:00Z" w16du:dateUtc="2024-10-25T19:26:00Z"/>
                <w:rFonts w:cstheme="minorHAnsi"/>
                <w:b/>
                <w:sz w:val="20"/>
                <w:szCs w:val="20"/>
              </w:rPr>
            </w:pPr>
          </w:p>
          <w:p w14:paraId="21CC1632" w14:textId="78A96E0D" w:rsidR="009714A9" w:rsidRDefault="009714A9" w:rsidP="00AE0EB3">
            <w:pPr>
              <w:ind w:left="74" w:right="173"/>
              <w:jc w:val="both"/>
              <w:rPr>
                <w:rFonts w:cstheme="minorHAnsi"/>
                <w:b/>
                <w:bCs/>
                <w:spacing w:val="-3"/>
                <w:sz w:val="20"/>
                <w:szCs w:val="20"/>
                <w:u w:val="single"/>
              </w:rPr>
            </w:pPr>
            <w:r w:rsidRPr="0074634B">
              <w:rPr>
                <w:rFonts w:cstheme="minorHAnsi"/>
                <w:b/>
                <w:bCs/>
                <w:spacing w:val="-3"/>
                <w:sz w:val="20"/>
                <w:szCs w:val="20"/>
                <w:u w:val="single"/>
              </w:rPr>
              <w:t>Respecto de</w:t>
            </w:r>
            <w:r>
              <w:rPr>
                <w:rFonts w:cstheme="minorHAnsi"/>
                <w:b/>
                <w:bCs/>
                <w:spacing w:val="-3"/>
                <w:sz w:val="20"/>
                <w:szCs w:val="20"/>
                <w:u w:val="single"/>
              </w:rPr>
              <w:t>l inciso primero</w:t>
            </w:r>
            <w:r w:rsidRPr="0074634B">
              <w:rPr>
                <w:rFonts w:cstheme="minorHAnsi"/>
                <w:b/>
                <w:bCs/>
                <w:spacing w:val="-3"/>
                <w:sz w:val="20"/>
                <w:szCs w:val="20"/>
                <w:u w:val="single"/>
              </w:rPr>
              <w:t>:</w:t>
            </w:r>
          </w:p>
          <w:p w14:paraId="7380D073" w14:textId="77777777" w:rsidR="009714A9" w:rsidRDefault="009714A9" w:rsidP="00AE0EB3">
            <w:pPr>
              <w:ind w:right="172"/>
              <w:jc w:val="both"/>
              <w:rPr>
                <w:rFonts w:cstheme="minorHAnsi"/>
                <w:b/>
                <w:sz w:val="20"/>
                <w:szCs w:val="20"/>
              </w:rPr>
            </w:pPr>
          </w:p>
          <w:p w14:paraId="064D5AF1" w14:textId="77777777" w:rsidR="009714A9" w:rsidRDefault="009714A9" w:rsidP="00AE0EB3">
            <w:pPr>
              <w:ind w:right="172"/>
              <w:jc w:val="both"/>
              <w:rPr>
                <w:rFonts w:cstheme="minorHAnsi"/>
                <w:bCs/>
                <w:sz w:val="20"/>
                <w:szCs w:val="20"/>
              </w:rPr>
            </w:pPr>
            <w:r w:rsidRPr="00A771CE">
              <w:rPr>
                <w:rFonts w:cstheme="minorHAnsi"/>
                <w:bCs/>
                <w:sz w:val="20"/>
                <w:szCs w:val="20"/>
              </w:rPr>
              <w:t>No se considera necesario incorporar mención a áreas de extensión urbana, es más se estima que podría generar dudas respecto de otras materias, donde no se señala expresamente. Sin perjuicio de lo anterior, se aclarará en los considerandos que el área de extensión urbana forma parte del área urbana.</w:t>
            </w:r>
          </w:p>
          <w:p w14:paraId="512DE588" w14:textId="77777777" w:rsidR="009714A9" w:rsidRDefault="009714A9" w:rsidP="00AE0EB3">
            <w:pPr>
              <w:ind w:right="172"/>
              <w:jc w:val="both"/>
              <w:rPr>
                <w:rFonts w:cstheme="minorHAnsi"/>
                <w:bCs/>
                <w:sz w:val="20"/>
                <w:szCs w:val="20"/>
              </w:rPr>
            </w:pPr>
          </w:p>
          <w:p w14:paraId="0D09B710" w14:textId="77777777" w:rsidR="009714A9" w:rsidRDefault="009714A9" w:rsidP="00AE0EB3">
            <w:pPr>
              <w:ind w:right="172"/>
              <w:jc w:val="both"/>
              <w:rPr>
                <w:rFonts w:cstheme="minorHAnsi"/>
                <w:bCs/>
                <w:sz w:val="20"/>
                <w:szCs w:val="20"/>
              </w:rPr>
            </w:pPr>
          </w:p>
          <w:p w14:paraId="2224C89B" w14:textId="77777777" w:rsidR="009714A9" w:rsidRDefault="009714A9" w:rsidP="00AE0EB3">
            <w:pPr>
              <w:ind w:right="172"/>
              <w:jc w:val="both"/>
              <w:rPr>
                <w:rFonts w:cstheme="minorHAnsi"/>
                <w:bCs/>
                <w:sz w:val="20"/>
                <w:szCs w:val="20"/>
              </w:rPr>
            </w:pPr>
          </w:p>
          <w:p w14:paraId="7BA70969" w14:textId="77777777" w:rsidR="009714A9" w:rsidRDefault="009714A9" w:rsidP="00AE0EB3">
            <w:pPr>
              <w:ind w:right="172"/>
              <w:jc w:val="both"/>
              <w:rPr>
                <w:rFonts w:cstheme="minorHAnsi"/>
                <w:bCs/>
                <w:sz w:val="20"/>
                <w:szCs w:val="20"/>
              </w:rPr>
            </w:pPr>
          </w:p>
          <w:p w14:paraId="57E9FD51" w14:textId="77777777" w:rsidR="009714A9" w:rsidRDefault="009714A9" w:rsidP="00AE0EB3">
            <w:pPr>
              <w:ind w:right="172"/>
              <w:jc w:val="both"/>
              <w:rPr>
                <w:rFonts w:cstheme="minorHAnsi"/>
                <w:bCs/>
                <w:sz w:val="20"/>
                <w:szCs w:val="20"/>
              </w:rPr>
            </w:pPr>
          </w:p>
          <w:p w14:paraId="36640065" w14:textId="77777777" w:rsidR="009714A9" w:rsidRDefault="009714A9" w:rsidP="00AE0EB3">
            <w:pPr>
              <w:ind w:right="172"/>
              <w:jc w:val="both"/>
              <w:rPr>
                <w:rFonts w:cstheme="minorHAnsi"/>
                <w:bCs/>
                <w:sz w:val="20"/>
                <w:szCs w:val="20"/>
              </w:rPr>
            </w:pPr>
          </w:p>
          <w:p w14:paraId="24FE1628" w14:textId="77777777" w:rsidR="009714A9" w:rsidRDefault="009714A9" w:rsidP="00AE0EB3">
            <w:pPr>
              <w:ind w:right="172"/>
              <w:jc w:val="both"/>
              <w:rPr>
                <w:rFonts w:cstheme="minorHAnsi"/>
                <w:bCs/>
                <w:sz w:val="20"/>
                <w:szCs w:val="20"/>
              </w:rPr>
            </w:pPr>
          </w:p>
          <w:p w14:paraId="4651083F" w14:textId="77777777" w:rsidR="009714A9" w:rsidRDefault="009714A9" w:rsidP="00AE0EB3">
            <w:pPr>
              <w:ind w:right="172"/>
              <w:jc w:val="both"/>
              <w:rPr>
                <w:rFonts w:cstheme="minorHAnsi"/>
                <w:bCs/>
                <w:sz w:val="20"/>
                <w:szCs w:val="20"/>
              </w:rPr>
            </w:pPr>
          </w:p>
          <w:p w14:paraId="437CA775" w14:textId="77777777" w:rsidR="009714A9" w:rsidRDefault="009714A9" w:rsidP="00AE0EB3">
            <w:pPr>
              <w:ind w:right="172"/>
              <w:jc w:val="both"/>
              <w:rPr>
                <w:rFonts w:cstheme="minorHAnsi"/>
                <w:bCs/>
                <w:sz w:val="20"/>
                <w:szCs w:val="20"/>
              </w:rPr>
            </w:pPr>
          </w:p>
          <w:p w14:paraId="12477842" w14:textId="77777777" w:rsidR="009714A9" w:rsidRDefault="009714A9" w:rsidP="00AE0EB3">
            <w:pPr>
              <w:ind w:right="172"/>
              <w:jc w:val="both"/>
              <w:rPr>
                <w:rFonts w:cstheme="minorHAnsi"/>
                <w:bCs/>
                <w:sz w:val="20"/>
                <w:szCs w:val="20"/>
              </w:rPr>
            </w:pPr>
          </w:p>
          <w:p w14:paraId="75D37FE2" w14:textId="77777777" w:rsidR="009714A9" w:rsidRDefault="009714A9" w:rsidP="00AE0EB3">
            <w:pPr>
              <w:ind w:right="172"/>
              <w:jc w:val="both"/>
              <w:rPr>
                <w:rFonts w:cstheme="minorHAnsi"/>
                <w:bCs/>
                <w:sz w:val="20"/>
                <w:szCs w:val="20"/>
              </w:rPr>
            </w:pPr>
          </w:p>
          <w:p w14:paraId="56E8160C" w14:textId="77777777" w:rsidR="009714A9" w:rsidRDefault="009714A9" w:rsidP="00AE0EB3">
            <w:pPr>
              <w:ind w:right="172"/>
              <w:jc w:val="both"/>
              <w:rPr>
                <w:rFonts w:cstheme="minorHAnsi"/>
                <w:bCs/>
                <w:sz w:val="20"/>
                <w:szCs w:val="20"/>
              </w:rPr>
            </w:pPr>
          </w:p>
          <w:p w14:paraId="1C9B9205" w14:textId="77777777" w:rsidR="009714A9" w:rsidRDefault="009714A9" w:rsidP="00AE0EB3">
            <w:pPr>
              <w:ind w:right="172"/>
              <w:jc w:val="both"/>
              <w:rPr>
                <w:rFonts w:cstheme="minorHAnsi"/>
                <w:bCs/>
                <w:sz w:val="20"/>
                <w:szCs w:val="20"/>
              </w:rPr>
            </w:pPr>
          </w:p>
          <w:p w14:paraId="2C69DE84" w14:textId="77777777" w:rsidR="009714A9" w:rsidRDefault="009714A9" w:rsidP="00AE0EB3">
            <w:pPr>
              <w:ind w:right="172"/>
              <w:jc w:val="both"/>
              <w:rPr>
                <w:rFonts w:cstheme="minorHAnsi"/>
                <w:bCs/>
                <w:sz w:val="20"/>
                <w:szCs w:val="20"/>
              </w:rPr>
            </w:pPr>
          </w:p>
          <w:p w14:paraId="74E04BB9" w14:textId="77777777" w:rsidR="009714A9" w:rsidRDefault="009714A9" w:rsidP="00AE0EB3">
            <w:pPr>
              <w:ind w:right="172"/>
              <w:jc w:val="both"/>
              <w:rPr>
                <w:rFonts w:cstheme="minorHAnsi"/>
                <w:bCs/>
                <w:sz w:val="20"/>
                <w:szCs w:val="20"/>
              </w:rPr>
            </w:pPr>
          </w:p>
          <w:p w14:paraId="50E99328" w14:textId="77777777" w:rsidR="009714A9" w:rsidRDefault="009714A9" w:rsidP="00AE0EB3">
            <w:pPr>
              <w:ind w:right="172"/>
              <w:jc w:val="both"/>
              <w:rPr>
                <w:rFonts w:cstheme="minorHAnsi"/>
                <w:bCs/>
                <w:sz w:val="20"/>
                <w:szCs w:val="20"/>
              </w:rPr>
            </w:pPr>
          </w:p>
          <w:p w14:paraId="6198E092" w14:textId="77777777" w:rsidR="009714A9" w:rsidRDefault="009714A9" w:rsidP="00AE0EB3">
            <w:pPr>
              <w:ind w:right="172"/>
              <w:jc w:val="both"/>
              <w:rPr>
                <w:rFonts w:cstheme="minorHAnsi"/>
                <w:bCs/>
                <w:sz w:val="20"/>
                <w:szCs w:val="20"/>
              </w:rPr>
            </w:pPr>
          </w:p>
          <w:p w14:paraId="413F6854" w14:textId="77777777" w:rsidR="009714A9" w:rsidRDefault="009714A9" w:rsidP="00AE0EB3">
            <w:pPr>
              <w:ind w:right="172"/>
              <w:jc w:val="both"/>
              <w:rPr>
                <w:rFonts w:cstheme="minorHAnsi"/>
                <w:bCs/>
                <w:sz w:val="20"/>
                <w:szCs w:val="20"/>
              </w:rPr>
            </w:pPr>
          </w:p>
          <w:p w14:paraId="59FC4A16" w14:textId="77777777" w:rsidR="009714A9" w:rsidRDefault="009714A9" w:rsidP="00AE0EB3">
            <w:pPr>
              <w:ind w:right="172"/>
              <w:jc w:val="both"/>
              <w:rPr>
                <w:rFonts w:cstheme="minorHAnsi"/>
                <w:bCs/>
                <w:sz w:val="20"/>
                <w:szCs w:val="20"/>
              </w:rPr>
            </w:pPr>
          </w:p>
          <w:p w14:paraId="77654F59" w14:textId="77777777" w:rsidR="009714A9" w:rsidRDefault="009714A9" w:rsidP="00AE0EB3">
            <w:pPr>
              <w:ind w:right="172"/>
              <w:jc w:val="both"/>
              <w:rPr>
                <w:rFonts w:cstheme="minorHAnsi"/>
                <w:bCs/>
                <w:sz w:val="20"/>
                <w:szCs w:val="20"/>
              </w:rPr>
            </w:pPr>
          </w:p>
          <w:p w14:paraId="1ABFF3CC" w14:textId="77777777" w:rsidR="00197619" w:rsidRDefault="00197619" w:rsidP="00AE0EB3">
            <w:pPr>
              <w:ind w:right="172"/>
              <w:jc w:val="both"/>
              <w:rPr>
                <w:rFonts w:cstheme="minorHAnsi"/>
                <w:bCs/>
                <w:sz w:val="20"/>
                <w:szCs w:val="20"/>
              </w:rPr>
            </w:pPr>
          </w:p>
          <w:p w14:paraId="6A168996" w14:textId="77777777" w:rsidR="00197619" w:rsidRDefault="00197619" w:rsidP="00AE0EB3">
            <w:pPr>
              <w:ind w:right="172"/>
              <w:jc w:val="both"/>
              <w:rPr>
                <w:rFonts w:cstheme="minorHAnsi"/>
                <w:bCs/>
                <w:sz w:val="20"/>
                <w:szCs w:val="20"/>
              </w:rPr>
            </w:pPr>
          </w:p>
          <w:p w14:paraId="5C37B84C" w14:textId="77777777" w:rsidR="00197619" w:rsidRDefault="00197619" w:rsidP="00AE0EB3">
            <w:pPr>
              <w:ind w:right="172"/>
              <w:jc w:val="both"/>
              <w:rPr>
                <w:rFonts w:cstheme="minorHAnsi"/>
                <w:bCs/>
                <w:sz w:val="20"/>
                <w:szCs w:val="20"/>
              </w:rPr>
            </w:pPr>
          </w:p>
          <w:p w14:paraId="624643C5" w14:textId="77777777" w:rsidR="00197619" w:rsidRDefault="00197619" w:rsidP="00AE0EB3">
            <w:pPr>
              <w:ind w:right="172"/>
              <w:jc w:val="both"/>
              <w:rPr>
                <w:rFonts w:cstheme="minorHAnsi"/>
                <w:bCs/>
                <w:sz w:val="20"/>
                <w:szCs w:val="20"/>
              </w:rPr>
            </w:pPr>
          </w:p>
          <w:p w14:paraId="5449A17D" w14:textId="77777777" w:rsidR="009714A9" w:rsidRDefault="009714A9" w:rsidP="00AE0EB3">
            <w:pPr>
              <w:ind w:right="172"/>
              <w:jc w:val="both"/>
              <w:rPr>
                <w:rFonts w:cstheme="minorHAnsi"/>
                <w:bCs/>
                <w:sz w:val="20"/>
                <w:szCs w:val="20"/>
              </w:rPr>
            </w:pPr>
          </w:p>
          <w:p w14:paraId="298372DF" w14:textId="77777777" w:rsidR="009714A9" w:rsidRDefault="009714A9" w:rsidP="00AE0EB3">
            <w:pPr>
              <w:ind w:right="172"/>
              <w:jc w:val="both"/>
              <w:rPr>
                <w:rFonts w:cstheme="minorHAnsi"/>
                <w:bCs/>
                <w:sz w:val="20"/>
                <w:szCs w:val="20"/>
              </w:rPr>
            </w:pPr>
          </w:p>
          <w:p w14:paraId="7778289A" w14:textId="77777777" w:rsidR="009714A9" w:rsidRDefault="009714A9" w:rsidP="00AE0EB3">
            <w:pPr>
              <w:ind w:right="172"/>
              <w:jc w:val="both"/>
              <w:rPr>
                <w:rFonts w:cstheme="minorHAnsi"/>
                <w:bCs/>
                <w:sz w:val="20"/>
                <w:szCs w:val="20"/>
              </w:rPr>
            </w:pPr>
          </w:p>
          <w:p w14:paraId="28B9B3EC" w14:textId="77777777" w:rsidR="009714A9" w:rsidRDefault="009714A9" w:rsidP="00AE0EB3">
            <w:pPr>
              <w:ind w:right="172"/>
              <w:jc w:val="both"/>
              <w:rPr>
                <w:rFonts w:cstheme="minorHAnsi"/>
                <w:b/>
                <w:bCs/>
                <w:spacing w:val="-3"/>
                <w:sz w:val="20"/>
                <w:szCs w:val="20"/>
                <w:u w:val="single"/>
              </w:rPr>
            </w:pPr>
            <w:r w:rsidRPr="0074634B">
              <w:rPr>
                <w:rFonts w:cstheme="minorHAnsi"/>
                <w:b/>
                <w:bCs/>
                <w:spacing w:val="-3"/>
                <w:sz w:val="20"/>
                <w:szCs w:val="20"/>
                <w:u w:val="single"/>
              </w:rPr>
              <w:t>Respecto de</w:t>
            </w:r>
            <w:r>
              <w:rPr>
                <w:rFonts w:cstheme="minorHAnsi"/>
                <w:b/>
                <w:bCs/>
                <w:spacing w:val="-3"/>
                <w:sz w:val="20"/>
                <w:szCs w:val="20"/>
                <w:u w:val="single"/>
              </w:rPr>
              <w:t>l inciso segundo, numeral 3</w:t>
            </w:r>
            <w:r w:rsidRPr="0074634B">
              <w:rPr>
                <w:rFonts w:cstheme="minorHAnsi"/>
                <w:b/>
                <w:bCs/>
                <w:spacing w:val="-3"/>
                <w:sz w:val="20"/>
                <w:szCs w:val="20"/>
                <w:u w:val="single"/>
              </w:rPr>
              <w:t>:</w:t>
            </w:r>
          </w:p>
          <w:p w14:paraId="38D25693" w14:textId="77777777" w:rsidR="009714A9" w:rsidRDefault="009714A9" w:rsidP="00AE0EB3">
            <w:pPr>
              <w:ind w:right="172"/>
              <w:jc w:val="both"/>
              <w:rPr>
                <w:rFonts w:cstheme="minorHAnsi"/>
                <w:b/>
                <w:bCs/>
                <w:spacing w:val="-3"/>
                <w:sz w:val="20"/>
                <w:szCs w:val="20"/>
                <w:u w:val="single"/>
              </w:rPr>
            </w:pPr>
          </w:p>
          <w:p w14:paraId="7511732D" w14:textId="4032A460" w:rsidR="009714A9" w:rsidRPr="00C46526" w:rsidRDefault="009714A9" w:rsidP="00AE0EB3">
            <w:pPr>
              <w:ind w:right="172"/>
              <w:jc w:val="both"/>
              <w:rPr>
                <w:rFonts w:cstheme="minorHAnsi"/>
                <w:spacing w:val="-3"/>
                <w:sz w:val="20"/>
                <w:szCs w:val="20"/>
              </w:rPr>
            </w:pPr>
            <w:r w:rsidRPr="00C46526">
              <w:rPr>
                <w:rFonts w:cstheme="minorHAnsi"/>
                <w:spacing w:val="-3"/>
                <w:sz w:val="20"/>
                <w:szCs w:val="20"/>
              </w:rPr>
              <w:t>En primer lugar, es necesario precisar que el numeral 3 se refiere sólo a las UV desvinculadas del proceso de división del suelo (por eso se pone énfasis en ello, en la redacción propuesta). Las UV que excedan el porcentaje máximo de cesiones dispuesto en el artículo 70, se abordan en el artículo 2.2.4</w:t>
            </w:r>
            <w:r>
              <w:rPr>
                <w:rFonts w:cstheme="minorHAnsi"/>
                <w:spacing w:val="-3"/>
                <w:sz w:val="20"/>
                <w:szCs w:val="20"/>
              </w:rPr>
              <w:t>.</w:t>
            </w:r>
          </w:p>
          <w:p w14:paraId="3ABE46E5" w14:textId="77777777" w:rsidR="009714A9" w:rsidRDefault="009714A9" w:rsidP="00AE0EB3">
            <w:pPr>
              <w:ind w:right="172"/>
              <w:jc w:val="both"/>
              <w:rPr>
                <w:rFonts w:cstheme="minorHAnsi"/>
                <w:b/>
                <w:bCs/>
                <w:spacing w:val="-3"/>
                <w:sz w:val="20"/>
                <w:szCs w:val="20"/>
                <w:u w:val="single"/>
              </w:rPr>
            </w:pPr>
          </w:p>
          <w:p w14:paraId="437685AA" w14:textId="13EC06EB" w:rsidR="009714A9" w:rsidRDefault="009714A9" w:rsidP="00AE0EB3">
            <w:pPr>
              <w:ind w:right="172"/>
              <w:jc w:val="both"/>
              <w:rPr>
                <w:rFonts w:cstheme="minorHAnsi"/>
                <w:bCs/>
                <w:sz w:val="20"/>
                <w:szCs w:val="20"/>
              </w:rPr>
            </w:pPr>
            <w:r w:rsidRPr="00C46526">
              <w:rPr>
                <w:rFonts w:cstheme="minorHAnsi"/>
                <w:spacing w:val="-3"/>
                <w:sz w:val="20"/>
                <w:szCs w:val="20"/>
              </w:rPr>
              <w:t xml:space="preserve">No se considera necesario realizar alguna reformulación del numeral a partir de las afirmaciones que se realizan. Sin perjuicio de ello, se debe precisar que la </w:t>
            </w:r>
            <w:r w:rsidRPr="00C46526">
              <w:rPr>
                <w:rFonts w:cstheme="minorHAnsi"/>
                <w:sz w:val="20"/>
                <w:szCs w:val="20"/>
              </w:rPr>
              <w:t>posibilidad de ceder</w:t>
            </w:r>
            <w:r>
              <w:rPr>
                <w:rFonts w:cstheme="minorHAnsi"/>
                <w:sz w:val="20"/>
                <w:szCs w:val="20"/>
              </w:rPr>
              <w:t>,</w:t>
            </w:r>
            <w:r w:rsidRPr="00C46526">
              <w:rPr>
                <w:rFonts w:cstheme="minorHAnsi"/>
                <w:sz w:val="20"/>
                <w:szCs w:val="20"/>
              </w:rPr>
              <w:t xml:space="preserve"> como BNUP</w:t>
            </w:r>
            <w:r>
              <w:rPr>
                <w:rFonts w:cstheme="minorHAnsi"/>
                <w:sz w:val="20"/>
                <w:szCs w:val="20"/>
              </w:rPr>
              <w:t>,</w:t>
            </w:r>
            <w:r w:rsidRPr="00C46526">
              <w:rPr>
                <w:rFonts w:cstheme="minorHAnsi"/>
                <w:sz w:val="20"/>
                <w:szCs w:val="20"/>
              </w:rPr>
              <w:t xml:space="preserve"> terrenos</w:t>
            </w:r>
            <w:r w:rsidRPr="00AF3CA4">
              <w:rPr>
                <w:rFonts w:cstheme="minorHAnsi"/>
                <w:bCs/>
                <w:sz w:val="20"/>
                <w:szCs w:val="20"/>
              </w:rPr>
              <w:t xml:space="preserve"> que hoy son servidumbres</w:t>
            </w:r>
            <w:r>
              <w:rPr>
                <w:rFonts w:cstheme="minorHAnsi"/>
                <w:bCs/>
                <w:sz w:val="20"/>
                <w:szCs w:val="20"/>
              </w:rPr>
              <w:t xml:space="preserve">, y </w:t>
            </w:r>
            <w:r w:rsidRPr="00AF3CA4">
              <w:rPr>
                <w:rFonts w:cstheme="minorHAnsi"/>
                <w:bCs/>
                <w:sz w:val="20"/>
                <w:szCs w:val="20"/>
              </w:rPr>
              <w:t xml:space="preserve">permitir la ejecución de obras </w:t>
            </w:r>
            <w:r w:rsidRPr="00AF3CA4">
              <w:rPr>
                <w:rFonts w:cstheme="minorHAnsi"/>
                <w:bCs/>
                <w:sz w:val="20"/>
                <w:szCs w:val="20"/>
              </w:rPr>
              <w:lastRenderedPageBreak/>
              <w:t>de mitigación de obras que surjan como parte de las mitigaciones de un IMIV</w:t>
            </w:r>
            <w:r>
              <w:rPr>
                <w:rFonts w:cstheme="minorHAnsi"/>
                <w:bCs/>
                <w:sz w:val="20"/>
                <w:szCs w:val="20"/>
              </w:rPr>
              <w:t>, va a quedar sujeto al cumplimiento de los requisitos que se detallan en los demás preceptos que se modifican o agregan.</w:t>
            </w:r>
          </w:p>
          <w:p w14:paraId="0E137C47" w14:textId="77777777" w:rsidR="009714A9" w:rsidRDefault="009714A9" w:rsidP="00AE0EB3">
            <w:pPr>
              <w:ind w:right="172"/>
              <w:jc w:val="both"/>
              <w:rPr>
                <w:rFonts w:cstheme="minorHAnsi"/>
                <w:bCs/>
                <w:sz w:val="20"/>
                <w:szCs w:val="20"/>
              </w:rPr>
            </w:pPr>
          </w:p>
          <w:p w14:paraId="65787F3A" w14:textId="44620869" w:rsidR="009714A9" w:rsidRDefault="009714A9" w:rsidP="00AE0EB3">
            <w:pPr>
              <w:ind w:right="172"/>
              <w:jc w:val="both"/>
              <w:rPr>
                <w:rFonts w:cstheme="minorHAnsi"/>
                <w:bCs/>
                <w:sz w:val="20"/>
                <w:szCs w:val="20"/>
              </w:rPr>
            </w:pPr>
            <w:r>
              <w:rPr>
                <w:rFonts w:cstheme="minorHAnsi"/>
                <w:bCs/>
                <w:sz w:val="20"/>
                <w:szCs w:val="20"/>
              </w:rPr>
              <w:t>Sobre la propuesta de a</w:t>
            </w:r>
            <w:r w:rsidRPr="00301036">
              <w:rPr>
                <w:rFonts w:cstheme="minorHAnsi"/>
                <w:bCs/>
                <w:sz w:val="20"/>
                <w:szCs w:val="20"/>
              </w:rPr>
              <w:t>gregar</w:t>
            </w:r>
            <w:r>
              <w:rPr>
                <w:rFonts w:cstheme="minorHAnsi"/>
                <w:bCs/>
                <w:sz w:val="20"/>
                <w:szCs w:val="20"/>
              </w:rPr>
              <w:t xml:space="preserve"> la expresión</w:t>
            </w:r>
            <w:r w:rsidRPr="00301036">
              <w:rPr>
                <w:rFonts w:cstheme="minorHAnsi"/>
                <w:bCs/>
                <w:sz w:val="20"/>
                <w:szCs w:val="20"/>
              </w:rPr>
              <w:t xml:space="preserve"> “la que deberá contar con la autorización previa de la respectiva Dirección de Obras Municipales”</w:t>
            </w:r>
            <w:r>
              <w:rPr>
                <w:rFonts w:cstheme="minorHAnsi"/>
                <w:bCs/>
                <w:sz w:val="20"/>
                <w:szCs w:val="20"/>
              </w:rPr>
              <w:t>, se considera que podría inducir a errores</w:t>
            </w:r>
            <w:r w:rsidRPr="00301036">
              <w:rPr>
                <w:rFonts w:cstheme="minorHAnsi"/>
                <w:bCs/>
                <w:sz w:val="20"/>
                <w:szCs w:val="20"/>
              </w:rPr>
              <w:t>.</w:t>
            </w:r>
            <w:r>
              <w:rPr>
                <w:rFonts w:cstheme="minorHAnsi"/>
                <w:bCs/>
                <w:sz w:val="20"/>
                <w:szCs w:val="20"/>
              </w:rPr>
              <w:t xml:space="preserve"> Por una parte, la autorización previa que se indica en el literal d) del art. 65 es de la Municipalidad, no de la DOM. Por otro lado, la obligación de obtener permiso quedó establecida en el art. 2.2.4. bis inciso primero.</w:t>
            </w:r>
          </w:p>
          <w:p w14:paraId="5E2A9510" w14:textId="77777777" w:rsidR="009714A9" w:rsidRPr="009A1DC4" w:rsidRDefault="009714A9" w:rsidP="00AE0EB3">
            <w:pPr>
              <w:ind w:right="172"/>
              <w:jc w:val="both"/>
              <w:rPr>
                <w:rFonts w:cstheme="minorHAnsi"/>
                <w:bCs/>
                <w:sz w:val="20"/>
                <w:szCs w:val="20"/>
              </w:rPr>
            </w:pPr>
          </w:p>
          <w:p w14:paraId="763A6F56" w14:textId="16FC262A" w:rsidR="009714A9" w:rsidRPr="009A1DC4" w:rsidRDefault="009714A9" w:rsidP="00AE0EB3">
            <w:pPr>
              <w:ind w:right="172"/>
              <w:jc w:val="both"/>
              <w:rPr>
                <w:rFonts w:cstheme="minorHAnsi"/>
                <w:bCs/>
                <w:sz w:val="20"/>
                <w:szCs w:val="20"/>
              </w:rPr>
            </w:pPr>
            <w:r w:rsidRPr="009A1DC4">
              <w:rPr>
                <w:rFonts w:cstheme="minorHAnsi"/>
                <w:bCs/>
                <w:sz w:val="20"/>
                <w:szCs w:val="20"/>
              </w:rPr>
              <w:t>Sobre la consulta en relación a cuál es el acto administrativo que se inscribe en el CBR, corresponde aplicar la misma regla de los demás permisos de urbanización. Para entregar mayor claridad sobre el tema, se agrega</w:t>
            </w:r>
            <w:r w:rsidR="00BA7991">
              <w:rPr>
                <w:rFonts w:cstheme="minorHAnsi"/>
                <w:bCs/>
                <w:sz w:val="20"/>
                <w:szCs w:val="20"/>
              </w:rPr>
              <w:t>rá nueva</w:t>
            </w:r>
            <w:r w:rsidRPr="009A1DC4">
              <w:rPr>
                <w:rFonts w:cstheme="minorHAnsi"/>
                <w:bCs/>
                <w:sz w:val="20"/>
                <w:szCs w:val="20"/>
              </w:rPr>
              <w:t xml:space="preserve"> modificación en el art. 2.2.9. inciso tercero.</w:t>
            </w:r>
          </w:p>
          <w:p w14:paraId="4B6C2FEF" w14:textId="77777777" w:rsidR="009714A9" w:rsidRDefault="009714A9" w:rsidP="00AE0EB3">
            <w:pPr>
              <w:ind w:right="172"/>
              <w:jc w:val="both"/>
              <w:rPr>
                <w:rFonts w:cstheme="minorHAnsi"/>
                <w:bCs/>
                <w:color w:val="FF0000"/>
                <w:sz w:val="20"/>
                <w:szCs w:val="20"/>
              </w:rPr>
            </w:pPr>
          </w:p>
          <w:p w14:paraId="632B4856" w14:textId="1D9A875E" w:rsidR="009714A9" w:rsidRPr="00A771CE" w:rsidRDefault="009714A9" w:rsidP="00AE0EB3">
            <w:pPr>
              <w:ind w:right="172"/>
              <w:jc w:val="both"/>
              <w:rPr>
                <w:rFonts w:cstheme="minorHAnsi"/>
                <w:bCs/>
                <w:sz w:val="20"/>
                <w:szCs w:val="20"/>
              </w:rPr>
            </w:pPr>
            <w:r w:rsidRPr="00D33992">
              <w:rPr>
                <w:rFonts w:cstheme="minorHAnsi"/>
                <w:bCs/>
                <w:sz w:val="20"/>
                <w:szCs w:val="20"/>
              </w:rPr>
              <w:t xml:space="preserve">Además, se reitera que </w:t>
            </w:r>
            <w:r w:rsidRPr="00D33992">
              <w:rPr>
                <w:rFonts w:cstheme="minorHAnsi"/>
                <w:spacing w:val="-3"/>
                <w:sz w:val="20"/>
                <w:szCs w:val="20"/>
              </w:rPr>
              <w:t>las UV son una herramienta excepcional, que en ningún caso se puede utilizar para reemplazar los demás permisos de urbanización.</w:t>
            </w:r>
          </w:p>
        </w:tc>
      </w:tr>
      <w:tr w:rsidR="009714A9" w:rsidRPr="00536FF3" w14:paraId="3B810C3E" w14:textId="21266DD4" w:rsidTr="000C48A6">
        <w:trPr>
          <w:trHeight w:val="4105"/>
          <w:jc w:val="center"/>
        </w:trPr>
        <w:tc>
          <w:tcPr>
            <w:tcW w:w="1250" w:type="pct"/>
          </w:tcPr>
          <w:p w14:paraId="58E1C7A7" w14:textId="77777777" w:rsidR="009714A9" w:rsidRDefault="009714A9" w:rsidP="00706A2A">
            <w:pPr>
              <w:ind w:right="172"/>
              <w:rPr>
                <w:rFonts w:cstheme="minorHAnsi"/>
                <w:bCs/>
                <w:sz w:val="20"/>
                <w:szCs w:val="20"/>
              </w:rPr>
            </w:pPr>
          </w:p>
          <w:p w14:paraId="30FF7722" w14:textId="271A0DE4" w:rsidR="009714A9" w:rsidRDefault="009714A9" w:rsidP="00706A2A">
            <w:pPr>
              <w:spacing w:line="276" w:lineRule="auto"/>
              <w:ind w:left="164" w:right="172"/>
              <w:jc w:val="both"/>
              <w:rPr>
                <w:sz w:val="20"/>
                <w:szCs w:val="20"/>
              </w:rPr>
            </w:pPr>
            <w:r w:rsidRPr="006E75F8">
              <w:rPr>
                <w:rFonts w:cstheme="minorHAnsi"/>
                <w:b/>
                <w:color w:val="000000"/>
                <w:sz w:val="20"/>
                <w:szCs w:val="20"/>
              </w:rPr>
              <w:t>Artículo 2.2.4.</w:t>
            </w:r>
            <w:r>
              <w:rPr>
                <w:rFonts w:cstheme="minorHAnsi"/>
                <w:b/>
                <w:color w:val="000000"/>
                <w:sz w:val="24"/>
                <w:szCs w:val="24"/>
              </w:rPr>
              <w:t xml:space="preserve"> </w:t>
            </w:r>
            <w:r w:rsidRPr="00D171E2">
              <w:rPr>
                <w:sz w:val="20"/>
                <w:szCs w:val="20"/>
              </w:rPr>
              <w:t xml:space="preserve">El propietario de un predio estará obligado a ejecutar obras de urbanización en los siguientes casos: </w:t>
            </w:r>
          </w:p>
          <w:p w14:paraId="7592F260" w14:textId="77777777" w:rsidR="009714A9" w:rsidRDefault="009714A9" w:rsidP="00706A2A">
            <w:pPr>
              <w:spacing w:line="276" w:lineRule="auto"/>
              <w:ind w:left="164" w:right="172"/>
              <w:jc w:val="both"/>
              <w:rPr>
                <w:sz w:val="20"/>
                <w:szCs w:val="20"/>
              </w:rPr>
            </w:pPr>
          </w:p>
          <w:p w14:paraId="693075A8" w14:textId="77777777" w:rsidR="009714A9" w:rsidRPr="00D171E2" w:rsidRDefault="009714A9">
            <w:pPr>
              <w:pStyle w:val="Prrafodelista"/>
              <w:numPr>
                <w:ilvl w:val="0"/>
                <w:numId w:val="7"/>
              </w:numPr>
              <w:spacing w:line="276" w:lineRule="auto"/>
              <w:ind w:left="458" w:right="172" w:hanging="283"/>
              <w:jc w:val="both"/>
              <w:rPr>
                <w:sz w:val="20"/>
                <w:szCs w:val="20"/>
              </w:rPr>
            </w:pPr>
            <w:r w:rsidRPr="00D171E2">
              <w:rPr>
                <w:sz w:val="20"/>
                <w:szCs w:val="20"/>
              </w:rPr>
              <w:t>Cuando se trata de un loteo, esto es, la división de un predio en nuevos lotes que contempla la apertura de vías públicas. En tales casos el propietario estará obligado a ejecutar, a su costa, el pavimento de las calles y pasajes, las plantaciones y obras de ornato, las instalaciones sanitarias y energéticas, con sus obras de alimentación y desagües de aguas servidas y aguas lluvia, y las obras de defensa y de servicio del terreno.</w:t>
            </w:r>
          </w:p>
          <w:p w14:paraId="46719A9F" w14:textId="77777777" w:rsidR="009714A9" w:rsidRDefault="009714A9" w:rsidP="00706A2A">
            <w:pPr>
              <w:spacing w:line="276" w:lineRule="auto"/>
              <w:ind w:left="458" w:right="172" w:hanging="283"/>
              <w:jc w:val="both"/>
              <w:rPr>
                <w:sz w:val="20"/>
                <w:szCs w:val="20"/>
              </w:rPr>
            </w:pPr>
          </w:p>
          <w:p w14:paraId="3953EE1B" w14:textId="4E807A96" w:rsidR="009714A9" w:rsidRPr="00D171E2" w:rsidRDefault="009714A9" w:rsidP="00706A2A">
            <w:pPr>
              <w:pStyle w:val="Prrafodelista"/>
              <w:spacing w:line="276" w:lineRule="auto"/>
              <w:ind w:left="458" w:right="172"/>
              <w:jc w:val="both"/>
              <w:rPr>
                <w:sz w:val="20"/>
                <w:szCs w:val="20"/>
              </w:rPr>
            </w:pPr>
            <w:r w:rsidRPr="00D171E2">
              <w:rPr>
                <w:sz w:val="20"/>
                <w:szCs w:val="20"/>
              </w:rPr>
              <w:t>Asimismo, la aprobación del loteo estará sujeta a las cesiones gratuitas de terreno dispuestas en el artículo 70 del mismo cuerpo legal y en el artículo 2.2.5. de este mismo Capítulo, las que se perfeccionarán al momento de la recepción definitiva de las obras de urbanización. En caso</w:t>
            </w:r>
            <w:r>
              <w:rPr>
                <w:sz w:val="20"/>
                <w:szCs w:val="20"/>
              </w:rPr>
              <w:t xml:space="preserve"> </w:t>
            </w:r>
            <w:r w:rsidRPr="00D171E2">
              <w:rPr>
                <w:sz w:val="20"/>
                <w:szCs w:val="20"/>
              </w:rPr>
              <w:t>que el proyecto consulte recepciones parciales, el propietario deberá entregar, al menos, las superficies de cesión en forma proporcional a la superficie de terreno que represente cada una de dichas partes.</w:t>
            </w:r>
          </w:p>
          <w:p w14:paraId="7D16AA28" w14:textId="77777777" w:rsidR="009714A9" w:rsidRDefault="009714A9" w:rsidP="00706A2A">
            <w:pPr>
              <w:spacing w:line="276" w:lineRule="auto"/>
              <w:ind w:left="458" w:right="172" w:hanging="283"/>
              <w:jc w:val="both"/>
              <w:rPr>
                <w:sz w:val="20"/>
                <w:szCs w:val="20"/>
              </w:rPr>
            </w:pPr>
          </w:p>
          <w:p w14:paraId="065CEAEB" w14:textId="77777777" w:rsidR="009714A9" w:rsidRDefault="009714A9" w:rsidP="00706A2A">
            <w:pPr>
              <w:spacing w:line="276" w:lineRule="auto"/>
              <w:ind w:left="458" w:right="172" w:hanging="283"/>
              <w:jc w:val="both"/>
              <w:rPr>
                <w:sz w:val="20"/>
                <w:szCs w:val="20"/>
              </w:rPr>
            </w:pPr>
          </w:p>
          <w:p w14:paraId="1C4ABFE6" w14:textId="77777777" w:rsidR="009714A9" w:rsidRDefault="009714A9" w:rsidP="00706A2A">
            <w:pPr>
              <w:spacing w:line="276" w:lineRule="auto"/>
              <w:ind w:left="458" w:right="172" w:hanging="283"/>
              <w:jc w:val="both"/>
              <w:rPr>
                <w:sz w:val="20"/>
                <w:szCs w:val="20"/>
              </w:rPr>
            </w:pPr>
          </w:p>
          <w:p w14:paraId="027941FE" w14:textId="77777777" w:rsidR="009714A9" w:rsidRPr="00D171E2" w:rsidRDefault="009714A9" w:rsidP="00706A2A">
            <w:pPr>
              <w:pStyle w:val="Prrafodelista"/>
              <w:spacing w:line="276" w:lineRule="auto"/>
              <w:ind w:left="458" w:right="172"/>
              <w:jc w:val="both"/>
              <w:rPr>
                <w:sz w:val="20"/>
                <w:szCs w:val="20"/>
              </w:rPr>
            </w:pPr>
            <w:r w:rsidRPr="00D171E2">
              <w:rPr>
                <w:sz w:val="20"/>
                <w:szCs w:val="20"/>
              </w:rPr>
              <w:t>Cuando se trate de “loteos con construcción simultánea”, se seguirán las mismas reglas de este artículo. No obstante, para la recepción de las edificaciones deberá haberse recibido o garantizado previamente las obras de urbanización, salvo que se solicite una recepción conjunta, de conformidad a lo establecido en los artículos 3.3.1., 3.4.3. y 5.2.5. de esta Ordenanza.</w:t>
            </w:r>
          </w:p>
          <w:p w14:paraId="7CEB1E55" w14:textId="77777777" w:rsidR="009714A9" w:rsidRDefault="009714A9" w:rsidP="00706A2A">
            <w:pPr>
              <w:spacing w:line="276" w:lineRule="auto"/>
              <w:ind w:left="458" w:right="172" w:hanging="283"/>
              <w:jc w:val="both"/>
              <w:rPr>
                <w:sz w:val="20"/>
                <w:szCs w:val="20"/>
              </w:rPr>
            </w:pPr>
          </w:p>
          <w:p w14:paraId="20EB714B" w14:textId="77777777" w:rsidR="009714A9" w:rsidRDefault="009714A9" w:rsidP="00706A2A">
            <w:pPr>
              <w:spacing w:line="276" w:lineRule="auto"/>
              <w:ind w:left="458" w:right="172" w:hanging="283"/>
              <w:jc w:val="both"/>
              <w:rPr>
                <w:sz w:val="20"/>
                <w:szCs w:val="20"/>
              </w:rPr>
            </w:pPr>
          </w:p>
          <w:p w14:paraId="7FFC17BD" w14:textId="77777777" w:rsidR="009714A9" w:rsidRDefault="009714A9" w:rsidP="00706A2A">
            <w:pPr>
              <w:spacing w:line="276" w:lineRule="auto"/>
              <w:ind w:left="458" w:right="172" w:hanging="283"/>
              <w:jc w:val="both"/>
              <w:rPr>
                <w:sz w:val="20"/>
                <w:szCs w:val="20"/>
              </w:rPr>
            </w:pPr>
          </w:p>
          <w:p w14:paraId="5E7C66A6" w14:textId="77777777" w:rsidR="009714A9" w:rsidRDefault="009714A9" w:rsidP="00706A2A">
            <w:pPr>
              <w:spacing w:line="276" w:lineRule="auto"/>
              <w:ind w:left="458" w:right="172" w:hanging="283"/>
              <w:jc w:val="both"/>
              <w:rPr>
                <w:sz w:val="20"/>
                <w:szCs w:val="20"/>
              </w:rPr>
            </w:pPr>
          </w:p>
          <w:p w14:paraId="6B7E486B" w14:textId="00E56F4A" w:rsidR="009714A9" w:rsidRDefault="009714A9">
            <w:pPr>
              <w:pStyle w:val="Prrafodelista"/>
              <w:numPr>
                <w:ilvl w:val="0"/>
                <w:numId w:val="7"/>
              </w:numPr>
              <w:spacing w:line="276" w:lineRule="auto"/>
              <w:ind w:left="458" w:right="172" w:hanging="283"/>
              <w:jc w:val="both"/>
              <w:rPr>
                <w:sz w:val="20"/>
                <w:szCs w:val="20"/>
              </w:rPr>
            </w:pPr>
            <w:r w:rsidRPr="00D171E2">
              <w:rPr>
                <w:sz w:val="20"/>
                <w:szCs w:val="20"/>
              </w:rPr>
              <w:t xml:space="preserve">Cuando se trate de proyectos acogidos a la Ley Nº 19.537, sobre copropiedad inmobiliaria, cuyo predio esté afecto a utilidad pública por el Instrumento de Planificación Territorial. </w:t>
            </w:r>
          </w:p>
          <w:p w14:paraId="3A75443D" w14:textId="77777777" w:rsidR="009714A9" w:rsidRPr="00D171E2" w:rsidRDefault="009714A9" w:rsidP="00706A2A">
            <w:pPr>
              <w:pStyle w:val="Prrafodelista"/>
              <w:spacing w:line="276" w:lineRule="auto"/>
              <w:ind w:left="458" w:right="172"/>
              <w:jc w:val="both"/>
              <w:rPr>
                <w:sz w:val="20"/>
                <w:szCs w:val="20"/>
              </w:rPr>
            </w:pPr>
          </w:p>
          <w:p w14:paraId="34DB37DE" w14:textId="77777777" w:rsidR="009714A9" w:rsidRPr="00D171E2" w:rsidRDefault="009714A9" w:rsidP="00706A2A">
            <w:pPr>
              <w:pStyle w:val="Prrafodelista"/>
              <w:spacing w:line="276" w:lineRule="auto"/>
              <w:ind w:left="458" w:right="172"/>
              <w:jc w:val="both"/>
              <w:rPr>
                <w:sz w:val="20"/>
                <w:szCs w:val="20"/>
              </w:rPr>
            </w:pPr>
            <w:r w:rsidRPr="00D171E2">
              <w:rPr>
                <w:sz w:val="20"/>
                <w:szCs w:val="20"/>
              </w:rPr>
              <w:t>En estos casos, el propietario estará obligado a urbanizar y ceder, únicamente, la superficie del predio afecta a utilidad pública indicada en el citado instrumento.</w:t>
            </w:r>
          </w:p>
          <w:p w14:paraId="33896808" w14:textId="77777777" w:rsidR="009714A9" w:rsidRDefault="009714A9" w:rsidP="00706A2A">
            <w:pPr>
              <w:spacing w:line="276" w:lineRule="auto"/>
              <w:ind w:left="458" w:right="172" w:hanging="283"/>
              <w:jc w:val="both"/>
              <w:rPr>
                <w:sz w:val="20"/>
                <w:szCs w:val="20"/>
              </w:rPr>
            </w:pPr>
          </w:p>
          <w:p w14:paraId="4751A414" w14:textId="77777777" w:rsidR="009714A9" w:rsidRDefault="009714A9" w:rsidP="00706A2A">
            <w:pPr>
              <w:spacing w:line="276" w:lineRule="auto"/>
              <w:ind w:left="458" w:right="172" w:hanging="283"/>
              <w:jc w:val="both"/>
              <w:rPr>
                <w:sz w:val="20"/>
                <w:szCs w:val="20"/>
              </w:rPr>
            </w:pPr>
          </w:p>
          <w:p w14:paraId="640AD4B4" w14:textId="77777777" w:rsidR="009714A9" w:rsidRDefault="009714A9" w:rsidP="00706A2A">
            <w:pPr>
              <w:spacing w:line="276" w:lineRule="auto"/>
              <w:ind w:left="458" w:right="172" w:hanging="283"/>
              <w:jc w:val="both"/>
              <w:rPr>
                <w:sz w:val="20"/>
                <w:szCs w:val="20"/>
              </w:rPr>
            </w:pPr>
          </w:p>
          <w:p w14:paraId="1ABB2EE6" w14:textId="77777777" w:rsidR="009714A9" w:rsidRDefault="009714A9" w:rsidP="00706A2A">
            <w:pPr>
              <w:spacing w:line="276" w:lineRule="auto"/>
              <w:ind w:left="458" w:right="172" w:hanging="283"/>
              <w:jc w:val="both"/>
              <w:rPr>
                <w:sz w:val="20"/>
                <w:szCs w:val="20"/>
              </w:rPr>
            </w:pPr>
          </w:p>
          <w:p w14:paraId="6C336B19" w14:textId="77777777" w:rsidR="009714A9" w:rsidRDefault="009714A9" w:rsidP="00706A2A">
            <w:pPr>
              <w:spacing w:line="276" w:lineRule="auto"/>
              <w:ind w:left="458" w:right="172" w:hanging="283"/>
              <w:jc w:val="both"/>
              <w:rPr>
                <w:sz w:val="20"/>
                <w:szCs w:val="20"/>
              </w:rPr>
            </w:pPr>
          </w:p>
          <w:p w14:paraId="48CB55E7" w14:textId="0F3D0F8B" w:rsidR="009714A9" w:rsidRDefault="009714A9" w:rsidP="00706A2A">
            <w:pPr>
              <w:spacing w:line="276" w:lineRule="auto"/>
              <w:ind w:left="458" w:right="172" w:hanging="283"/>
              <w:jc w:val="both"/>
              <w:rPr>
                <w:sz w:val="20"/>
                <w:szCs w:val="20"/>
              </w:rPr>
            </w:pPr>
          </w:p>
          <w:p w14:paraId="6C634849" w14:textId="77777777" w:rsidR="00655ED8" w:rsidRDefault="00655ED8" w:rsidP="00706A2A">
            <w:pPr>
              <w:spacing w:line="276" w:lineRule="auto"/>
              <w:ind w:left="458" w:right="172" w:hanging="283"/>
              <w:jc w:val="both"/>
              <w:rPr>
                <w:sz w:val="20"/>
                <w:szCs w:val="20"/>
              </w:rPr>
            </w:pPr>
          </w:p>
          <w:p w14:paraId="1CD5D722" w14:textId="77777777" w:rsidR="00655ED8" w:rsidRDefault="00655ED8" w:rsidP="00706A2A">
            <w:pPr>
              <w:spacing w:line="276" w:lineRule="auto"/>
              <w:ind w:left="458" w:right="172" w:hanging="283"/>
              <w:jc w:val="both"/>
              <w:rPr>
                <w:sz w:val="20"/>
                <w:szCs w:val="20"/>
              </w:rPr>
            </w:pPr>
          </w:p>
          <w:p w14:paraId="00FBC97A" w14:textId="77777777" w:rsidR="00655ED8" w:rsidRDefault="00655ED8" w:rsidP="00706A2A">
            <w:pPr>
              <w:spacing w:line="276" w:lineRule="auto"/>
              <w:ind w:left="458" w:right="172" w:hanging="283"/>
              <w:jc w:val="both"/>
              <w:rPr>
                <w:sz w:val="20"/>
                <w:szCs w:val="20"/>
              </w:rPr>
            </w:pPr>
          </w:p>
          <w:p w14:paraId="2E8DC63E" w14:textId="77777777" w:rsidR="00655ED8" w:rsidDel="00831D57" w:rsidRDefault="00655ED8" w:rsidP="00706A2A">
            <w:pPr>
              <w:spacing w:line="276" w:lineRule="auto"/>
              <w:ind w:left="458" w:right="172" w:hanging="283"/>
              <w:jc w:val="both"/>
              <w:rPr>
                <w:del w:id="37" w:author="DDU-MINVU" w:date="2024-12-03T18:00:00Z" w16du:dateUtc="2024-12-03T21:00:00Z"/>
                <w:sz w:val="20"/>
                <w:szCs w:val="20"/>
              </w:rPr>
            </w:pPr>
          </w:p>
          <w:p w14:paraId="36DAC343" w14:textId="5643099E" w:rsidR="009714A9" w:rsidDel="00831D57" w:rsidRDefault="009714A9" w:rsidP="00706A2A">
            <w:pPr>
              <w:spacing w:line="276" w:lineRule="auto"/>
              <w:ind w:left="458" w:right="172" w:hanging="283"/>
              <w:jc w:val="both"/>
              <w:rPr>
                <w:del w:id="38" w:author="DDU-MINVU" w:date="2024-12-03T18:00:00Z" w16du:dateUtc="2024-12-03T21:00:00Z"/>
                <w:sz w:val="20"/>
                <w:szCs w:val="20"/>
              </w:rPr>
            </w:pPr>
          </w:p>
          <w:p w14:paraId="685E4C3C" w14:textId="77777777" w:rsidR="009714A9" w:rsidRDefault="009714A9" w:rsidP="00706A2A">
            <w:pPr>
              <w:spacing w:line="276" w:lineRule="auto"/>
              <w:ind w:left="458" w:right="172" w:hanging="283"/>
              <w:jc w:val="both"/>
              <w:rPr>
                <w:sz w:val="20"/>
                <w:szCs w:val="20"/>
              </w:rPr>
            </w:pPr>
          </w:p>
          <w:p w14:paraId="64E88ECB" w14:textId="77777777" w:rsidR="009714A9" w:rsidRDefault="009714A9">
            <w:pPr>
              <w:pStyle w:val="Prrafodelista"/>
              <w:numPr>
                <w:ilvl w:val="0"/>
                <w:numId w:val="7"/>
              </w:numPr>
              <w:spacing w:line="276" w:lineRule="auto"/>
              <w:ind w:left="458" w:right="172" w:hanging="283"/>
              <w:jc w:val="both"/>
              <w:rPr>
                <w:sz w:val="20"/>
                <w:szCs w:val="20"/>
              </w:rPr>
            </w:pPr>
            <w:r w:rsidRPr="00D171E2">
              <w:rPr>
                <w:sz w:val="20"/>
                <w:szCs w:val="20"/>
              </w:rPr>
              <w:t>Cuando se trate de la subdivisión afecta a declaratoria de utilidad pública por el Instrumento de Planificación Territorial y que no contemple aperturas de nuevas vías públicas por iniciativa del propietario; en caso contrario corresponderá a loteo.</w:t>
            </w:r>
          </w:p>
          <w:p w14:paraId="48BAF177" w14:textId="77777777" w:rsidR="009714A9" w:rsidRPr="00D171E2" w:rsidRDefault="009714A9" w:rsidP="00706A2A">
            <w:pPr>
              <w:pStyle w:val="Prrafodelista"/>
              <w:rPr>
                <w:sz w:val="20"/>
                <w:szCs w:val="20"/>
              </w:rPr>
            </w:pPr>
          </w:p>
          <w:p w14:paraId="47C489AF" w14:textId="2046B439" w:rsidR="009714A9" w:rsidRPr="00D171E2" w:rsidRDefault="009714A9" w:rsidP="00706A2A">
            <w:pPr>
              <w:pStyle w:val="Prrafodelista"/>
              <w:spacing w:line="276" w:lineRule="auto"/>
              <w:ind w:left="458" w:right="172"/>
              <w:jc w:val="both"/>
              <w:rPr>
                <w:sz w:val="20"/>
                <w:szCs w:val="20"/>
              </w:rPr>
            </w:pPr>
            <w:r w:rsidRPr="00D171E2">
              <w:rPr>
                <w:sz w:val="20"/>
                <w:szCs w:val="20"/>
              </w:rPr>
              <w:t xml:space="preserve">En tal caso, con anterioridad a que el Director de Obras Municipales autorice la enajenación de los sitios resultantes, el propietario deberá urbanizar y ceder, únicamente, la superficie del predio afecta a utilidad pública indicada en el citado instrumento, con un máximo del 30% de la superficie de éste. </w:t>
            </w:r>
          </w:p>
          <w:p w14:paraId="2939070C" w14:textId="77777777" w:rsidR="009714A9" w:rsidRDefault="009714A9" w:rsidP="00706A2A">
            <w:pPr>
              <w:spacing w:line="276" w:lineRule="auto"/>
              <w:ind w:left="164" w:right="172"/>
              <w:jc w:val="both"/>
              <w:rPr>
                <w:sz w:val="20"/>
                <w:szCs w:val="20"/>
              </w:rPr>
            </w:pPr>
          </w:p>
          <w:p w14:paraId="4B7834A8" w14:textId="77777777" w:rsidR="009714A9" w:rsidRDefault="009714A9" w:rsidP="00706A2A">
            <w:pPr>
              <w:spacing w:line="276" w:lineRule="auto"/>
              <w:ind w:left="164" w:right="172"/>
              <w:jc w:val="both"/>
              <w:rPr>
                <w:sz w:val="20"/>
                <w:szCs w:val="20"/>
              </w:rPr>
            </w:pPr>
          </w:p>
          <w:p w14:paraId="3F97AAB7" w14:textId="77777777" w:rsidR="009714A9" w:rsidRDefault="009714A9" w:rsidP="00706A2A">
            <w:pPr>
              <w:spacing w:line="276" w:lineRule="auto"/>
              <w:ind w:left="164" w:right="172"/>
              <w:jc w:val="both"/>
              <w:rPr>
                <w:sz w:val="20"/>
                <w:szCs w:val="20"/>
              </w:rPr>
            </w:pPr>
          </w:p>
          <w:p w14:paraId="2D4DDF23" w14:textId="77777777" w:rsidR="009714A9" w:rsidRDefault="009714A9" w:rsidP="00706A2A">
            <w:pPr>
              <w:spacing w:line="276" w:lineRule="auto"/>
              <w:ind w:left="164" w:right="172"/>
              <w:jc w:val="both"/>
              <w:rPr>
                <w:sz w:val="20"/>
                <w:szCs w:val="20"/>
              </w:rPr>
            </w:pPr>
          </w:p>
          <w:p w14:paraId="45728B37" w14:textId="77777777" w:rsidR="008E425C" w:rsidRDefault="008E425C" w:rsidP="00706A2A">
            <w:pPr>
              <w:spacing w:line="276" w:lineRule="auto"/>
              <w:ind w:left="164" w:right="172"/>
              <w:jc w:val="both"/>
              <w:rPr>
                <w:sz w:val="20"/>
                <w:szCs w:val="20"/>
              </w:rPr>
            </w:pPr>
          </w:p>
          <w:p w14:paraId="10E969D0" w14:textId="77777777" w:rsidR="009714A9" w:rsidRDefault="009714A9" w:rsidP="00706A2A">
            <w:pPr>
              <w:spacing w:line="276" w:lineRule="auto"/>
              <w:ind w:left="164" w:right="172"/>
              <w:jc w:val="both"/>
              <w:rPr>
                <w:sz w:val="20"/>
                <w:szCs w:val="20"/>
              </w:rPr>
            </w:pPr>
          </w:p>
          <w:p w14:paraId="6F78F2F0" w14:textId="77777777" w:rsidR="009714A9" w:rsidRDefault="009714A9" w:rsidP="00706A2A">
            <w:pPr>
              <w:spacing w:line="276" w:lineRule="auto"/>
              <w:ind w:left="164" w:right="172"/>
              <w:jc w:val="both"/>
              <w:rPr>
                <w:sz w:val="20"/>
                <w:szCs w:val="20"/>
              </w:rPr>
            </w:pPr>
          </w:p>
          <w:p w14:paraId="1DA89CAA" w14:textId="77777777" w:rsidR="009714A9" w:rsidRDefault="009714A9" w:rsidP="00706A2A">
            <w:pPr>
              <w:spacing w:line="276" w:lineRule="auto"/>
              <w:ind w:left="164" w:right="172"/>
              <w:jc w:val="both"/>
              <w:rPr>
                <w:sz w:val="20"/>
                <w:szCs w:val="20"/>
              </w:rPr>
            </w:pPr>
          </w:p>
          <w:p w14:paraId="04B26B74" w14:textId="3968D20C" w:rsidR="009714A9" w:rsidRDefault="009714A9" w:rsidP="00706A2A">
            <w:pPr>
              <w:spacing w:line="276" w:lineRule="auto"/>
              <w:ind w:left="164" w:right="172" w:firstLine="720"/>
              <w:jc w:val="both"/>
              <w:rPr>
                <w:sz w:val="20"/>
                <w:szCs w:val="20"/>
              </w:rPr>
            </w:pPr>
            <w:r w:rsidRPr="00D171E2">
              <w:rPr>
                <w:sz w:val="20"/>
                <w:szCs w:val="20"/>
              </w:rPr>
              <w:t>En los casos contemplados en los números 2. y 3. anteriores, para los efectos de exigir la ejecución de obras de urbanización, se deberá observar el siguiente procedimiento:</w:t>
            </w:r>
          </w:p>
          <w:p w14:paraId="2D0E0300" w14:textId="77777777" w:rsidR="009714A9" w:rsidRDefault="009714A9" w:rsidP="00706A2A">
            <w:pPr>
              <w:spacing w:line="276" w:lineRule="auto"/>
              <w:ind w:left="164" w:right="172"/>
              <w:jc w:val="both"/>
              <w:rPr>
                <w:sz w:val="20"/>
                <w:szCs w:val="20"/>
              </w:rPr>
            </w:pPr>
          </w:p>
          <w:p w14:paraId="21BBAA74" w14:textId="5E516382" w:rsidR="009714A9" w:rsidRDefault="009714A9">
            <w:pPr>
              <w:pStyle w:val="Prrafodelista"/>
              <w:numPr>
                <w:ilvl w:val="0"/>
                <w:numId w:val="8"/>
              </w:numPr>
              <w:spacing w:line="276" w:lineRule="auto"/>
              <w:ind w:left="458" w:right="172" w:hanging="283"/>
              <w:jc w:val="both"/>
              <w:rPr>
                <w:sz w:val="20"/>
                <w:szCs w:val="20"/>
              </w:rPr>
            </w:pPr>
            <w:r w:rsidRPr="00D171E2">
              <w:rPr>
                <w:sz w:val="20"/>
                <w:szCs w:val="20"/>
              </w:rPr>
              <w:t>La Dirección de Obras Municipales deberá incluir en el Certificado de Informaciones Previas el perfil del área afecta a la obligación de urbanizar, previamente definido por el Plan Regulador Comunal o Plano Seccional, señalando además las obras de urbanización correspondientes a dicha área.</w:t>
            </w:r>
          </w:p>
          <w:p w14:paraId="5E0ADC76" w14:textId="77777777" w:rsidR="009714A9" w:rsidRPr="00D171E2" w:rsidRDefault="009714A9" w:rsidP="00706A2A">
            <w:pPr>
              <w:spacing w:line="276" w:lineRule="auto"/>
              <w:ind w:right="172"/>
              <w:jc w:val="both"/>
              <w:rPr>
                <w:sz w:val="20"/>
                <w:szCs w:val="20"/>
              </w:rPr>
            </w:pPr>
          </w:p>
          <w:p w14:paraId="488524F9" w14:textId="0EC27C08" w:rsidR="009714A9" w:rsidRPr="00D171E2" w:rsidRDefault="009714A9">
            <w:pPr>
              <w:pStyle w:val="Prrafodelista"/>
              <w:numPr>
                <w:ilvl w:val="0"/>
                <w:numId w:val="8"/>
              </w:numPr>
              <w:spacing w:line="276" w:lineRule="auto"/>
              <w:ind w:left="458" w:right="172" w:hanging="283"/>
              <w:jc w:val="both"/>
              <w:rPr>
                <w:sz w:val="20"/>
                <w:szCs w:val="20"/>
              </w:rPr>
            </w:pPr>
            <w:r w:rsidRPr="00D171E2">
              <w:rPr>
                <w:sz w:val="20"/>
                <w:szCs w:val="20"/>
              </w:rPr>
              <w:t>Cumplido el requisito precedente, la Dirección de Obras Municipales podrá exigir que en el expediente de permiso se incluyan los planos y especificaciones de las obras de urbanización que corresponda ejecutar.</w:t>
            </w:r>
          </w:p>
          <w:p w14:paraId="1EEB57FF" w14:textId="031E8F71" w:rsidR="009714A9" w:rsidRPr="00D171E2" w:rsidRDefault="009714A9" w:rsidP="00706A2A">
            <w:pPr>
              <w:spacing w:line="276" w:lineRule="auto"/>
              <w:ind w:left="164" w:right="172"/>
              <w:jc w:val="both"/>
              <w:rPr>
                <w:sz w:val="20"/>
                <w:szCs w:val="20"/>
              </w:rPr>
            </w:pPr>
          </w:p>
        </w:tc>
        <w:tc>
          <w:tcPr>
            <w:tcW w:w="1250" w:type="pct"/>
          </w:tcPr>
          <w:p w14:paraId="24BEB52C" w14:textId="77777777" w:rsidR="009714A9" w:rsidRPr="00C62A49" w:rsidRDefault="009714A9" w:rsidP="00706A2A">
            <w:pPr>
              <w:spacing w:line="276" w:lineRule="auto"/>
              <w:ind w:right="172"/>
              <w:jc w:val="both"/>
              <w:rPr>
                <w:bCs/>
                <w:sz w:val="20"/>
                <w:szCs w:val="20"/>
              </w:rPr>
            </w:pPr>
          </w:p>
          <w:p w14:paraId="4339293C" w14:textId="745DFBC3" w:rsidR="009714A9" w:rsidRPr="00C62A49" w:rsidRDefault="009714A9" w:rsidP="00706A2A">
            <w:pPr>
              <w:spacing w:line="276" w:lineRule="auto"/>
              <w:ind w:left="164" w:right="172"/>
              <w:jc w:val="both"/>
              <w:rPr>
                <w:sz w:val="20"/>
                <w:szCs w:val="20"/>
              </w:rPr>
            </w:pPr>
            <w:r w:rsidRPr="00C62A49">
              <w:rPr>
                <w:rFonts w:cstheme="minorHAnsi"/>
                <w:b/>
                <w:color w:val="000000"/>
                <w:sz w:val="20"/>
                <w:szCs w:val="20"/>
              </w:rPr>
              <w:t>Artículo 2.2.4.</w:t>
            </w:r>
            <w:r w:rsidRPr="00C62A49">
              <w:rPr>
                <w:rFonts w:cstheme="minorHAnsi"/>
                <w:b/>
                <w:color w:val="000000"/>
                <w:sz w:val="24"/>
                <w:szCs w:val="24"/>
              </w:rPr>
              <w:t xml:space="preserve"> </w:t>
            </w:r>
            <w:r w:rsidRPr="00C62A49">
              <w:rPr>
                <w:sz w:val="20"/>
                <w:szCs w:val="20"/>
              </w:rPr>
              <w:t xml:space="preserve">El propietario de un predio estará obligado a ejecutar obras de urbanización en los siguientes casos: </w:t>
            </w:r>
          </w:p>
          <w:p w14:paraId="02EFAAE2" w14:textId="77777777" w:rsidR="009714A9" w:rsidRPr="00C62A49" w:rsidRDefault="009714A9" w:rsidP="00706A2A">
            <w:pPr>
              <w:spacing w:line="276" w:lineRule="auto"/>
              <w:ind w:left="164" w:right="172"/>
              <w:jc w:val="both"/>
              <w:rPr>
                <w:sz w:val="20"/>
                <w:szCs w:val="20"/>
              </w:rPr>
            </w:pPr>
          </w:p>
          <w:p w14:paraId="3F7B498A" w14:textId="77777777" w:rsidR="009714A9" w:rsidRPr="00C62A49" w:rsidRDefault="009714A9">
            <w:pPr>
              <w:pStyle w:val="Prrafodelista"/>
              <w:numPr>
                <w:ilvl w:val="0"/>
                <w:numId w:val="9"/>
              </w:numPr>
              <w:spacing w:line="276" w:lineRule="auto"/>
              <w:ind w:left="463" w:right="172" w:hanging="283"/>
              <w:jc w:val="both"/>
              <w:rPr>
                <w:sz w:val="20"/>
                <w:szCs w:val="20"/>
              </w:rPr>
            </w:pPr>
            <w:r w:rsidRPr="00C62A49">
              <w:rPr>
                <w:sz w:val="20"/>
                <w:szCs w:val="20"/>
              </w:rPr>
              <w:t>Cuando se trata de un loteo, esto es, la división de un predio en nuevos lotes que contempla la apertura de vías públicas. En tales casos el propietario estará obligado a ejecutar, a su costa, el pavimento de las calles y pasajes, las plantaciones y obras de ornato, las instalaciones sanitarias y energéticas, con sus obras de alimentación y desagües de aguas servidas y aguas lluvia, y las obras de defensa y de servicio del terreno.</w:t>
            </w:r>
          </w:p>
          <w:p w14:paraId="77C0F7C4" w14:textId="77777777" w:rsidR="009714A9" w:rsidRPr="00C62A49" w:rsidRDefault="009714A9" w:rsidP="00706A2A">
            <w:pPr>
              <w:spacing w:line="276" w:lineRule="auto"/>
              <w:ind w:left="458" w:right="172" w:hanging="283"/>
              <w:jc w:val="both"/>
              <w:rPr>
                <w:sz w:val="20"/>
                <w:szCs w:val="20"/>
              </w:rPr>
            </w:pPr>
          </w:p>
          <w:p w14:paraId="40EE19BB" w14:textId="37EA9DD2" w:rsidR="009714A9" w:rsidRPr="00C62A49" w:rsidRDefault="009714A9" w:rsidP="00706A2A">
            <w:pPr>
              <w:pStyle w:val="Prrafodelista"/>
              <w:spacing w:line="276" w:lineRule="auto"/>
              <w:ind w:left="458" w:right="172"/>
              <w:jc w:val="both"/>
              <w:rPr>
                <w:sz w:val="20"/>
                <w:szCs w:val="20"/>
              </w:rPr>
            </w:pPr>
            <w:r w:rsidRPr="00C62A49">
              <w:rPr>
                <w:sz w:val="20"/>
                <w:szCs w:val="20"/>
              </w:rPr>
              <w:t xml:space="preserve">Asimismo, la aprobación del loteo estará sujeta a las cesiones gratuitas de terreno dispuestas en el artículo 70 del mismo cuerpo </w:t>
            </w:r>
            <w:r w:rsidRPr="00E455FE">
              <w:rPr>
                <w:sz w:val="20"/>
                <w:szCs w:val="20"/>
                <w:highlight w:val="yellow"/>
              </w:rPr>
              <w:t>legal</w:t>
            </w:r>
            <w:del w:id="39" w:author="DPNU" w:date="2024-09-13T17:17:00Z" w16du:dateUtc="2024-09-13T20:17:00Z">
              <w:r w:rsidRPr="00E455FE">
                <w:rPr>
                  <w:sz w:val="20"/>
                  <w:szCs w:val="20"/>
                  <w:highlight w:val="yellow"/>
                </w:rPr>
                <w:delText xml:space="preserve"> y en el artículo 2.2.5. </w:delText>
              </w:r>
            </w:del>
            <w:ins w:id="40" w:author="DPNU" w:date="2024-09-13T17:17:00Z" w16du:dateUtc="2024-09-13T20:17:00Z">
              <w:r w:rsidRPr="00E455FE">
                <w:rPr>
                  <w:sz w:val="20"/>
                  <w:szCs w:val="20"/>
                  <w:highlight w:val="yellow"/>
                </w:rPr>
                <w:t>, sean obligatorias o voluntarias</w:t>
              </w:r>
            </w:ins>
            <w:moveFromRangeStart w:id="41" w:author="DPNU" w:date="2024-09-13T17:17:00Z" w:name="move177140279"/>
            <w:moveFrom w:id="42" w:author="DPNU" w:date="2024-09-13T17:17:00Z" w16du:dateUtc="2024-09-13T20:17:00Z">
              <w:r w:rsidRPr="00E455FE">
                <w:rPr>
                  <w:sz w:val="20"/>
                  <w:szCs w:val="20"/>
                  <w:highlight w:val="yellow"/>
                </w:rPr>
                <w:t>de este mismo Capítulo</w:t>
              </w:r>
            </w:moveFrom>
            <w:moveFromRangeEnd w:id="41"/>
            <w:r w:rsidRPr="00E455FE">
              <w:rPr>
                <w:sz w:val="20"/>
                <w:szCs w:val="20"/>
                <w:highlight w:val="yellow"/>
              </w:rPr>
              <w:t>,</w:t>
            </w:r>
            <w:r w:rsidRPr="00C62A49">
              <w:rPr>
                <w:sz w:val="20"/>
                <w:szCs w:val="20"/>
              </w:rPr>
              <w:t xml:space="preserve"> las que se perfeccionarán al momento de la recepción definitiva de las obras de urbanización. En caso que el proyecto consulte recepciones parciales, el propietario deberá entregar, al menos, las superficies de cesión en forma proporcional a la superficie de terreno que represente cada una de dichas partes</w:t>
            </w:r>
            <w:r w:rsidRPr="00E455FE">
              <w:rPr>
                <w:sz w:val="20"/>
                <w:szCs w:val="20"/>
                <w:highlight w:val="yellow"/>
              </w:rPr>
              <w:t>.</w:t>
            </w:r>
            <w:ins w:id="43" w:author="DPNU" w:date="2024-09-13T17:17:00Z" w16du:dateUtc="2024-09-13T20:17:00Z">
              <w:r w:rsidRPr="00E455FE">
                <w:rPr>
                  <w:sz w:val="20"/>
                  <w:szCs w:val="20"/>
                  <w:highlight w:val="yellow"/>
                </w:rPr>
                <w:t xml:space="preserve"> Las</w:t>
              </w:r>
              <w:r w:rsidRPr="00C62A49">
                <w:rPr>
                  <w:sz w:val="20"/>
                  <w:szCs w:val="20"/>
                </w:rPr>
                <w:t xml:space="preserve"> </w:t>
              </w:r>
              <w:r w:rsidRPr="00E455FE">
                <w:rPr>
                  <w:sz w:val="20"/>
                  <w:szCs w:val="20"/>
                  <w:highlight w:val="yellow"/>
                </w:rPr>
                <w:t xml:space="preserve">cesiones obligatorias se calcularán de acuerdo con el artículo 2.2.5. </w:t>
              </w:r>
            </w:ins>
            <w:moveToRangeStart w:id="44" w:author="DPNU" w:date="2024-09-13T17:17:00Z" w:name="move177140279"/>
            <w:moveTo w:id="45" w:author="DPNU" w:date="2024-09-13T17:17:00Z" w16du:dateUtc="2024-09-13T20:17:00Z">
              <w:r w:rsidRPr="00E455FE">
                <w:rPr>
                  <w:sz w:val="20"/>
                  <w:szCs w:val="20"/>
                  <w:highlight w:val="yellow"/>
                </w:rPr>
                <w:t>de este mismo Capítulo</w:t>
              </w:r>
            </w:moveTo>
            <w:moveToRangeEnd w:id="44"/>
            <w:r>
              <w:rPr>
                <w:sz w:val="20"/>
                <w:szCs w:val="20"/>
              </w:rPr>
              <w:t>.</w:t>
            </w:r>
          </w:p>
          <w:p w14:paraId="095DFAC5" w14:textId="77777777" w:rsidR="009714A9" w:rsidRPr="00C62A49" w:rsidRDefault="009714A9" w:rsidP="00706A2A">
            <w:pPr>
              <w:spacing w:line="276" w:lineRule="auto"/>
              <w:ind w:left="458" w:right="172" w:hanging="283"/>
              <w:jc w:val="both"/>
              <w:rPr>
                <w:sz w:val="20"/>
                <w:szCs w:val="20"/>
              </w:rPr>
            </w:pPr>
          </w:p>
          <w:p w14:paraId="756A1741" w14:textId="77777777" w:rsidR="009714A9" w:rsidRPr="00C62A49" w:rsidRDefault="009714A9" w:rsidP="00706A2A">
            <w:pPr>
              <w:pStyle w:val="Prrafodelista"/>
              <w:spacing w:line="276" w:lineRule="auto"/>
              <w:ind w:left="458" w:right="172"/>
              <w:jc w:val="both"/>
              <w:rPr>
                <w:sz w:val="20"/>
                <w:szCs w:val="20"/>
              </w:rPr>
            </w:pPr>
            <w:r w:rsidRPr="00C62A49">
              <w:rPr>
                <w:sz w:val="20"/>
                <w:szCs w:val="20"/>
              </w:rPr>
              <w:t>Cuando se trate de “loteos con construcción simultánea”, se seguirán las mismas reglas de este artículo. No obstante, para la recepción de las edificaciones deberá haberse recibido o garantizado previamente las obras de urbanización, salvo que se solicite una recepción conjunta, de conformidad a lo establecido en los artículos 3.3.1., 3.4.3. y 5.2.5. de esta Ordenanza.</w:t>
            </w:r>
          </w:p>
          <w:p w14:paraId="020B0198" w14:textId="77777777" w:rsidR="009714A9" w:rsidRDefault="009714A9" w:rsidP="00706A2A">
            <w:pPr>
              <w:spacing w:line="276" w:lineRule="auto"/>
              <w:ind w:left="458" w:right="172" w:hanging="283"/>
              <w:jc w:val="both"/>
              <w:rPr>
                <w:sz w:val="20"/>
                <w:szCs w:val="20"/>
              </w:rPr>
            </w:pPr>
          </w:p>
          <w:p w14:paraId="27C2E14D" w14:textId="77777777" w:rsidR="00525253" w:rsidRDefault="00525253" w:rsidP="00706A2A">
            <w:pPr>
              <w:spacing w:line="276" w:lineRule="auto"/>
              <w:ind w:left="458" w:right="172" w:hanging="283"/>
              <w:jc w:val="both"/>
              <w:rPr>
                <w:sz w:val="20"/>
                <w:szCs w:val="20"/>
              </w:rPr>
            </w:pPr>
          </w:p>
          <w:p w14:paraId="0877E1A3" w14:textId="77777777" w:rsidR="00525253" w:rsidRDefault="00525253" w:rsidP="00706A2A">
            <w:pPr>
              <w:spacing w:line="276" w:lineRule="auto"/>
              <w:ind w:left="458" w:right="172" w:hanging="283"/>
              <w:jc w:val="both"/>
              <w:rPr>
                <w:sz w:val="20"/>
                <w:szCs w:val="20"/>
              </w:rPr>
            </w:pPr>
          </w:p>
          <w:p w14:paraId="7E8FB8C4" w14:textId="77777777" w:rsidR="00525253" w:rsidRPr="00C62A49" w:rsidRDefault="00525253" w:rsidP="00706A2A">
            <w:pPr>
              <w:spacing w:line="276" w:lineRule="auto"/>
              <w:ind w:left="458" w:right="172" w:hanging="283"/>
              <w:jc w:val="both"/>
              <w:rPr>
                <w:sz w:val="20"/>
                <w:szCs w:val="20"/>
              </w:rPr>
            </w:pPr>
          </w:p>
          <w:p w14:paraId="7B48C3C3" w14:textId="07DC2E5E" w:rsidR="009714A9" w:rsidRPr="00C62A49" w:rsidRDefault="009714A9">
            <w:pPr>
              <w:pStyle w:val="Prrafodelista"/>
              <w:numPr>
                <w:ilvl w:val="0"/>
                <w:numId w:val="9"/>
              </w:numPr>
              <w:spacing w:line="276" w:lineRule="auto"/>
              <w:ind w:left="458" w:right="172" w:hanging="283"/>
              <w:jc w:val="both"/>
              <w:rPr>
                <w:sz w:val="20"/>
                <w:szCs w:val="20"/>
              </w:rPr>
            </w:pPr>
            <w:r w:rsidRPr="00C62A49">
              <w:rPr>
                <w:sz w:val="20"/>
                <w:szCs w:val="20"/>
              </w:rPr>
              <w:t xml:space="preserve">Cuando se trate de proyectos acogidos </w:t>
            </w:r>
            <w:del w:id="46" w:author="DPNU" w:date="2024-09-13T17:17:00Z" w16du:dateUtc="2024-09-13T20:17:00Z">
              <w:r w:rsidRPr="00E455FE">
                <w:rPr>
                  <w:sz w:val="20"/>
                  <w:szCs w:val="20"/>
                  <w:highlight w:val="yellow"/>
                </w:rPr>
                <w:delText>a la Ley Nº 19.537, sobre</w:delText>
              </w:r>
            </w:del>
            <w:ins w:id="47" w:author="DPNU" w:date="2024-09-13T17:17:00Z" w16du:dateUtc="2024-09-13T20:17:00Z">
              <w:r w:rsidRPr="00E455FE">
                <w:rPr>
                  <w:sz w:val="20"/>
                  <w:szCs w:val="20"/>
                  <w:highlight w:val="yellow"/>
                </w:rPr>
                <w:t xml:space="preserve">al </w:t>
              </w:r>
              <w:r w:rsidRPr="00E455FE">
                <w:rPr>
                  <w:color w:val="C00000"/>
                  <w:sz w:val="20"/>
                  <w:szCs w:val="20"/>
                  <w:highlight w:val="yellow"/>
                </w:rPr>
                <w:t>régimen de</w:t>
              </w:r>
            </w:ins>
            <w:r w:rsidRPr="00C62A49">
              <w:rPr>
                <w:sz w:val="20"/>
                <w:szCs w:val="20"/>
              </w:rPr>
              <w:t xml:space="preserve"> copropiedad inmobiliaria, cuyo predio esté afecto a utilidad pública por el Instrumento de Planificación Territorial. </w:t>
            </w:r>
          </w:p>
          <w:p w14:paraId="318AFBBD" w14:textId="77777777" w:rsidR="009714A9" w:rsidRPr="00C62A49" w:rsidRDefault="009714A9" w:rsidP="00706A2A">
            <w:pPr>
              <w:pStyle w:val="Prrafodelista"/>
              <w:spacing w:line="276" w:lineRule="auto"/>
              <w:ind w:left="458" w:right="172"/>
              <w:jc w:val="both"/>
              <w:rPr>
                <w:sz w:val="20"/>
                <w:szCs w:val="20"/>
              </w:rPr>
            </w:pPr>
          </w:p>
          <w:p w14:paraId="3BE861CB" w14:textId="680500C6" w:rsidR="009714A9" w:rsidRPr="00C62A49" w:rsidRDefault="009714A9" w:rsidP="00706A2A">
            <w:pPr>
              <w:pStyle w:val="Prrafodelista"/>
              <w:spacing w:line="276" w:lineRule="auto"/>
              <w:ind w:left="458" w:right="172"/>
              <w:jc w:val="both"/>
              <w:rPr>
                <w:sz w:val="20"/>
                <w:szCs w:val="20"/>
              </w:rPr>
            </w:pPr>
            <w:r w:rsidRPr="00C62A49">
              <w:rPr>
                <w:sz w:val="20"/>
                <w:szCs w:val="20"/>
              </w:rPr>
              <w:t>En estos casos, el propietario estará obligado a urbanizar y ceder, únicamente, la superficie del predio afecta a utilidad pública indicada en el citado instrumento</w:t>
            </w:r>
            <w:ins w:id="48" w:author="DPNU" w:date="2024-09-13T17:17:00Z" w16du:dateUtc="2024-09-13T20:17:00Z">
              <w:r w:rsidRPr="00E455FE">
                <w:rPr>
                  <w:sz w:val="20"/>
                  <w:szCs w:val="20"/>
                  <w:highlight w:val="yellow"/>
                </w:rPr>
                <w:t xml:space="preserve">, con un máximo del 44% de la superficie de </w:t>
              </w:r>
            </w:ins>
            <w:ins w:id="49" w:author="DPNU" w:date="2024-09-13T18:00:00Z" w16du:dateUtc="2024-09-13T21:00:00Z">
              <w:r w:rsidRPr="00E455FE">
                <w:rPr>
                  <w:sz w:val="20"/>
                  <w:szCs w:val="20"/>
                  <w:highlight w:val="yellow"/>
                </w:rPr>
                <w:t>e</w:t>
              </w:r>
            </w:ins>
            <w:ins w:id="50" w:author="DPNU" w:date="2024-09-13T17:17:00Z" w16du:dateUtc="2024-09-13T20:17:00Z">
              <w:r w:rsidRPr="00E455FE">
                <w:rPr>
                  <w:sz w:val="20"/>
                  <w:szCs w:val="20"/>
                  <w:highlight w:val="yellow"/>
                </w:rPr>
                <w:t>ste. Lo anterior es sin perjuicio de lo señalado en el inciso final de este artículo</w:t>
              </w:r>
            </w:ins>
            <w:r w:rsidRPr="00E455FE">
              <w:rPr>
                <w:sz w:val="20"/>
                <w:szCs w:val="20"/>
                <w:highlight w:val="yellow"/>
              </w:rPr>
              <w:t>.</w:t>
            </w:r>
          </w:p>
          <w:p w14:paraId="5CFC844F" w14:textId="77777777" w:rsidR="009714A9" w:rsidRDefault="009714A9" w:rsidP="00706A2A">
            <w:pPr>
              <w:spacing w:line="276" w:lineRule="auto"/>
              <w:ind w:left="458" w:right="172" w:hanging="283"/>
              <w:jc w:val="both"/>
              <w:rPr>
                <w:sz w:val="20"/>
                <w:szCs w:val="20"/>
              </w:rPr>
            </w:pPr>
          </w:p>
          <w:p w14:paraId="7DA1E901" w14:textId="77777777" w:rsidR="009714A9" w:rsidRDefault="009714A9" w:rsidP="00706A2A">
            <w:pPr>
              <w:spacing w:line="276" w:lineRule="auto"/>
              <w:ind w:left="458" w:right="172" w:hanging="283"/>
              <w:jc w:val="both"/>
              <w:rPr>
                <w:sz w:val="20"/>
                <w:szCs w:val="20"/>
              </w:rPr>
            </w:pPr>
          </w:p>
          <w:p w14:paraId="5A7635D6" w14:textId="77777777" w:rsidR="009714A9" w:rsidRDefault="009714A9" w:rsidP="00706A2A">
            <w:pPr>
              <w:spacing w:line="276" w:lineRule="auto"/>
              <w:ind w:left="458" w:right="172" w:hanging="283"/>
              <w:jc w:val="both"/>
              <w:rPr>
                <w:sz w:val="20"/>
                <w:szCs w:val="20"/>
              </w:rPr>
            </w:pPr>
          </w:p>
          <w:p w14:paraId="004393E5" w14:textId="77777777" w:rsidR="009714A9" w:rsidRDefault="009714A9" w:rsidP="00706A2A">
            <w:pPr>
              <w:spacing w:line="276" w:lineRule="auto"/>
              <w:ind w:left="458" w:right="172" w:hanging="283"/>
              <w:jc w:val="both"/>
              <w:rPr>
                <w:sz w:val="20"/>
                <w:szCs w:val="20"/>
              </w:rPr>
            </w:pPr>
          </w:p>
          <w:p w14:paraId="1A701AE5" w14:textId="77777777" w:rsidR="00655ED8" w:rsidRDefault="00655ED8" w:rsidP="00706A2A">
            <w:pPr>
              <w:spacing w:line="276" w:lineRule="auto"/>
              <w:ind w:left="458" w:right="172" w:hanging="283"/>
              <w:jc w:val="both"/>
              <w:rPr>
                <w:sz w:val="20"/>
                <w:szCs w:val="20"/>
              </w:rPr>
            </w:pPr>
          </w:p>
          <w:p w14:paraId="6220233F" w14:textId="77777777" w:rsidR="00655ED8" w:rsidRDefault="00655ED8" w:rsidP="00706A2A">
            <w:pPr>
              <w:spacing w:line="276" w:lineRule="auto"/>
              <w:ind w:left="458" w:right="172" w:hanging="283"/>
              <w:jc w:val="both"/>
              <w:rPr>
                <w:sz w:val="20"/>
                <w:szCs w:val="20"/>
              </w:rPr>
            </w:pPr>
          </w:p>
          <w:p w14:paraId="2694889C" w14:textId="77777777" w:rsidR="00655ED8" w:rsidRDefault="00655ED8" w:rsidP="00706A2A">
            <w:pPr>
              <w:spacing w:line="276" w:lineRule="auto"/>
              <w:ind w:left="458" w:right="172" w:hanging="283"/>
              <w:jc w:val="both"/>
              <w:rPr>
                <w:sz w:val="20"/>
                <w:szCs w:val="20"/>
              </w:rPr>
            </w:pPr>
          </w:p>
          <w:p w14:paraId="415CBF3D" w14:textId="77777777" w:rsidR="00655ED8" w:rsidRDefault="00655ED8" w:rsidP="00706A2A">
            <w:pPr>
              <w:spacing w:line="276" w:lineRule="auto"/>
              <w:ind w:left="458" w:right="172" w:hanging="283"/>
              <w:jc w:val="both"/>
              <w:rPr>
                <w:sz w:val="20"/>
                <w:szCs w:val="20"/>
              </w:rPr>
            </w:pPr>
          </w:p>
          <w:p w14:paraId="011D33FA" w14:textId="77777777" w:rsidR="00655ED8" w:rsidRDefault="00655ED8" w:rsidP="00706A2A">
            <w:pPr>
              <w:spacing w:line="276" w:lineRule="auto"/>
              <w:ind w:left="458" w:right="172" w:hanging="283"/>
              <w:jc w:val="both"/>
              <w:rPr>
                <w:sz w:val="20"/>
                <w:szCs w:val="20"/>
              </w:rPr>
            </w:pPr>
          </w:p>
          <w:p w14:paraId="3A90BA7F" w14:textId="77777777" w:rsidR="009714A9" w:rsidRPr="00C62A49" w:rsidRDefault="009714A9" w:rsidP="00706A2A">
            <w:pPr>
              <w:spacing w:line="276" w:lineRule="auto"/>
              <w:ind w:left="458" w:right="172" w:hanging="283"/>
              <w:jc w:val="both"/>
              <w:rPr>
                <w:sz w:val="20"/>
                <w:szCs w:val="20"/>
              </w:rPr>
            </w:pPr>
          </w:p>
          <w:p w14:paraId="5E6CA330" w14:textId="183354D8" w:rsidR="009714A9" w:rsidRPr="00C62A49" w:rsidRDefault="009714A9">
            <w:pPr>
              <w:pStyle w:val="Prrafodelista"/>
              <w:numPr>
                <w:ilvl w:val="0"/>
                <w:numId w:val="9"/>
              </w:numPr>
              <w:spacing w:line="276" w:lineRule="auto"/>
              <w:ind w:left="458" w:right="172" w:hanging="283"/>
              <w:jc w:val="both"/>
              <w:rPr>
                <w:sz w:val="20"/>
                <w:szCs w:val="20"/>
              </w:rPr>
            </w:pPr>
            <w:r w:rsidRPr="00C62A49">
              <w:rPr>
                <w:sz w:val="20"/>
                <w:szCs w:val="20"/>
              </w:rPr>
              <w:t xml:space="preserve">Cuando se trate de la </w:t>
            </w:r>
            <w:del w:id="51" w:author="DPNU" w:date="2024-09-30T16:50:00Z" w16du:dateUtc="2024-09-30T19:50:00Z">
              <w:r w:rsidRPr="00EC254C" w:rsidDel="00EC254C">
                <w:rPr>
                  <w:sz w:val="20"/>
                  <w:szCs w:val="20"/>
                  <w:highlight w:val="yellow"/>
                  <w:rPrChange w:id="52" w:author="DPNU" w:date="2024-09-30T16:50:00Z" w16du:dateUtc="2024-09-30T19:50:00Z">
                    <w:rPr>
                      <w:sz w:val="20"/>
                      <w:szCs w:val="20"/>
                    </w:rPr>
                  </w:rPrChange>
                </w:rPr>
                <w:delText>sub</w:delText>
              </w:r>
            </w:del>
            <w:r w:rsidRPr="00EC254C">
              <w:rPr>
                <w:sz w:val="20"/>
                <w:szCs w:val="20"/>
                <w:highlight w:val="yellow"/>
                <w:rPrChange w:id="53" w:author="DPNU" w:date="2024-09-30T16:50:00Z" w16du:dateUtc="2024-09-30T19:50:00Z">
                  <w:rPr>
                    <w:sz w:val="20"/>
                    <w:szCs w:val="20"/>
                  </w:rPr>
                </w:rPrChange>
              </w:rPr>
              <w:t>división</w:t>
            </w:r>
            <w:r w:rsidRPr="00C62A49">
              <w:rPr>
                <w:sz w:val="20"/>
                <w:szCs w:val="20"/>
              </w:rPr>
              <w:t xml:space="preserve"> afecta a declaratoria de utilidad pública por el Instrumento de Planificación Territorial y que no contemple aperturas de nuevas vías públicas por iniciativa del propietario; en caso contrario corresponderá a loteo.</w:t>
            </w:r>
          </w:p>
          <w:p w14:paraId="08BD5623" w14:textId="77777777" w:rsidR="009714A9" w:rsidRPr="00C62A49" w:rsidRDefault="009714A9" w:rsidP="00706A2A">
            <w:pPr>
              <w:pStyle w:val="Prrafodelista"/>
              <w:rPr>
                <w:sz w:val="20"/>
                <w:szCs w:val="20"/>
              </w:rPr>
            </w:pPr>
          </w:p>
          <w:p w14:paraId="629E2D31" w14:textId="4830FE9B" w:rsidR="009714A9" w:rsidRPr="00C62A49" w:rsidRDefault="009714A9" w:rsidP="00706A2A">
            <w:pPr>
              <w:pStyle w:val="Prrafodelista"/>
              <w:spacing w:line="276" w:lineRule="auto"/>
              <w:ind w:left="458" w:right="172"/>
              <w:jc w:val="both"/>
              <w:rPr>
                <w:sz w:val="20"/>
                <w:szCs w:val="20"/>
              </w:rPr>
            </w:pPr>
            <w:r w:rsidRPr="00C62A49">
              <w:rPr>
                <w:sz w:val="20"/>
                <w:szCs w:val="20"/>
              </w:rPr>
              <w:t xml:space="preserve">En tal caso, con anterioridad a que el Director de Obras Municipales autorice la enajenación de los sitios resultantes, el propietario deberá urbanizar y </w:t>
            </w:r>
            <w:r w:rsidRPr="00E455FE">
              <w:rPr>
                <w:sz w:val="20"/>
                <w:szCs w:val="20"/>
                <w:highlight w:val="yellow"/>
              </w:rPr>
              <w:t>ceder</w:t>
            </w:r>
            <w:del w:id="54" w:author="DPNU" w:date="2024-09-13T17:17:00Z" w16du:dateUtc="2024-09-13T20:17:00Z">
              <w:r w:rsidRPr="00E455FE">
                <w:rPr>
                  <w:sz w:val="20"/>
                  <w:szCs w:val="20"/>
                  <w:highlight w:val="yellow"/>
                </w:rPr>
                <w:delText>, únicamente,</w:delText>
              </w:r>
            </w:del>
            <w:r w:rsidRPr="00E455FE">
              <w:rPr>
                <w:sz w:val="20"/>
                <w:szCs w:val="20"/>
                <w:highlight w:val="yellow"/>
              </w:rPr>
              <w:t xml:space="preserve"> la superficie</w:t>
            </w:r>
            <w:r w:rsidRPr="00C62A49">
              <w:rPr>
                <w:sz w:val="20"/>
                <w:szCs w:val="20"/>
              </w:rPr>
              <w:t xml:space="preserve"> del predio afecta a utilidad pública indicada en el citado instrumento, con un máximo del 30% de la superficie de </w:t>
            </w:r>
            <w:r w:rsidRPr="00E455FE">
              <w:rPr>
                <w:sz w:val="20"/>
                <w:szCs w:val="20"/>
                <w:highlight w:val="yellow"/>
              </w:rPr>
              <w:t>éste</w:t>
            </w:r>
            <w:ins w:id="55" w:author="DPNU" w:date="2024-09-13T17:17:00Z" w16du:dateUtc="2024-09-13T20:17:00Z">
              <w:r w:rsidRPr="00E455FE">
                <w:rPr>
                  <w:sz w:val="20"/>
                  <w:szCs w:val="20"/>
                  <w:highlight w:val="yellow"/>
                </w:rPr>
                <w:t xml:space="preserve"> </w:t>
              </w:r>
              <w:r w:rsidRPr="00E455FE">
                <w:rPr>
                  <w:color w:val="C00000"/>
                  <w:sz w:val="20"/>
                  <w:szCs w:val="20"/>
                  <w:highlight w:val="yellow"/>
                </w:rPr>
                <w:t xml:space="preserve">y, cuando corresponda, aquellas que se autorizan </w:t>
              </w:r>
            </w:ins>
            <w:ins w:id="56" w:author="DPNU" w:date="2024-09-13T18:01:00Z" w16du:dateUtc="2024-09-13T21:01:00Z">
              <w:r w:rsidRPr="00E455FE">
                <w:rPr>
                  <w:color w:val="C00000"/>
                  <w:sz w:val="20"/>
                  <w:szCs w:val="20"/>
                  <w:highlight w:val="yellow"/>
                </w:rPr>
                <w:t xml:space="preserve">de </w:t>
              </w:r>
            </w:ins>
            <w:ins w:id="57" w:author="DPNU" w:date="2024-09-13T17:17:00Z" w16du:dateUtc="2024-09-13T20:17:00Z">
              <w:r w:rsidRPr="00E455FE">
                <w:rPr>
                  <w:color w:val="C00000"/>
                  <w:sz w:val="20"/>
                  <w:szCs w:val="20"/>
                  <w:highlight w:val="yellow"/>
                </w:rPr>
                <w:t>conformidad con el inciso final de este artículo</w:t>
              </w:r>
            </w:ins>
            <w:r w:rsidRPr="00E455FE">
              <w:rPr>
                <w:sz w:val="20"/>
                <w:szCs w:val="20"/>
                <w:highlight w:val="yellow"/>
              </w:rPr>
              <w:t>.</w:t>
            </w:r>
            <w:r w:rsidRPr="00C62A49">
              <w:rPr>
                <w:sz w:val="20"/>
                <w:szCs w:val="20"/>
              </w:rPr>
              <w:t xml:space="preserve"> </w:t>
            </w:r>
          </w:p>
          <w:p w14:paraId="69389EA5" w14:textId="77777777" w:rsidR="009714A9" w:rsidRDefault="009714A9" w:rsidP="00706A2A">
            <w:pPr>
              <w:spacing w:line="276" w:lineRule="auto"/>
              <w:ind w:left="164" w:right="172"/>
              <w:jc w:val="both"/>
              <w:rPr>
                <w:sz w:val="20"/>
                <w:szCs w:val="20"/>
              </w:rPr>
            </w:pPr>
          </w:p>
          <w:p w14:paraId="2D55EC68" w14:textId="77777777" w:rsidR="008E425C" w:rsidRDefault="008E425C" w:rsidP="00706A2A">
            <w:pPr>
              <w:spacing w:line="276" w:lineRule="auto"/>
              <w:ind w:left="164" w:right="172"/>
              <w:jc w:val="both"/>
              <w:rPr>
                <w:sz w:val="20"/>
                <w:szCs w:val="20"/>
              </w:rPr>
            </w:pPr>
          </w:p>
          <w:p w14:paraId="462A0104" w14:textId="77777777" w:rsidR="008E425C" w:rsidRDefault="008E425C" w:rsidP="00706A2A">
            <w:pPr>
              <w:spacing w:line="276" w:lineRule="auto"/>
              <w:ind w:left="164" w:right="172"/>
              <w:jc w:val="both"/>
              <w:rPr>
                <w:sz w:val="20"/>
                <w:szCs w:val="20"/>
              </w:rPr>
            </w:pPr>
          </w:p>
          <w:p w14:paraId="453510E5" w14:textId="77777777" w:rsidR="008E425C" w:rsidRDefault="008E425C" w:rsidP="00706A2A">
            <w:pPr>
              <w:spacing w:line="276" w:lineRule="auto"/>
              <w:ind w:left="164" w:right="172"/>
              <w:jc w:val="both"/>
              <w:rPr>
                <w:sz w:val="20"/>
                <w:szCs w:val="20"/>
              </w:rPr>
            </w:pPr>
          </w:p>
          <w:p w14:paraId="6E9658E1" w14:textId="77777777" w:rsidR="008E425C" w:rsidRDefault="008E425C" w:rsidP="00706A2A">
            <w:pPr>
              <w:spacing w:line="276" w:lineRule="auto"/>
              <w:ind w:left="164" w:right="172"/>
              <w:jc w:val="both"/>
              <w:rPr>
                <w:sz w:val="20"/>
                <w:szCs w:val="20"/>
              </w:rPr>
            </w:pPr>
          </w:p>
          <w:p w14:paraId="61D88A71" w14:textId="77777777" w:rsidR="008E425C" w:rsidRDefault="008E425C" w:rsidP="00706A2A">
            <w:pPr>
              <w:spacing w:line="276" w:lineRule="auto"/>
              <w:ind w:left="164" w:right="172"/>
              <w:jc w:val="both"/>
              <w:rPr>
                <w:sz w:val="20"/>
                <w:szCs w:val="20"/>
              </w:rPr>
            </w:pPr>
          </w:p>
          <w:p w14:paraId="09DE8440" w14:textId="77777777" w:rsidR="008E425C" w:rsidRPr="00C62A49" w:rsidRDefault="008E425C" w:rsidP="00706A2A">
            <w:pPr>
              <w:spacing w:line="276" w:lineRule="auto"/>
              <w:ind w:left="164" w:right="172"/>
              <w:jc w:val="both"/>
              <w:rPr>
                <w:sz w:val="20"/>
                <w:szCs w:val="20"/>
              </w:rPr>
            </w:pPr>
          </w:p>
          <w:p w14:paraId="7C29B0A9" w14:textId="77777777" w:rsidR="009714A9" w:rsidRPr="00E455FE" w:rsidRDefault="009714A9" w:rsidP="00706A2A">
            <w:pPr>
              <w:spacing w:line="276" w:lineRule="auto"/>
              <w:ind w:left="164" w:right="172" w:firstLine="787"/>
              <w:jc w:val="both"/>
              <w:rPr>
                <w:del w:id="58" w:author="DPNU" w:date="2024-09-13T17:17:00Z" w16du:dateUtc="2024-09-13T20:17:00Z"/>
                <w:sz w:val="20"/>
                <w:szCs w:val="20"/>
                <w:highlight w:val="yellow"/>
              </w:rPr>
            </w:pPr>
            <w:del w:id="59" w:author="DPNU" w:date="2024-09-13T17:17:00Z" w16du:dateUtc="2024-09-13T20:17:00Z">
              <w:r w:rsidRPr="00E455FE">
                <w:rPr>
                  <w:sz w:val="20"/>
                  <w:szCs w:val="20"/>
                  <w:highlight w:val="yellow"/>
                </w:rPr>
                <w:delText>En los casos contemplados en los números 2. y 3. anteriores, para los efectos de exigir la ejecución de obras de urbanización, se deberá observar el siguiente procedimiento:</w:delText>
              </w:r>
            </w:del>
          </w:p>
          <w:p w14:paraId="666B4205" w14:textId="77777777" w:rsidR="009714A9" w:rsidRPr="00E455FE" w:rsidRDefault="009714A9" w:rsidP="00706A2A">
            <w:pPr>
              <w:spacing w:line="276" w:lineRule="auto"/>
              <w:ind w:left="164" w:right="172"/>
              <w:jc w:val="both"/>
              <w:rPr>
                <w:del w:id="60" w:author="DPNU" w:date="2024-09-13T17:17:00Z" w16du:dateUtc="2024-09-13T20:17:00Z"/>
                <w:sz w:val="20"/>
                <w:szCs w:val="20"/>
                <w:highlight w:val="yellow"/>
              </w:rPr>
            </w:pPr>
          </w:p>
          <w:p w14:paraId="3BD0B91F" w14:textId="77777777" w:rsidR="009714A9" w:rsidRPr="00E455FE" w:rsidRDefault="009714A9">
            <w:pPr>
              <w:pStyle w:val="Prrafodelista"/>
              <w:numPr>
                <w:ilvl w:val="0"/>
                <w:numId w:val="8"/>
              </w:numPr>
              <w:spacing w:line="276" w:lineRule="auto"/>
              <w:ind w:left="458" w:right="172" w:hanging="283"/>
              <w:jc w:val="both"/>
              <w:rPr>
                <w:del w:id="61" w:author="DPNU" w:date="2024-09-13T17:17:00Z" w16du:dateUtc="2024-09-13T20:17:00Z"/>
                <w:sz w:val="20"/>
                <w:szCs w:val="20"/>
                <w:highlight w:val="yellow"/>
              </w:rPr>
            </w:pPr>
            <w:del w:id="62" w:author="DPNU" w:date="2024-09-13T17:17:00Z" w16du:dateUtc="2024-09-13T20:17:00Z">
              <w:r w:rsidRPr="00E455FE">
                <w:rPr>
                  <w:sz w:val="20"/>
                  <w:szCs w:val="20"/>
                  <w:highlight w:val="yellow"/>
                </w:rPr>
                <w:delText>La Dirección de Obras Municipales deberá incluir en el Certificado de Informaciones Previas el perfil del área afecta a la obligación de urbanizar, previamente definido por el Plan Regulador Comunal o Plano Seccional, señalando además las obras de urbanización correspondientes a dicha área.</w:delText>
              </w:r>
            </w:del>
          </w:p>
          <w:p w14:paraId="515AA50A" w14:textId="77777777" w:rsidR="009714A9" w:rsidRPr="00E455FE" w:rsidRDefault="009714A9" w:rsidP="00706A2A">
            <w:pPr>
              <w:spacing w:line="276" w:lineRule="auto"/>
              <w:ind w:right="172"/>
              <w:jc w:val="both"/>
              <w:rPr>
                <w:del w:id="63" w:author="DPNU" w:date="2024-09-13T17:17:00Z" w16du:dateUtc="2024-09-13T20:17:00Z"/>
                <w:sz w:val="20"/>
                <w:szCs w:val="20"/>
                <w:highlight w:val="yellow"/>
              </w:rPr>
            </w:pPr>
          </w:p>
          <w:p w14:paraId="1D7A551D" w14:textId="77777777" w:rsidR="009714A9" w:rsidRPr="00E455FE" w:rsidRDefault="009714A9">
            <w:pPr>
              <w:pStyle w:val="Prrafodelista"/>
              <w:numPr>
                <w:ilvl w:val="0"/>
                <w:numId w:val="8"/>
              </w:numPr>
              <w:spacing w:line="276" w:lineRule="auto"/>
              <w:ind w:left="458" w:right="172" w:hanging="283"/>
              <w:jc w:val="both"/>
              <w:rPr>
                <w:del w:id="64" w:author="DPNU" w:date="2024-09-13T17:17:00Z" w16du:dateUtc="2024-09-13T20:17:00Z"/>
                <w:sz w:val="20"/>
                <w:szCs w:val="20"/>
                <w:highlight w:val="yellow"/>
              </w:rPr>
            </w:pPr>
            <w:del w:id="65" w:author="DPNU" w:date="2024-09-13T17:17:00Z" w16du:dateUtc="2024-09-13T20:17:00Z">
              <w:r w:rsidRPr="00E455FE">
                <w:rPr>
                  <w:sz w:val="20"/>
                  <w:szCs w:val="20"/>
                  <w:highlight w:val="yellow"/>
                </w:rPr>
                <w:delText>Cumplido el requisito precedente, la Dirección de Obras Municipales podrá exigir que en el expediente de permiso se incluyan los planos y especificaciones de las obras de urbanización que corresponda ejecutar.</w:delText>
              </w:r>
            </w:del>
          </w:p>
          <w:p w14:paraId="5ECFBCC1" w14:textId="77777777" w:rsidR="009714A9" w:rsidRDefault="009714A9" w:rsidP="00706A2A">
            <w:pPr>
              <w:spacing w:line="276" w:lineRule="auto"/>
              <w:ind w:right="172"/>
              <w:jc w:val="both"/>
              <w:rPr>
                <w:bCs/>
                <w:sz w:val="20"/>
                <w:szCs w:val="20"/>
                <w:highlight w:val="yellow"/>
              </w:rPr>
            </w:pPr>
          </w:p>
          <w:p w14:paraId="0426A136" w14:textId="77777777" w:rsidR="009714A9" w:rsidRDefault="009714A9" w:rsidP="00706A2A">
            <w:pPr>
              <w:spacing w:line="276" w:lineRule="auto"/>
              <w:ind w:right="172"/>
              <w:jc w:val="both"/>
              <w:rPr>
                <w:bCs/>
                <w:sz w:val="20"/>
                <w:szCs w:val="20"/>
                <w:highlight w:val="yellow"/>
              </w:rPr>
            </w:pPr>
          </w:p>
          <w:p w14:paraId="6DCC3412" w14:textId="77777777" w:rsidR="009714A9" w:rsidRDefault="009714A9" w:rsidP="00706A2A">
            <w:pPr>
              <w:spacing w:line="276" w:lineRule="auto"/>
              <w:ind w:right="172"/>
              <w:jc w:val="both"/>
              <w:rPr>
                <w:bCs/>
                <w:sz w:val="20"/>
                <w:szCs w:val="20"/>
                <w:highlight w:val="yellow"/>
              </w:rPr>
            </w:pPr>
          </w:p>
          <w:p w14:paraId="04785170" w14:textId="77777777" w:rsidR="009714A9" w:rsidRPr="00E455FE" w:rsidRDefault="009714A9" w:rsidP="00706A2A">
            <w:pPr>
              <w:spacing w:line="276" w:lineRule="auto"/>
              <w:ind w:right="172"/>
              <w:jc w:val="both"/>
              <w:rPr>
                <w:ins w:id="66" w:author="DPNU" w:date="2024-09-13T17:17:00Z" w16du:dateUtc="2024-09-13T20:17:00Z"/>
                <w:bCs/>
                <w:sz w:val="20"/>
                <w:szCs w:val="20"/>
                <w:highlight w:val="yellow"/>
              </w:rPr>
            </w:pPr>
          </w:p>
          <w:p w14:paraId="5E40A434" w14:textId="297CFCC8" w:rsidR="009714A9" w:rsidRPr="00C62A49" w:rsidRDefault="009714A9" w:rsidP="00706A2A">
            <w:pPr>
              <w:spacing w:line="276" w:lineRule="auto"/>
              <w:ind w:left="164" w:right="172" w:firstLine="787"/>
              <w:jc w:val="both"/>
              <w:rPr>
                <w:ins w:id="67" w:author="DPNU" w:date="2024-09-13T17:17:00Z" w16du:dateUtc="2024-09-13T20:17:00Z"/>
                <w:bCs/>
                <w:sz w:val="20"/>
                <w:szCs w:val="20"/>
              </w:rPr>
            </w:pPr>
            <w:ins w:id="68" w:author="DPNU" w:date="2024-09-13T17:17:00Z" w16du:dateUtc="2024-09-13T20:17:00Z">
              <w:r w:rsidRPr="00E455FE">
                <w:rPr>
                  <w:sz w:val="20"/>
                  <w:highlight w:val="yellow"/>
                </w:rPr>
                <w:t xml:space="preserve">En todos los casos señalados en este artículo, las urbanizaciones de terreno podrán voluntariamente urbanizar y/o ceder superficies que excedan </w:t>
              </w:r>
              <w:r w:rsidRPr="00E455FE">
                <w:rPr>
                  <w:strike/>
                  <w:sz w:val="20"/>
                  <w:highlight w:val="yellow"/>
                </w:rPr>
                <w:t>a</w:t>
              </w:r>
              <w:r w:rsidRPr="00E455FE">
                <w:rPr>
                  <w:sz w:val="20"/>
                  <w:highlight w:val="yellow"/>
                </w:rPr>
                <w:t xml:space="preserve"> aquellos porcentajes máximos de cesión obligatoria que para cada caso se establece, sujeto siempre a aprobación previa de la municipalidad respectiva. Las urbanizaciones y cesiones a que se refiere el presente inciso quedarán sujetas a las mismas exigencias, procedimientos y efectos aplicables a las urbanizaciones en terrenos de cesión obligatoria, y su ejecución se autorizará en el mismo permiso.</w:t>
              </w:r>
            </w:ins>
          </w:p>
          <w:p w14:paraId="459B8B8E" w14:textId="002047CD" w:rsidR="009714A9" w:rsidRPr="00C62A49" w:rsidRDefault="009714A9" w:rsidP="00706A2A">
            <w:pPr>
              <w:spacing w:line="276" w:lineRule="auto"/>
              <w:ind w:right="172"/>
              <w:jc w:val="both"/>
              <w:rPr>
                <w:bCs/>
                <w:sz w:val="20"/>
                <w:szCs w:val="20"/>
              </w:rPr>
            </w:pPr>
          </w:p>
        </w:tc>
        <w:tc>
          <w:tcPr>
            <w:tcW w:w="1250" w:type="pct"/>
          </w:tcPr>
          <w:p w14:paraId="41C0D7FB" w14:textId="77777777" w:rsidR="009714A9" w:rsidRDefault="009714A9" w:rsidP="00706A2A">
            <w:pPr>
              <w:ind w:right="172"/>
              <w:jc w:val="both"/>
              <w:rPr>
                <w:rFonts w:cstheme="minorHAnsi"/>
                <w:bCs/>
                <w:sz w:val="20"/>
                <w:szCs w:val="20"/>
              </w:rPr>
            </w:pPr>
          </w:p>
          <w:p w14:paraId="4A215583" w14:textId="77777777" w:rsidR="009714A9" w:rsidRDefault="009714A9" w:rsidP="00706A2A">
            <w:pPr>
              <w:ind w:right="172"/>
              <w:jc w:val="both"/>
              <w:rPr>
                <w:rFonts w:cstheme="minorHAnsi"/>
                <w:bCs/>
                <w:sz w:val="20"/>
                <w:szCs w:val="20"/>
              </w:rPr>
            </w:pPr>
          </w:p>
          <w:p w14:paraId="449A4067" w14:textId="77777777" w:rsidR="00525253" w:rsidRDefault="00525253" w:rsidP="00706A2A">
            <w:pPr>
              <w:ind w:right="172"/>
              <w:jc w:val="both"/>
              <w:rPr>
                <w:rFonts w:cstheme="minorHAnsi"/>
                <w:bCs/>
                <w:sz w:val="20"/>
                <w:szCs w:val="20"/>
              </w:rPr>
            </w:pPr>
          </w:p>
          <w:p w14:paraId="5EC63290" w14:textId="77777777" w:rsidR="009714A9" w:rsidRDefault="009714A9" w:rsidP="00706A2A">
            <w:pPr>
              <w:ind w:right="172"/>
              <w:jc w:val="both"/>
              <w:rPr>
                <w:rFonts w:cstheme="minorHAnsi"/>
                <w:bCs/>
                <w:sz w:val="20"/>
                <w:szCs w:val="20"/>
              </w:rPr>
            </w:pPr>
          </w:p>
          <w:p w14:paraId="20A5FCDB" w14:textId="77777777" w:rsidR="009714A9" w:rsidRDefault="009714A9" w:rsidP="00706A2A">
            <w:pPr>
              <w:ind w:right="172"/>
              <w:jc w:val="both"/>
              <w:rPr>
                <w:rFonts w:cstheme="minorHAnsi"/>
                <w:bCs/>
                <w:sz w:val="20"/>
                <w:szCs w:val="20"/>
              </w:rPr>
            </w:pPr>
          </w:p>
          <w:p w14:paraId="6F3B465A" w14:textId="211687D3" w:rsidR="009714A9" w:rsidRPr="00F02653" w:rsidRDefault="009714A9" w:rsidP="00706A2A">
            <w:pPr>
              <w:ind w:right="172"/>
              <w:jc w:val="both"/>
              <w:rPr>
                <w:rFonts w:cstheme="minorHAnsi"/>
                <w:b/>
                <w:sz w:val="20"/>
                <w:szCs w:val="20"/>
                <w:u w:val="single"/>
              </w:rPr>
            </w:pPr>
            <w:r w:rsidRPr="00F02653">
              <w:rPr>
                <w:rFonts w:cstheme="minorHAnsi"/>
                <w:b/>
                <w:sz w:val="20"/>
                <w:szCs w:val="20"/>
                <w:u w:val="single"/>
              </w:rPr>
              <w:t>INCISO PRIMERO, NUMERAL 1:</w:t>
            </w:r>
          </w:p>
          <w:p w14:paraId="635970AB" w14:textId="77777777" w:rsidR="009714A9" w:rsidRDefault="009714A9" w:rsidP="00706A2A">
            <w:pPr>
              <w:ind w:right="172"/>
              <w:jc w:val="both"/>
              <w:rPr>
                <w:rFonts w:cstheme="minorHAnsi"/>
                <w:bCs/>
                <w:sz w:val="20"/>
                <w:szCs w:val="20"/>
              </w:rPr>
            </w:pPr>
          </w:p>
          <w:p w14:paraId="7C55B9E9" w14:textId="77777777" w:rsidR="009714A9" w:rsidRDefault="009714A9" w:rsidP="00706A2A">
            <w:pPr>
              <w:ind w:right="172"/>
              <w:jc w:val="both"/>
              <w:rPr>
                <w:rFonts w:cstheme="minorHAnsi"/>
                <w:bCs/>
                <w:sz w:val="20"/>
                <w:szCs w:val="20"/>
              </w:rPr>
            </w:pPr>
            <w:r w:rsidRPr="00F02653">
              <w:rPr>
                <w:rFonts w:cstheme="minorHAnsi"/>
                <w:b/>
                <w:sz w:val="20"/>
                <w:szCs w:val="20"/>
              </w:rPr>
              <w:t>Carlos Pinto (CChC):</w:t>
            </w:r>
            <w:r>
              <w:rPr>
                <w:rFonts w:cstheme="minorHAnsi"/>
                <w:bCs/>
                <w:sz w:val="20"/>
                <w:szCs w:val="20"/>
              </w:rPr>
              <w:t xml:space="preserve"> Se incorpora la posibilidad de cesiones voluntarias en los loteos.</w:t>
            </w:r>
          </w:p>
          <w:p w14:paraId="05B8457B" w14:textId="77777777" w:rsidR="009714A9" w:rsidRDefault="009714A9" w:rsidP="00706A2A">
            <w:pPr>
              <w:ind w:right="172"/>
              <w:jc w:val="both"/>
              <w:rPr>
                <w:rFonts w:cstheme="minorHAnsi"/>
                <w:bCs/>
                <w:sz w:val="20"/>
                <w:szCs w:val="20"/>
              </w:rPr>
            </w:pPr>
          </w:p>
          <w:p w14:paraId="178663A6" w14:textId="77777777" w:rsidR="009714A9" w:rsidRPr="00F02653" w:rsidRDefault="009714A9" w:rsidP="00706A2A">
            <w:pPr>
              <w:ind w:right="172"/>
              <w:jc w:val="both"/>
              <w:rPr>
                <w:rFonts w:cstheme="minorHAnsi"/>
                <w:b/>
                <w:sz w:val="20"/>
                <w:szCs w:val="20"/>
              </w:rPr>
            </w:pPr>
          </w:p>
          <w:p w14:paraId="2FF55E67" w14:textId="77777777" w:rsidR="009714A9" w:rsidRDefault="009714A9" w:rsidP="00706A2A">
            <w:pPr>
              <w:ind w:right="172"/>
              <w:jc w:val="both"/>
              <w:rPr>
                <w:rFonts w:cstheme="minorHAnsi"/>
                <w:bCs/>
                <w:sz w:val="20"/>
                <w:szCs w:val="20"/>
              </w:rPr>
            </w:pPr>
            <w:r w:rsidRPr="00F02653">
              <w:rPr>
                <w:rFonts w:cstheme="minorHAnsi"/>
                <w:b/>
                <w:sz w:val="20"/>
                <w:szCs w:val="20"/>
              </w:rPr>
              <w:t>Carlos Pinto (CChC):</w:t>
            </w:r>
            <w:r>
              <w:rPr>
                <w:rFonts w:cstheme="minorHAnsi"/>
                <w:bCs/>
                <w:sz w:val="20"/>
                <w:szCs w:val="20"/>
              </w:rPr>
              <w:t xml:space="preserve"> </w:t>
            </w:r>
            <w:r w:rsidRPr="00AF3CA4">
              <w:rPr>
                <w:rFonts w:cstheme="minorHAnsi"/>
                <w:bCs/>
                <w:sz w:val="20"/>
                <w:szCs w:val="20"/>
              </w:rPr>
              <w:t>Solicitamos incorporar expresamente la posibilidad de la urbanización y enajenación por etapas, en el caso de los proyectos de loteo con construcción simultánea. Hay problemas de interpretación en cuanto a que se exigiría la ejecución de las urbanizaciones de todo el loteo, al momento de la recepción de cualquiera de los lotes incluso a pesar de la DDU 504</w:t>
            </w:r>
          </w:p>
          <w:p w14:paraId="1396F2D0" w14:textId="77777777" w:rsidR="009714A9" w:rsidRDefault="009714A9" w:rsidP="00706A2A">
            <w:pPr>
              <w:ind w:right="172"/>
              <w:jc w:val="both"/>
              <w:rPr>
                <w:rFonts w:cstheme="minorHAnsi"/>
                <w:bCs/>
                <w:sz w:val="20"/>
                <w:szCs w:val="20"/>
              </w:rPr>
            </w:pPr>
          </w:p>
          <w:p w14:paraId="5D51D5C9" w14:textId="77777777" w:rsidR="009714A9" w:rsidRDefault="009714A9" w:rsidP="00706A2A">
            <w:pPr>
              <w:ind w:right="172"/>
              <w:jc w:val="both"/>
              <w:rPr>
                <w:rFonts w:cstheme="minorHAnsi"/>
                <w:bCs/>
                <w:sz w:val="20"/>
                <w:szCs w:val="20"/>
              </w:rPr>
            </w:pPr>
          </w:p>
          <w:p w14:paraId="7851399A" w14:textId="77777777" w:rsidR="009714A9" w:rsidRDefault="009714A9" w:rsidP="00706A2A">
            <w:pPr>
              <w:ind w:right="172"/>
              <w:jc w:val="both"/>
              <w:rPr>
                <w:rFonts w:cstheme="minorHAnsi"/>
                <w:bCs/>
                <w:sz w:val="20"/>
                <w:szCs w:val="20"/>
              </w:rPr>
            </w:pPr>
          </w:p>
          <w:p w14:paraId="7220523D" w14:textId="02DFA3AB" w:rsidR="009714A9" w:rsidRPr="00F02653" w:rsidRDefault="009714A9" w:rsidP="00706A2A">
            <w:pPr>
              <w:ind w:right="172"/>
              <w:jc w:val="both"/>
              <w:rPr>
                <w:rFonts w:cstheme="minorHAnsi"/>
                <w:b/>
                <w:sz w:val="20"/>
                <w:szCs w:val="20"/>
              </w:rPr>
            </w:pPr>
            <w:r w:rsidRPr="00F02653">
              <w:rPr>
                <w:rFonts w:cstheme="minorHAnsi"/>
                <w:b/>
                <w:sz w:val="20"/>
                <w:szCs w:val="20"/>
              </w:rPr>
              <w:t>Marisol Rojas (AOA):</w:t>
            </w:r>
          </w:p>
          <w:p w14:paraId="498776F6" w14:textId="2B9935A6" w:rsidR="009714A9" w:rsidRDefault="009714A9" w:rsidP="00706A2A">
            <w:pPr>
              <w:ind w:right="172"/>
              <w:jc w:val="both"/>
              <w:rPr>
                <w:rFonts w:cstheme="minorHAnsi"/>
                <w:bCs/>
                <w:sz w:val="20"/>
                <w:szCs w:val="20"/>
              </w:rPr>
            </w:pPr>
            <w:r w:rsidRPr="00F02653">
              <w:rPr>
                <w:rFonts w:cstheme="minorHAnsi"/>
                <w:bCs/>
                <w:sz w:val="20"/>
                <w:szCs w:val="20"/>
              </w:rPr>
              <w:t>4.</w:t>
            </w:r>
            <w:r w:rsidRPr="00F02653">
              <w:rPr>
                <w:rFonts w:cstheme="minorHAnsi"/>
                <w:bCs/>
                <w:sz w:val="20"/>
                <w:szCs w:val="20"/>
              </w:rPr>
              <w:tab/>
              <w:t>Es contradictorio a la definición de urbanizaciones voluntarias. El loteo es un acto de división de predios.</w:t>
            </w:r>
          </w:p>
          <w:p w14:paraId="2800DED0" w14:textId="77777777" w:rsidR="009714A9" w:rsidRDefault="009714A9" w:rsidP="00706A2A">
            <w:pPr>
              <w:ind w:right="172"/>
              <w:jc w:val="both"/>
              <w:rPr>
                <w:rFonts w:cstheme="minorHAnsi"/>
                <w:bCs/>
                <w:sz w:val="20"/>
                <w:szCs w:val="20"/>
              </w:rPr>
            </w:pPr>
          </w:p>
          <w:p w14:paraId="2C9857B4" w14:textId="77777777" w:rsidR="009714A9" w:rsidRDefault="009714A9" w:rsidP="00706A2A">
            <w:pPr>
              <w:ind w:right="172"/>
              <w:jc w:val="both"/>
              <w:rPr>
                <w:rFonts w:cstheme="minorHAnsi"/>
                <w:bCs/>
                <w:sz w:val="20"/>
                <w:szCs w:val="20"/>
              </w:rPr>
            </w:pPr>
          </w:p>
          <w:p w14:paraId="15A60F8B" w14:textId="77777777" w:rsidR="009714A9" w:rsidRDefault="009714A9" w:rsidP="00706A2A">
            <w:pPr>
              <w:ind w:right="172"/>
              <w:jc w:val="both"/>
              <w:rPr>
                <w:rFonts w:cstheme="minorHAnsi"/>
                <w:bCs/>
                <w:sz w:val="20"/>
                <w:szCs w:val="20"/>
              </w:rPr>
            </w:pPr>
          </w:p>
          <w:p w14:paraId="388323C7" w14:textId="77777777" w:rsidR="009714A9" w:rsidRDefault="009714A9" w:rsidP="00706A2A">
            <w:pPr>
              <w:ind w:right="172"/>
              <w:jc w:val="both"/>
              <w:rPr>
                <w:rFonts w:cstheme="minorHAnsi"/>
                <w:bCs/>
                <w:sz w:val="20"/>
                <w:szCs w:val="20"/>
              </w:rPr>
            </w:pPr>
          </w:p>
          <w:p w14:paraId="1BD3C1EE" w14:textId="77777777" w:rsidR="009714A9" w:rsidRDefault="009714A9" w:rsidP="00706A2A">
            <w:pPr>
              <w:ind w:right="172"/>
              <w:jc w:val="both"/>
              <w:rPr>
                <w:rFonts w:cstheme="minorHAnsi"/>
                <w:bCs/>
                <w:sz w:val="20"/>
                <w:szCs w:val="20"/>
              </w:rPr>
            </w:pPr>
          </w:p>
          <w:p w14:paraId="5B9189D8" w14:textId="77777777" w:rsidR="009714A9" w:rsidRDefault="009714A9" w:rsidP="00706A2A">
            <w:pPr>
              <w:ind w:right="172"/>
              <w:jc w:val="both"/>
              <w:rPr>
                <w:rFonts w:cstheme="minorHAnsi"/>
                <w:bCs/>
                <w:sz w:val="20"/>
                <w:szCs w:val="20"/>
              </w:rPr>
            </w:pPr>
          </w:p>
          <w:p w14:paraId="40D4DF23" w14:textId="77777777" w:rsidR="009714A9" w:rsidRDefault="009714A9" w:rsidP="00706A2A">
            <w:pPr>
              <w:ind w:right="172"/>
              <w:jc w:val="both"/>
              <w:rPr>
                <w:rFonts w:cstheme="minorHAnsi"/>
                <w:bCs/>
                <w:sz w:val="20"/>
                <w:szCs w:val="20"/>
              </w:rPr>
            </w:pPr>
          </w:p>
          <w:p w14:paraId="1024F29B" w14:textId="77777777" w:rsidR="009714A9" w:rsidRDefault="009714A9" w:rsidP="00706A2A">
            <w:pPr>
              <w:ind w:right="172"/>
              <w:jc w:val="both"/>
              <w:rPr>
                <w:rFonts w:cstheme="minorHAnsi"/>
                <w:bCs/>
                <w:sz w:val="20"/>
                <w:szCs w:val="20"/>
              </w:rPr>
            </w:pPr>
          </w:p>
          <w:p w14:paraId="516AA527" w14:textId="77777777" w:rsidR="009714A9" w:rsidRDefault="009714A9" w:rsidP="00706A2A">
            <w:pPr>
              <w:ind w:right="172"/>
              <w:jc w:val="both"/>
              <w:rPr>
                <w:rFonts w:cstheme="minorHAnsi"/>
                <w:bCs/>
                <w:sz w:val="20"/>
                <w:szCs w:val="20"/>
              </w:rPr>
            </w:pPr>
          </w:p>
          <w:p w14:paraId="7AADD6F2" w14:textId="77777777" w:rsidR="009714A9" w:rsidRDefault="009714A9" w:rsidP="00706A2A">
            <w:pPr>
              <w:ind w:right="172"/>
              <w:jc w:val="both"/>
              <w:rPr>
                <w:rFonts w:cstheme="minorHAnsi"/>
                <w:bCs/>
                <w:sz w:val="20"/>
                <w:szCs w:val="20"/>
              </w:rPr>
            </w:pPr>
          </w:p>
          <w:p w14:paraId="7CD4DC8F" w14:textId="77777777" w:rsidR="009714A9" w:rsidRDefault="009714A9" w:rsidP="00706A2A">
            <w:pPr>
              <w:ind w:right="172"/>
              <w:jc w:val="both"/>
              <w:rPr>
                <w:rFonts w:cstheme="minorHAnsi"/>
                <w:bCs/>
                <w:sz w:val="20"/>
                <w:szCs w:val="20"/>
              </w:rPr>
            </w:pPr>
          </w:p>
          <w:p w14:paraId="60ABF988" w14:textId="4622FA77" w:rsidR="009714A9" w:rsidRPr="00F02653" w:rsidRDefault="009714A9" w:rsidP="00706A2A">
            <w:pPr>
              <w:ind w:right="172"/>
              <w:jc w:val="both"/>
              <w:rPr>
                <w:rFonts w:cstheme="minorHAnsi"/>
                <w:b/>
                <w:sz w:val="20"/>
                <w:szCs w:val="20"/>
                <w:u w:val="single"/>
              </w:rPr>
            </w:pPr>
            <w:r w:rsidRPr="00F02653">
              <w:rPr>
                <w:rFonts w:cstheme="minorHAnsi"/>
                <w:b/>
                <w:sz w:val="20"/>
                <w:szCs w:val="20"/>
                <w:u w:val="single"/>
              </w:rPr>
              <w:t>INCISO PRIMERO, NUMERAL 2:</w:t>
            </w:r>
          </w:p>
          <w:p w14:paraId="0C0F483D" w14:textId="237D5EC8" w:rsidR="009714A9" w:rsidRDefault="009714A9" w:rsidP="00706A2A">
            <w:pPr>
              <w:ind w:right="172"/>
              <w:jc w:val="both"/>
              <w:rPr>
                <w:rFonts w:cstheme="minorHAnsi"/>
                <w:bCs/>
                <w:sz w:val="20"/>
                <w:szCs w:val="20"/>
              </w:rPr>
            </w:pPr>
          </w:p>
          <w:p w14:paraId="5FD7B287" w14:textId="7E2469F8" w:rsidR="009714A9" w:rsidRDefault="009714A9" w:rsidP="00706A2A">
            <w:pPr>
              <w:ind w:right="172"/>
              <w:jc w:val="both"/>
              <w:rPr>
                <w:rFonts w:cstheme="minorHAnsi"/>
                <w:b/>
                <w:sz w:val="20"/>
                <w:szCs w:val="20"/>
              </w:rPr>
            </w:pPr>
            <w:r w:rsidRPr="00F02653">
              <w:rPr>
                <w:rFonts w:cstheme="minorHAnsi"/>
                <w:b/>
                <w:sz w:val="20"/>
                <w:szCs w:val="20"/>
              </w:rPr>
              <w:t>Marisol Rojas (AOA)</w:t>
            </w:r>
            <w:r>
              <w:rPr>
                <w:rFonts w:cstheme="minorHAnsi"/>
                <w:b/>
                <w:sz w:val="20"/>
                <w:szCs w:val="20"/>
              </w:rPr>
              <w:t xml:space="preserve">: </w:t>
            </w:r>
          </w:p>
          <w:p w14:paraId="0A96364B" w14:textId="64B7F517" w:rsidR="009714A9" w:rsidRPr="00F02653" w:rsidRDefault="009714A9" w:rsidP="00706A2A">
            <w:pPr>
              <w:ind w:right="172"/>
              <w:jc w:val="both"/>
              <w:rPr>
                <w:rFonts w:cstheme="minorHAnsi"/>
                <w:bCs/>
                <w:sz w:val="20"/>
                <w:szCs w:val="20"/>
              </w:rPr>
            </w:pPr>
            <w:r w:rsidRPr="00F02653">
              <w:rPr>
                <w:rFonts w:cstheme="minorHAnsi"/>
                <w:bCs/>
                <w:sz w:val="20"/>
                <w:szCs w:val="20"/>
              </w:rPr>
              <w:t>5.</w:t>
            </w:r>
            <w:r w:rsidRPr="00F02653">
              <w:rPr>
                <w:rFonts w:cstheme="minorHAnsi"/>
                <w:bCs/>
                <w:sz w:val="20"/>
                <w:szCs w:val="20"/>
              </w:rPr>
              <w:tab/>
              <w:t xml:space="preserve">Para este aspecto se debe incluir el cálculo de las cesiones, establecer el tope es una cosa, pero se debe determinar la forma cálculo, </w:t>
            </w:r>
            <w:proofErr w:type="spellStart"/>
            <w:r w:rsidRPr="00F02653">
              <w:rPr>
                <w:rFonts w:cstheme="minorHAnsi"/>
                <w:bCs/>
                <w:sz w:val="20"/>
                <w:szCs w:val="20"/>
              </w:rPr>
              <w:t>idem</w:t>
            </w:r>
            <w:proofErr w:type="spellEnd"/>
            <w:r w:rsidRPr="00F02653">
              <w:rPr>
                <w:rFonts w:cstheme="minorHAnsi"/>
                <w:bCs/>
                <w:sz w:val="20"/>
                <w:szCs w:val="20"/>
              </w:rPr>
              <w:t xml:space="preserve"> a la densidad de ocupación para el cálculo del aporte al espacio público, pero en este caso de la cesión.</w:t>
            </w:r>
          </w:p>
          <w:p w14:paraId="21224F36" w14:textId="77777777" w:rsidR="009714A9" w:rsidRDefault="009714A9" w:rsidP="00706A2A">
            <w:pPr>
              <w:ind w:right="172"/>
              <w:jc w:val="both"/>
              <w:rPr>
                <w:rFonts w:cstheme="minorHAnsi"/>
                <w:bCs/>
                <w:sz w:val="20"/>
                <w:szCs w:val="20"/>
              </w:rPr>
            </w:pPr>
          </w:p>
          <w:p w14:paraId="3FF12354" w14:textId="6B2793F4" w:rsidR="009714A9" w:rsidRPr="003A4FF5" w:rsidRDefault="009714A9" w:rsidP="00706A2A">
            <w:pPr>
              <w:ind w:right="172"/>
              <w:jc w:val="both"/>
              <w:rPr>
                <w:rFonts w:cstheme="minorHAnsi"/>
                <w:b/>
                <w:sz w:val="20"/>
                <w:szCs w:val="20"/>
              </w:rPr>
            </w:pPr>
            <w:r>
              <w:rPr>
                <w:rFonts w:cstheme="minorHAnsi"/>
                <w:b/>
                <w:sz w:val="20"/>
                <w:szCs w:val="20"/>
              </w:rPr>
              <w:t>Luis Prieto:</w:t>
            </w:r>
          </w:p>
          <w:p w14:paraId="53E30F48" w14:textId="6ACFC623" w:rsidR="009714A9" w:rsidRDefault="009714A9" w:rsidP="00706A2A">
            <w:pPr>
              <w:ind w:right="172"/>
              <w:jc w:val="both"/>
              <w:rPr>
                <w:rFonts w:cstheme="minorHAnsi"/>
                <w:bCs/>
                <w:sz w:val="20"/>
                <w:szCs w:val="20"/>
              </w:rPr>
            </w:pPr>
            <w:r w:rsidRPr="003A4FF5">
              <w:rPr>
                <w:rFonts w:cstheme="minorHAnsi"/>
                <w:bCs/>
                <w:sz w:val="20"/>
                <w:szCs w:val="20"/>
              </w:rPr>
              <w:lastRenderedPageBreak/>
              <w:t>Comentario: ¿No deberían quedar en igual condición que la subdivisión afecta, y lo que sobrepase el 30% corresponder a urbanización voluntaria? (¿Qué justifica asimilarlo a las exigencias para el Loteo?). Esto podría ser discriminatorio para los proyectos de copropiedad.</w:t>
            </w:r>
          </w:p>
          <w:p w14:paraId="2823A5FB" w14:textId="77777777" w:rsidR="009714A9" w:rsidRDefault="009714A9" w:rsidP="00706A2A">
            <w:pPr>
              <w:ind w:right="172"/>
              <w:jc w:val="both"/>
              <w:rPr>
                <w:rFonts w:cstheme="minorHAnsi"/>
                <w:bCs/>
                <w:sz w:val="20"/>
                <w:szCs w:val="20"/>
              </w:rPr>
            </w:pPr>
          </w:p>
          <w:p w14:paraId="780F4436" w14:textId="77777777" w:rsidR="009714A9" w:rsidRDefault="009714A9" w:rsidP="00706A2A">
            <w:pPr>
              <w:ind w:right="172"/>
              <w:jc w:val="both"/>
              <w:rPr>
                <w:rFonts w:cstheme="minorHAnsi"/>
                <w:bCs/>
                <w:sz w:val="20"/>
                <w:szCs w:val="20"/>
              </w:rPr>
            </w:pPr>
          </w:p>
          <w:p w14:paraId="5EFDA31C" w14:textId="77777777" w:rsidR="009714A9" w:rsidRDefault="009714A9" w:rsidP="00706A2A">
            <w:pPr>
              <w:ind w:right="172"/>
              <w:jc w:val="both"/>
              <w:rPr>
                <w:rFonts w:cstheme="minorHAnsi"/>
                <w:bCs/>
                <w:sz w:val="20"/>
                <w:szCs w:val="20"/>
              </w:rPr>
            </w:pPr>
          </w:p>
          <w:p w14:paraId="6D9F0372" w14:textId="22302729" w:rsidR="009714A9" w:rsidRPr="00F02653" w:rsidRDefault="009714A9" w:rsidP="00706A2A">
            <w:pPr>
              <w:ind w:right="172"/>
              <w:jc w:val="both"/>
              <w:rPr>
                <w:rFonts w:cstheme="minorHAnsi"/>
                <w:b/>
                <w:sz w:val="20"/>
                <w:szCs w:val="20"/>
                <w:u w:val="single"/>
              </w:rPr>
            </w:pPr>
            <w:r w:rsidRPr="00F02653">
              <w:rPr>
                <w:rFonts w:cstheme="minorHAnsi"/>
                <w:b/>
                <w:sz w:val="20"/>
                <w:szCs w:val="20"/>
                <w:u w:val="single"/>
              </w:rPr>
              <w:t>INCISO PRIMERO, NUMERAL 3:</w:t>
            </w:r>
          </w:p>
          <w:p w14:paraId="0CAD8E9E" w14:textId="77777777" w:rsidR="009714A9" w:rsidRDefault="009714A9" w:rsidP="00706A2A">
            <w:pPr>
              <w:ind w:right="172"/>
              <w:jc w:val="both"/>
              <w:rPr>
                <w:rFonts w:cstheme="minorHAnsi"/>
                <w:b/>
                <w:sz w:val="20"/>
                <w:szCs w:val="20"/>
              </w:rPr>
            </w:pPr>
          </w:p>
          <w:p w14:paraId="303CC821" w14:textId="26D6775A" w:rsidR="009714A9" w:rsidRDefault="009714A9" w:rsidP="00706A2A">
            <w:pPr>
              <w:ind w:right="172"/>
              <w:jc w:val="both"/>
              <w:rPr>
                <w:rFonts w:cstheme="minorHAnsi"/>
                <w:b/>
                <w:sz w:val="20"/>
                <w:szCs w:val="20"/>
              </w:rPr>
            </w:pPr>
            <w:r w:rsidRPr="00F02653">
              <w:rPr>
                <w:rFonts w:cstheme="minorHAnsi"/>
                <w:b/>
                <w:sz w:val="20"/>
                <w:szCs w:val="20"/>
              </w:rPr>
              <w:t>Marisol Rojas (AOA)</w:t>
            </w:r>
            <w:r>
              <w:rPr>
                <w:rFonts w:cstheme="minorHAnsi"/>
                <w:b/>
                <w:sz w:val="20"/>
                <w:szCs w:val="20"/>
              </w:rPr>
              <w:t xml:space="preserve">: </w:t>
            </w:r>
          </w:p>
          <w:p w14:paraId="3BF335CB" w14:textId="43DE29B4" w:rsidR="009714A9" w:rsidRDefault="009714A9" w:rsidP="00706A2A">
            <w:pPr>
              <w:ind w:right="172"/>
              <w:jc w:val="both"/>
              <w:rPr>
                <w:rFonts w:cstheme="minorHAnsi"/>
                <w:bCs/>
                <w:sz w:val="20"/>
                <w:szCs w:val="20"/>
              </w:rPr>
            </w:pPr>
            <w:r w:rsidRPr="00F02653">
              <w:rPr>
                <w:rFonts w:cstheme="minorHAnsi"/>
                <w:bCs/>
                <w:sz w:val="20"/>
                <w:szCs w:val="20"/>
              </w:rPr>
              <w:t>6.</w:t>
            </w:r>
            <w:r w:rsidRPr="00F02653">
              <w:rPr>
                <w:rFonts w:cstheme="minorHAnsi"/>
                <w:bCs/>
                <w:sz w:val="20"/>
                <w:szCs w:val="20"/>
              </w:rPr>
              <w:tab/>
              <w:t xml:space="preserve">En este ámbito se debiera incluir la obligación de apertura de vías por exigencia de la Ley de Copropiedad Inmobiliaria u otra exigencia del PRC en materia de aperturas viales (distancia de 200 </w:t>
            </w:r>
            <w:proofErr w:type="spellStart"/>
            <w:r w:rsidRPr="00F02653">
              <w:rPr>
                <w:rFonts w:cstheme="minorHAnsi"/>
                <w:bCs/>
                <w:sz w:val="20"/>
                <w:szCs w:val="20"/>
              </w:rPr>
              <w:t>mts</w:t>
            </w:r>
            <w:proofErr w:type="spellEnd"/>
            <w:r w:rsidRPr="00F02653">
              <w:rPr>
                <w:rFonts w:cstheme="minorHAnsi"/>
                <w:bCs/>
                <w:sz w:val="20"/>
                <w:szCs w:val="20"/>
              </w:rPr>
              <w:t>).</w:t>
            </w:r>
          </w:p>
          <w:p w14:paraId="16584082" w14:textId="77777777" w:rsidR="009714A9" w:rsidRDefault="009714A9" w:rsidP="00706A2A">
            <w:pPr>
              <w:ind w:right="172"/>
              <w:jc w:val="both"/>
              <w:rPr>
                <w:rFonts w:cstheme="minorHAnsi"/>
                <w:bCs/>
                <w:sz w:val="20"/>
                <w:szCs w:val="20"/>
              </w:rPr>
            </w:pPr>
          </w:p>
          <w:p w14:paraId="310E2BDB" w14:textId="77777777" w:rsidR="009714A9" w:rsidRDefault="009714A9" w:rsidP="00706A2A">
            <w:pPr>
              <w:ind w:right="172"/>
              <w:jc w:val="both"/>
              <w:rPr>
                <w:rFonts w:cstheme="minorHAnsi"/>
                <w:bCs/>
                <w:sz w:val="20"/>
                <w:szCs w:val="20"/>
              </w:rPr>
            </w:pPr>
          </w:p>
          <w:p w14:paraId="4D56665E" w14:textId="77777777" w:rsidR="009714A9" w:rsidRDefault="009714A9" w:rsidP="00706A2A">
            <w:pPr>
              <w:ind w:right="172"/>
              <w:jc w:val="both"/>
              <w:rPr>
                <w:rFonts w:cstheme="minorHAnsi"/>
                <w:bCs/>
                <w:sz w:val="20"/>
                <w:szCs w:val="20"/>
              </w:rPr>
            </w:pPr>
          </w:p>
          <w:p w14:paraId="12EC7E4E" w14:textId="77777777" w:rsidR="009714A9" w:rsidRDefault="009714A9" w:rsidP="00706A2A">
            <w:pPr>
              <w:ind w:right="172"/>
              <w:jc w:val="both"/>
              <w:rPr>
                <w:rFonts w:cstheme="minorHAnsi"/>
                <w:bCs/>
                <w:sz w:val="20"/>
                <w:szCs w:val="20"/>
              </w:rPr>
            </w:pPr>
          </w:p>
          <w:p w14:paraId="09889590" w14:textId="77777777" w:rsidR="009714A9" w:rsidRDefault="009714A9" w:rsidP="00706A2A">
            <w:pPr>
              <w:ind w:right="172"/>
              <w:jc w:val="both"/>
              <w:rPr>
                <w:rFonts w:cstheme="minorHAnsi"/>
                <w:bCs/>
                <w:sz w:val="20"/>
                <w:szCs w:val="20"/>
              </w:rPr>
            </w:pPr>
          </w:p>
          <w:p w14:paraId="0D0D408A" w14:textId="77777777" w:rsidR="009714A9" w:rsidRDefault="009714A9" w:rsidP="00706A2A">
            <w:pPr>
              <w:ind w:right="172"/>
              <w:jc w:val="both"/>
              <w:rPr>
                <w:rFonts w:cstheme="minorHAnsi"/>
                <w:bCs/>
                <w:sz w:val="20"/>
                <w:szCs w:val="20"/>
              </w:rPr>
            </w:pPr>
          </w:p>
          <w:p w14:paraId="303B0766" w14:textId="77777777" w:rsidR="009714A9" w:rsidRDefault="009714A9" w:rsidP="00706A2A">
            <w:pPr>
              <w:ind w:right="172"/>
              <w:jc w:val="both"/>
              <w:rPr>
                <w:rFonts w:cstheme="minorHAnsi"/>
                <w:bCs/>
                <w:sz w:val="20"/>
                <w:szCs w:val="20"/>
              </w:rPr>
            </w:pPr>
          </w:p>
          <w:p w14:paraId="4CC8FDEF" w14:textId="77777777" w:rsidR="009714A9" w:rsidRDefault="009714A9" w:rsidP="00706A2A">
            <w:pPr>
              <w:ind w:right="172"/>
              <w:jc w:val="both"/>
              <w:rPr>
                <w:rFonts w:cstheme="minorHAnsi"/>
                <w:bCs/>
                <w:sz w:val="20"/>
                <w:szCs w:val="20"/>
              </w:rPr>
            </w:pPr>
          </w:p>
          <w:p w14:paraId="22F885D5" w14:textId="77777777" w:rsidR="009714A9" w:rsidRDefault="009714A9" w:rsidP="00706A2A">
            <w:pPr>
              <w:ind w:right="172"/>
              <w:jc w:val="both"/>
              <w:rPr>
                <w:rFonts w:cstheme="minorHAnsi"/>
                <w:bCs/>
                <w:sz w:val="20"/>
                <w:szCs w:val="20"/>
              </w:rPr>
            </w:pPr>
          </w:p>
          <w:p w14:paraId="44BDEF81" w14:textId="77777777" w:rsidR="009714A9" w:rsidRDefault="009714A9" w:rsidP="00706A2A">
            <w:pPr>
              <w:ind w:right="172"/>
              <w:jc w:val="both"/>
              <w:rPr>
                <w:rFonts w:cstheme="minorHAnsi"/>
                <w:bCs/>
                <w:sz w:val="20"/>
                <w:szCs w:val="20"/>
              </w:rPr>
            </w:pPr>
          </w:p>
          <w:p w14:paraId="216B0BC5" w14:textId="77777777" w:rsidR="009714A9" w:rsidRDefault="009714A9" w:rsidP="00706A2A">
            <w:pPr>
              <w:ind w:right="172"/>
              <w:jc w:val="both"/>
              <w:rPr>
                <w:rFonts w:cstheme="minorHAnsi"/>
                <w:bCs/>
                <w:sz w:val="20"/>
                <w:szCs w:val="20"/>
              </w:rPr>
            </w:pPr>
          </w:p>
          <w:p w14:paraId="36E0715A" w14:textId="77777777" w:rsidR="009714A9" w:rsidRDefault="009714A9" w:rsidP="00706A2A">
            <w:pPr>
              <w:ind w:right="172"/>
              <w:jc w:val="both"/>
              <w:rPr>
                <w:rFonts w:cstheme="minorHAnsi"/>
                <w:bCs/>
                <w:sz w:val="20"/>
                <w:szCs w:val="20"/>
              </w:rPr>
            </w:pPr>
          </w:p>
          <w:p w14:paraId="669FB45E" w14:textId="77777777" w:rsidR="009714A9" w:rsidRDefault="009714A9" w:rsidP="00706A2A">
            <w:pPr>
              <w:ind w:right="172"/>
              <w:jc w:val="both"/>
              <w:rPr>
                <w:rFonts w:cstheme="minorHAnsi"/>
                <w:bCs/>
                <w:sz w:val="20"/>
                <w:szCs w:val="20"/>
              </w:rPr>
            </w:pPr>
          </w:p>
          <w:p w14:paraId="09DC6E02" w14:textId="77777777" w:rsidR="009714A9" w:rsidRDefault="009714A9" w:rsidP="00706A2A">
            <w:pPr>
              <w:ind w:right="172"/>
              <w:jc w:val="both"/>
              <w:rPr>
                <w:rFonts w:cstheme="minorHAnsi"/>
                <w:b/>
                <w:sz w:val="20"/>
                <w:szCs w:val="20"/>
                <w:u w:val="single"/>
              </w:rPr>
            </w:pPr>
            <w:r>
              <w:rPr>
                <w:rFonts w:cstheme="minorHAnsi"/>
                <w:b/>
                <w:sz w:val="20"/>
                <w:szCs w:val="20"/>
                <w:u w:val="single"/>
              </w:rPr>
              <w:t>INCISO SEGUNDO QUE SE ELIMINA:</w:t>
            </w:r>
          </w:p>
          <w:p w14:paraId="45C356EE" w14:textId="77777777" w:rsidR="009714A9" w:rsidRDefault="009714A9" w:rsidP="00706A2A">
            <w:pPr>
              <w:ind w:right="172"/>
              <w:jc w:val="both"/>
              <w:rPr>
                <w:rFonts w:cstheme="minorHAnsi"/>
                <w:b/>
                <w:sz w:val="20"/>
                <w:szCs w:val="20"/>
              </w:rPr>
            </w:pPr>
          </w:p>
          <w:p w14:paraId="6874EF88" w14:textId="54EA90D6" w:rsidR="009714A9" w:rsidRPr="00F02653" w:rsidRDefault="009714A9" w:rsidP="00706A2A">
            <w:pPr>
              <w:ind w:right="172"/>
              <w:jc w:val="both"/>
              <w:rPr>
                <w:rFonts w:cstheme="minorHAnsi"/>
                <w:bCs/>
                <w:sz w:val="20"/>
                <w:szCs w:val="20"/>
              </w:rPr>
            </w:pPr>
            <w:r w:rsidRPr="00F02653">
              <w:rPr>
                <w:rFonts w:cstheme="minorHAnsi"/>
                <w:b/>
                <w:sz w:val="20"/>
                <w:szCs w:val="20"/>
              </w:rPr>
              <w:t>Carlos Pinto (CChC):</w:t>
            </w:r>
            <w:r>
              <w:rPr>
                <w:rFonts w:cstheme="minorHAnsi"/>
                <w:bCs/>
                <w:sz w:val="20"/>
                <w:szCs w:val="20"/>
              </w:rPr>
              <w:t xml:space="preserve"> </w:t>
            </w:r>
            <w:r w:rsidRPr="00F02653">
              <w:rPr>
                <w:rFonts w:cstheme="minorHAnsi"/>
                <w:bCs/>
                <w:sz w:val="20"/>
                <w:szCs w:val="20"/>
              </w:rPr>
              <w:t xml:space="preserve">Se eliminan incisos de este artículo, relativos a la obligación de incluir en el CIP las áreas afectas en que hay obligación de urbanizar. No se entiende porque se elimina esto. </w:t>
            </w:r>
          </w:p>
          <w:p w14:paraId="25B4714A" w14:textId="77777777" w:rsidR="009714A9" w:rsidRDefault="009714A9" w:rsidP="00706A2A">
            <w:pPr>
              <w:ind w:right="172"/>
              <w:jc w:val="both"/>
              <w:rPr>
                <w:rFonts w:cstheme="minorHAnsi"/>
                <w:bCs/>
                <w:sz w:val="20"/>
                <w:szCs w:val="20"/>
              </w:rPr>
            </w:pPr>
          </w:p>
          <w:p w14:paraId="7C33CE4F" w14:textId="77777777" w:rsidR="009714A9" w:rsidRDefault="009714A9" w:rsidP="00706A2A">
            <w:pPr>
              <w:ind w:right="172"/>
              <w:jc w:val="both"/>
              <w:rPr>
                <w:rFonts w:cstheme="minorHAnsi"/>
                <w:bCs/>
                <w:sz w:val="20"/>
                <w:szCs w:val="20"/>
              </w:rPr>
            </w:pPr>
          </w:p>
          <w:p w14:paraId="43E1F3EC" w14:textId="77777777" w:rsidR="009714A9" w:rsidRDefault="009714A9" w:rsidP="00706A2A">
            <w:pPr>
              <w:ind w:right="172"/>
              <w:jc w:val="both"/>
              <w:rPr>
                <w:rFonts w:cstheme="minorHAnsi"/>
                <w:bCs/>
                <w:sz w:val="20"/>
                <w:szCs w:val="20"/>
              </w:rPr>
            </w:pPr>
          </w:p>
          <w:p w14:paraId="0B6678AF" w14:textId="77777777" w:rsidR="009714A9" w:rsidRDefault="009714A9" w:rsidP="00706A2A">
            <w:pPr>
              <w:ind w:right="172"/>
              <w:jc w:val="both"/>
              <w:rPr>
                <w:rFonts w:cstheme="minorHAnsi"/>
                <w:bCs/>
                <w:sz w:val="20"/>
                <w:szCs w:val="20"/>
              </w:rPr>
            </w:pPr>
          </w:p>
          <w:p w14:paraId="62E88452" w14:textId="77777777" w:rsidR="009714A9" w:rsidRDefault="009714A9" w:rsidP="00706A2A">
            <w:pPr>
              <w:ind w:right="172"/>
              <w:jc w:val="both"/>
              <w:rPr>
                <w:rFonts w:cstheme="minorHAnsi"/>
                <w:bCs/>
                <w:sz w:val="20"/>
                <w:szCs w:val="20"/>
              </w:rPr>
            </w:pPr>
          </w:p>
          <w:p w14:paraId="0128175D" w14:textId="77777777" w:rsidR="009714A9" w:rsidRDefault="009714A9" w:rsidP="00706A2A">
            <w:pPr>
              <w:ind w:right="172"/>
              <w:jc w:val="both"/>
              <w:rPr>
                <w:rFonts w:cstheme="minorHAnsi"/>
                <w:bCs/>
                <w:sz w:val="20"/>
                <w:szCs w:val="20"/>
              </w:rPr>
            </w:pPr>
          </w:p>
          <w:p w14:paraId="1425CE1A" w14:textId="77777777" w:rsidR="009714A9" w:rsidRDefault="009714A9" w:rsidP="00706A2A">
            <w:pPr>
              <w:ind w:right="172"/>
              <w:jc w:val="both"/>
              <w:rPr>
                <w:rFonts w:cstheme="minorHAnsi"/>
                <w:bCs/>
                <w:sz w:val="20"/>
                <w:szCs w:val="20"/>
              </w:rPr>
            </w:pPr>
          </w:p>
          <w:p w14:paraId="52167638" w14:textId="77777777" w:rsidR="009714A9" w:rsidRDefault="009714A9" w:rsidP="00706A2A">
            <w:pPr>
              <w:ind w:right="172"/>
              <w:jc w:val="both"/>
              <w:rPr>
                <w:rFonts w:cstheme="minorHAnsi"/>
                <w:bCs/>
                <w:sz w:val="20"/>
                <w:szCs w:val="20"/>
              </w:rPr>
            </w:pPr>
          </w:p>
          <w:p w14:paraId="2B7B0BDA" w14:textId="77777777" w:rsidR="009714A9" w:rsidRDefault="009714A9" w:rsidP="00706A2A">
            <w:pPr>
              <w:ind w:right="172"/>
              <w:jc w:val="both"/>
              <w:rPr>
                <w:rFonts w:cstheme="minorHAnsi"/>
                <w:bCs/>
                <w:sz w:val="20"/>
                <w:szCs w:val="20"/>
              </w:rPr>
            </w:pPr>
          </w:p>
          <w:p w14:paraId="6991FBA6" w14:textId="77777777" w:rsidR="009714A9" w:rsidRDefault="009714A9" w:rsidP="00706A2A">
            <w:pPr>
              <w:ind w:right="172"/>
              <w:jc w:val="both"/>
              <w:rPr>
                <w:rFonts w:cstheme="minorHAnsi"/>
                <w:bCs/>
                <w:sz w:val="20"/>
                <w:szCs w:val="20"/>
              </w:rPr>
            </w:pPr>
          </w:p>
          <w:p w14:paraId="051E4AC4" w14:textId="77777777" w:rsidR="009714A9" w:rsidRDefault="009714A9" w:rsidP="00706A2A">
            <w:pPr>
              <w:ind w:right="172"/>
              <w:jc w:val="both"/>
              <w:rPr>
                <w:rFonts w:cstheme="minorHAnsi"/>
                <w:bCs/>
                <w:sz w:val="20"/>
                <w:szCs w:val="20"/>
              </w:rPr>
            </w:pPr>
          </w:p>
          <w:p w14:paraId="4F96C81B" w14:textId="77777777" w:rsidR="009714A9" w:rsidRDefault="009714A9" w:rsidP="00706A2A">
            <w:pPr>
              <w:ind w:right="172"/>
              <w:jc w:val="both"/>
              <w:rPr>
                <w:rFonts w:cstheme="minorHAnsi"/>
                <w:bCs/>
                <w:sz w:val="20"/>
                <w:szCs w:val="20"/>
              </w:rPr>
            </w:pPr>
          </w:p>
          <w:p w14:paraId="7B4BD436" w14:textId="77777777" w:rsidR="009714A9" w:rsidRDefault="009714A9" w:rsidP="00706A2A">
            <w:pPr>
              <w:ind w:right="172"/>
              <w:jc w:val="both"/>
              <w:rPr>
                <w:rFonts w:cstheme="minorHAnsi"/>
                <w:bCs/>
                <w:sz w:val="20"/>
                <w:szCs w:val="20"/>
              </w:rPr>
            </w:pPr>
          </w:p>
          <w:p w14:paraId="529C77A4" w14:textId="77777777" w:rsidR="009714A9" w:rsidRDefault="009714A9" w:rsidP="00706A2A">
            <w:pPr>
              <w:ind w:right="172"/>
              <w:jc w:val="both"/>
              <w:rPr>
                <w:rFonts w:cstheme="minorHAnsi"/>
                <w:bCs/>
                <w:sz w:val="20"/>
                <w:szCs w:val="20"/>
              </w:rPr>
            </w:pPr>
          </w:p>
          <w:p w14:paraId="2DFA00A2" w14:textId="52884E9E" w:rsidR="009714A9" w:rsidRDefault="009714A9" w:rsidP="00706A2A">
            <w:pPr>
              <w:ind w:right="172"/>
              <w:jc w:val="both"/>
              <w:rPr>
                <w:rFonts w:cstheme="minorHAnsi"/>
                <w:b/>
                <w:sz w:val="20"/>
                <w:szCs w:val="20"/>
                <w:u w:val="single"/>
              </w:rPr>
            </w:pPr>
            <w:r>
              <w:rPr>
                <w:rFonts w:cstheme="minorHAnsi"/>
                <w:b/>
                <w:sz w:val="20"/>
                <w:szCs w:val="20"/>
                <w:u w:val="single"/>
              </w:rPr>
              <w:t>NUEVO INCISO SEGUNDO:</w:t>
            </w:r>
          </w:p>
          <w:p w14:paraId="05CC2A25" w14:textId="77777777" w:rsidR="009714A9" w:rsidRPr="00F02653" w:rsidRDefault="009714A9" w:rsidP="00706A2A">
            <w:pPr>
              <w:ind w:right="172"/>
              <w:jc w:val="both"/>
              <w:rPr>
                <w:rFonts w:cstheme="minorHAnsi"/>
                <w:b/>
                <w:sz w:val="20"/>
                <w:szCs w:val="20"/>
                <w:u w:val="single"/>
              </w:rPr>
            </w:pPr>
          </w:p>
          <w:p w14:paraId="69162612" w14:textId="07679F36" w:rsidR="009714A9" w:rsidRPr="00F02653" w:rsidRDefault="009714A9" w:rsidP="00706A2A">
            <w:pPr>
              <w:ind w:right="172"/>
              <w:jc w:val="both"/>
              <w:rPr>
                <w:rFonts w:cstheme="minorHAnsi"/>
                <w:bCs/>
                <w:sz w:val="20"/>
                <w:szCs w:val="20"/>
              </w:rPr>
            </w:pPr>
            <w:r w:rsidRPr="00F02653">
              <w:rPr>
                <w:rFonts w:cstheme="minorHAnsi"/>
                <w:b/>
                <w:sz w:val="20"/>
                <w:szCs w:val="20"/>
              </w:rPr>
              <w:t>Carlos Pinto (CChC):</w:t>
            </w:r>
            <w:r>
              <w:rPr>
                <w:rFonts w:cstheme="minorHAnsi"/>
                <w:bCs/>
                <w:sz w:val="20"/>
                <w:szCs w:val="20"/>
              </w:rPr>
              <w:t xml:space="preserve"> </w:t>
            </w:r>
            <w:r w:rsidRPr="00F02653">
              <w:rPr>
                <w:rFonts w:cstheme="minorHAnsi"/>
                <w:bCs/>
                <w:sz w:val="20"/>
                <w:szCs w:val="20"/>
              </w:rPr>
              <w:t xml:space="preserve">Se aclara que las cesiones voluntarias quedan sujetas a las mismas exigencias  y se autorizan en el mismo permiso. </w:t>
            </w:r>
          </w:p>
          <w:p w14:paraId="5C03858E" w14:textId="77777777" w:rsidR="009714A9" w:rsidRDefault="009714A9" w:rsidP="00706A2A">
            <w:pPr>
              <w:ind w:right="172"/>
              <w:jc w:val="both"/>
              <w:rPr>
                <w:rFonts w:cstheme="minorHAnsi"/>
                <w:b/>
                <w:sz w:val="20"/>
                <w:szCs w:val="20"/>
                <w:u w:val="single"/>
              </w:rPr>
            </w:pPr>
          </w:p>
          <w:p w14:paraId="0E276F0E" w14:textId="77777777" w:rsidR="009714A9" w:rsidRDefault="009714A9" w:rsidP="00706A2A">
            <w:pPr>
              <w:ind w:right="172"/>
              <w:jc w:val="both"/>
              <w:rPr>
                <w:rFonts w:cstheme="minorHAnsi"/>
                <w:b/>
                <w:sz w:val="20"/>
                <w:szCs w:val="20"/>
              </w:rPr>
            </w:pPr>
            <w:r w:rsidRPr="00F02653">
              <w:rPr>
                <w:rFonts w:cstheme="minorHAnsi"/>
                <w:b/>
                <w:sz w:val="20"/>
                <w:szCs w:val="20"/>
              </w:rPr>
              <w:t>Marisol Rojas (AOA)</w:t>
            </w:r>
            <w:r>
              <w:rPr>
                <w:rFonts w:cstheme="minorHAnsi"/>
                <w:b/>
                <w:sz w:val="20"/>
                <w:szCs w:val="20"/>
              </w:rPr>
              <w:t xml:space="preserve">: </w:t>
            </w:r>
          </w:p>
          <w:p w14:paraId="19DC3718" w14:textId="77777777" w:rsidR="009714A9" w:rsidRDefault="009714A9" w:rsidP="00706A2A">
            <w:pPr>
              <w:ind w:right="172"/>
              <w:jc w:val="both"/>
              <w:rPr>
                <w:rFonts w:cstheme="minorHAnsi"/>
                <w:bCs/>
                <w:sz w:val="20"/>
                <w:szCs w:val="20"/>
              </w:rPr>
            </w:pPr>
            <w:r w:rsidRPr="00F02653">
              <w:rPr>
                <w:rFonts w:cstheme="minorHAnsi"/>
                <w:bCs/>
                <w:sz w:val="20"/>
                <w:szCs w:val="20"/>
              </w:rPr>
              <w:t>7.</w:t>
            </w:r>
            <w:r w:rsidRPr="00F02653">
              <w:rPr>
                <w:rFonts w:cstheme="minorHAnsi"/>
                <w:bCs/>
                <w:sz w:val="20"/>
                <w:szCs w:val="20"/>
              </w:rPr>
              <w:tab/>
              <w:t xml:space="preserve">Cuál es el procedimiento de la “aprobación previa” qué es? </w:t>
            </w:r>
            <w:proofErr w:type="gramStart"/>
            <w:r w:rsidRPr="00F02653">
              <w:rPr>
                <w:rFonts w:cstheme="minorHAnsi"/>
                <w:bCs/>
                <w:sz w:val="20"/>
                <w:szCs w:val="20"/>
              </w:rPr>
              <w:t>Es un permiso de urbanización voluntaria?</w:t>
            </w:r>
            <w:proofErr w:type="gramEnd"/>
            <w:r w:rsidRPr="00F02653">
              <w:rPr>
                <w:rFonts w:cstheme="minorHAnsi"/>
                <w:bCs/>
                <w:sz w:val="20"/>
                <w:szCs w:val="20"/>
              </w:rPr>
              <w:t xml:space="preserve"> Como este permiso “conversa” con la configuración de los lotes resultantes. </w:t>
            </w:r>
            <w:proofErr w:type="gramStart"/>
            <w:r w:rsidRPr="00F02653">
              <w:rPr>
                <w:rFonts w:cstheme="minorHAnsi"/>
                <w:bCs/>
                <w:sz w:val="20"/>
                <w:szCs w:val="20"/>
              </w:rPr>
              <w:t>Es el mismo permiso para las urbanizaciones al exterior del predio que las interiores?</w:t>
            </w:r>
            <w:proofErr w:type="gramEnd"/>
          </w:p>
          <w:p w14:paraId="5182EE79" w14:textId="77777777" w:rsidR="009714A9" w:rsidRDefault="009714A9" w:rsidP="00706A2A">
            <w:pPr>
              <w:ind w:right="172"/>
              <w:jc w:val="both"/>
              <w:rPr>
                <w:rFonts w:cstheme="minorHAnsi"/>
                <w:b/>
                <w:sz w:val="20"/>
                <w:szCs w:val="20"/>
                <w:u w:val="single"/>
              </w:rPr>
            </w:pPr>
          </w:p>
          <w:p w14:paraId="30FDB509" w14:textId="77777777" w:rsidR="009714A9" w:rsidRPr="003A4FF5" w:rsidRDefault="009714A9" w:rsidP="00706A2A">
            <w:pPr>
              <w:ind w:right="172"/>
              <w:jc w:val="both"/>
              <w:rPr>
                <w:rFonts w:cstheme="minorHAnsi"/>
                <w:bCs/>
                <w:sz w:val="20"/>
                <w:szCs w:val="20"/>
              </w:rPr>
            </w:pPr>
            <w:r>
              <w:rPr>
                <w:rFonts w:cstheme="minorHAnsi"/>
                <w:b/>
                <w:sz w:val="20"/>
                <w:szCs w:val="20"/>
                <w:u w:val="single"/>
              </w:rPr>
              <w:t>Luis Prieto:</w:t>
            </w:r>
          </w:p>
          <w:p w14:paraId="7B45B015" w14:textId="7369A4D3" w:rsidR="009714A9" w:rsidRPr="00F02653" w:rsidRDefault="009714A9" w:rsidP="00706A2A">
            <w:pPr>
              <w:ind w:right="172"/>
              <w:jc w:val="both"/>
              <w:rPr>
                <w:rFonts w:cstheme="minorHAnsi"/>
                <w:b/>
                <w:sz w:val="20"/>
                <w:szCs w:val="20"/>
                <w:u w:val="single"/>
              </w:rPr>
            </w:pPr>
            <w:r w:rsidRPr="003A4FF5">
              <w:rPr>
                <w:rFonts w:cstheme="minorHAnsi"/>
                <w:bCs/>
                <w:sz w:val="20"/>
                <w:szCs w:val="20"/>
              </w:rPr>
              <w:t>Se produce un problema práctico con la frase final de este inciso [“su ejecución se autorizará en el mismo permiso”]: En el art. 2.2.4 bis se exige tramitar la urbanización voluntaria con permisos y aprobaciones propios. Por lo tanto, en los casos en que se quiera urbanizar voluntariamente por sobre el porcentaje máximo de urbanización obligatoria del art. 70 LGUC y 2.2.5 de la OGUC, será igualmente necesario presentar las dos solicitudes. Se sugiere contemplar que conforme al principio de economía procedimental del art. 9 de la Ley 19880 se deberán aprobar ambos permisos en un solo impulso.</w:t>
            </w:r>
          </w:p>
        </w:tc>
        <w:tc>
          <w:tcPr>
            <w:tcW w:w="1250" w:type="pct"/>
          </w:tcPr>
          <w:p w14:paraId="19F3C9D1" w14:textId="77777777" w:rsidR="009714A9" w:rsidRDefault="009714A9" w:rsidP="00706A2A">
            <w:pPr>
              <w:ind w:right="172"/>
              <w:jc w:val="both"/>
              <w:rPr>
                <w:rFonts w:cstheme="minorHAnsi"/>
                <w:bCs/>
                <w:sz w:val="20"/>
                <w:szCs w:val="20"/>
              </w:rPr>
            </w:pPr>
          </w:p>
          <w:p w14:paraId="1B1AE0E7" w14:textId="77777777" w:rsidR="009714A9" w:rsidRDefault="009714A9" w:rsidP="00706A2A">
            <w:pPr>
              <w:ind w:right="172"/>
              <w:jc w:val="both"/>
              <w:rPr>
                <w:rFonts w:cstheme="minorHAnsi"/>
                <w:bCs/>
                <w:sz w:val="20"/>
                <w:szCs w:val="20"/>
              </w:rPr>
            </w:pPr>
          </w:p>
          <w:p w14:paraId="08D1A838" w14:textId="77777777" w:rsidR="009714A9" w:rsidRDefault="009714A9" w:rsidP="00706A2A">
            <w:pPr>
              <w:ind w:right="172"/>
              <w:jc w:val="both"/>
              <w:rPr>
                <w:rFonts w:cstheme="minorHAnsi"/>
                <w:bCs/>
                <w:sz w:val="20"/>
                <w:szCs w:val="20"/>
              </w:rPr>
            </w:pPr>
          </w:p>
          <w:p w14:paraId="5CC07DF4" w14:textId="77777777" w:rsidR="009714A9" w:rsidRDefault="009714A9" w:rsidP="00706A2A">
            <w:pPr>
              <w:ind w:right="172"/>
              <w:jc w:val="both"/>
              <w:rPr>
                <w:rFonts w:cstheme="minorHAnsi"/>
                <w:bCs/>
                <w:sz w:val="20"/>
                <w:szCs w:val="20"/>
              </w:rPr>
            </w:pPr>
          </w:p>
          <w:p w14:paraId="27FA2016" w14:textId="77777777" w:rsidR="009714A9" w:rsidRDefault="009714A9" w:rsidP="00706A2A">
            <w:pPr>
              <w:ind w:right="172"/>
              <w:jc w:val="both"/>
              <w:rPr>
                <w:rFonts w:cstheme="minorHAnsi"/>
                <w:bCs/>
                <w:sz w:val="20"/>
                <w:szCs w:val="20"/>
              </w:rPr>
            </w:pPr>
          </w:p>
          <w:p w14:paraId="31BE99BA" w14:textId="26E89B8B" w:rsidR="009714A9" w:rsidRDefault="009714A9" w:rsidP="00AC465E">
            <w:pPr>
              <w:ind w:right="172"/>
              <w:jc w:val="both"/>
              <w:rPr>
                <w:rFonts w:cstheme="minorHAnsi"/>
                <w:b/>
                <w:bCs/>
                <w:spacing w:val="-3"/>
                <w:sz w:val="20"/>
                <w:szCs w:val="20"/>
                <w:u w:val="single"/>
              </w:rPr>
            </w:pPr>
            <w:r w:rsidRPr="0074634B">
              <w:rPr>
                <w:rFonts w:cstheme="minorHAnsi"/>
                <w:b/>
                <w:bCs/>
                <w:spacing w:val="-3"/>
                <w:sz w:val="20"/>
                <w:szCs w:val="20"/>
                <w:u w:val="single"/>
              </w:rPr>
              <w:t>Respecto de</w:t>
            </w:r>
            <w:r>
              <w:rPr>
                <w:rFonts w:cstheme="minorHAnsi"/>
                <w:b/>
                <w:bCs/>
                <w:spacing w:val="-3"/>
                <w:sz w:val="20"/>
                <w:szCs w:val="20"/>
                <w:u w:val="single"/>
              </w:rPr>
              <w:t>l inciso primero, numeral 1</w:t>
            </w:r>
            <w:r w:rsidRPr="0074634B">
              <w:rPr>
                <w:rFonts w:cstheme="minorHAnsi"/>
                <w:b/>
                <w:bCs/>
                <w:spacing w:val="-3"/>
                <w:sz w:val="20"/>
                <w:szCs w:val="20"/>
                <w:u w:val="single"/>
              </w:rPr>
              <w:t>:</w:t>
            </w:r>
          </w:p>
          <w:p w14:paraId="1EA06E59" w14:textId="77777777" w:rsidR="009714A9" w:rsidRDefault="009714A9" w:rsidP="00706A2A">
            <w:pPr>
              <w:ind w:right="172"/>
              <w:jc w:val="both"/>
              <w:rPr>
                <w:rFonts w:cstheme="minorHAnsi"/>
                <w:bCs/>
                <w:sz w:val="20"/>
                <w:szCs w:val="20"/>
              </w:rPr>
            </w:pPr>
          </w:p>
          <w:p w14:paraId="327EF43E" w14:textId="4DB06D4B" w:rsidR="009714A9" w:rsidRDefault="009714A9" w:rsidP="00706A2A">
            <w:pPr>
              <w:ind w:right="172"/>
              <w:jc w:val="both"/>
              <w:rPr>
                <w:rFonts w:cstheme="minorHAnsi"/>
                <w:bCs/>
                <w:sz w:val="20"/>
                <w:szCs w:val="20"/>
              </w:rPr>
            </w:pPr>
            <w:r>
              <w:rPr>
                <w:rFonts w:cstheme="minorHAnsi"/>
                <w:bCs/>
                <w:sz w:val="20"/>
                <w:szCs w:val="20"/>
              </w:rPr>
              <w:t xml:space="preserve">La </w:t>
            </w:r>
            <w:r w:rsidRPr="00AF3CA4">
              <w:rPr>
                <w:rFonts w:cstheme="minorHAnsi"/>
                <w:bCs/>
                <w:sz w:val="20"/>
                <w:szCs w:val="20"/>
              </w:rPr>
              <w:t>posibilidad de la urbanización y enajenación por etapas, en el caso de los proyectos de loteo con construcción simultánea</w:t>
            </w:r>
            <w:r>
              <w:rPr>
                <w:rFonts w:cstheme="minorHAnsi"/>
                <w:bCs/>
                <w:sz w:val="20"/>
                <w:szCs w:val="20"/>
              </w:rPr>
              <w:t>, ya se abordó en Circular DDU 504. Por una parte, no tiene relación directa con la UV, y por otra, se considera que el tema fue resuelto en la mencionada circular.</w:t>
            </w:r>
          </w:p>
          <w:p w14:paraId="62A83AD6" w14:textId="77777777" w:rsidR="009714A9" w:rsidRDefault="009714A9" w:rsidP="00706A2A">
            <w:pPr>
              <w:ind w:right="172"/>
              <w:jc w:val="both"/>
              <w:rPr>
                <w:rFonts w:cstheme="minorHAnsi"/>
                <w:bCs/>
                <w:sz w:val="20"/>
                <w:szCs w:val="20"/>
              </w:rPr>
            </w:pPr>
          </w:p>
          <w:p w14:paraId="7A23B4A2" w14:textId="77777777" w:rsidR="009714A9" w:rsidRDefault="009714A9" w:rsidP="00706A2A">
            <w:pPr>
              <w:ind w:right="172"/>
              <w:jc w:val="both"/>
              <w:rPr>
                <w:rFonts w:cstheme="minorHAnsi"/>
                <w:bCs/>
                <w:sz w:val="20"/>
                <w:szCs w:val="20"/>
              </w:rPr>
            </w:pPr>
            <w:r>
              <w:rPr>
                <w:rFonts w:cstheme="minorHAnsi"/>
                <w:bCs/>
                <w:sz w:val="20"/>
                <w:szCs w:val="20"/>
              </w:rPr>
              <w:t xml:space="preserve">Se reitera que se reformulará la definición de UV, para dejar claro que comprende las UV </w:t>
            </w:r>
            <w:r w:rsidRPr="00BF3CD8">
              <w:rPr>
                <w:rFonts w:cstheme="minorHAnsi"/>
                <w:bCs/>
                <w:sz w:val="20"/>
                <w:szCs w:val="20"/>
              </w:rPr>
              <w:t>que excedan el porcentaje máximo de cesiones dispuesto en el artículo 70</w:t>
            </w:r>
            <w:r>
              <w:rPr>
                <w:rFonts w:cstheme="minorHAnsi"/>
                <w:bCs/>
                <w:sz w:val="20"/>
                <w:szCs w:val="20"/>
              </w:rPr>
              <w:t>.</w:t>
            </w:r>
          </w:p>
          <w:p w14:paraId="0DB6EDC5" w14:textId="77777777" w:rsidR="009714A9" w:rsidRDefault="009714A9" w:rsidP="00706A2A">
            <w:pPr>
              <w:ind w:right="172"/>
              <w:jc w:val="both"/>
              <w:rPr>
                <w:rFonts w:cstheme="minorHAnsi"/>
                <w:bCs/>
                <w:sz w:val="20"/>
                <w:szCs w:val="20"/>
              </w:rPr>
            </w:pPr>
          </w:p>
          <w:p w14:paraId="6448CC96" w14:textId="77777777" w:rsidR="009714A9" w:rsidRDefault="009714A9" w:rsidP="00706A2A">
            <w:pPr>
              <w:ind w:right="172"/>
              <w:jc w:val="both"/>
              <w:rPr>
                <w:rFonts w:cstheme="minorHAnsi"/>
                <w:bCs/>
                <w:sz w:val="20"/>
                <w:szCs w:val="20"/>
              </w:rPr>
            </w:pPr>
          </w:p>
          <w:p w14:paraId="67EB7EDD" w14:textId="77777777" w:rsidR="009714A9" w:rsidRDefault="009714A9" w:rsidP="00706A2A">
            <w:pPr>
              <w:ind w:right="172"/>
              <w:jc w:val="both"/>
              <w:rPr>
                <w:rFonts w:cstheme="minorHAnsi"/>
                <w:bCs/>
                <w:sz w:val="20"/>
                <w:szCs w:val="20"/>
              </w:rPr>
            </w:pPr>
          </w:p>
          <w:p w14:paraId="475A96F0" w14:textId="77777777" w:rsidR="009714A9" w:rsidRDefault="009714A9" w:rsidP="00706A2A">
            <w:pPr>
              <w:ind w:right="172"/>
              <w:jc w:val="both"/>
              <w:rPr>
                <w:rFonts w:cstheme="minorHAnsi"/>
                <w:bCs/>
                <w:sz w:val="20"/>
                <w:szCs w:val="20"/>
              </w:rPr>
            </w:pPr>
          </w:p>
          <w:p w14:paraId="0C7F67C7" w14:textId="77777777" w:rsidR="009714A9" w:rsidRDefault="009714A9" w:rsidP="00706A2A">
            <w:pPr>
              <w:ind w:right="172"/>
              <w:jc w:val="both"/>
              <w:rPr>
                <w:rFonts w:cstheme="minorHAnsi"/>
                <w:bCs/>
                <w:sz w:val="20"/>
                <w:szCs w:val="20"/>
              </w:rPr>
            </w:pPr>
          </w:p>
          <w:p w14:paraId="0247FD6A" w14:textId="77777777" w:rsidR="009714A9" w:rsidRDefault="009714A9" w:rsidP="00706A2A">
            <w:pPr>
              <w:ind w:right="172"/>
              <w:jc w:val="both"/>
              <w:rPr>
                <w:rFonts w:cstheme="minorHAnsi"/>
                <w:bCs/>
                <w:sz w:val="20"/>
                <w:szCs w:val="20"/>
              </w:rPr>
            </w:pPr>
          </w:p>
          <w:p w14:paraId="64FEA6DC" w14:textId="77777777" w:rsidR="009714A9" w:rsidRDefault="009714A9" w:rsidP="00706A2A">
            <w:pPr>
              <w:ind w:right="172"/>
              <w:jc w:val="both"/>
              <w:rPr>
                <w:rFonts w:cstheme="minorHAnsi"/>
                <w:bCs/>
                <w:sz w:val="20"/>
                <w:szCs w:val="20"/>
              </w:rPr>
            </w:pPr>
          </w:p>
          <w:p w14:paraId="6FCBDC91" w14:textId="77777777" w:rsidR="009714A9" w:rsidRDefault="009714A9" w:rsidP="00706A2A">
            <w:pPr>
              <w:ind w:right="172"/>
              <w:jc w:val="both"/>
              <w:rPr>
                <w:rFonts w:cstheme="minorHAnsi"/>
                <w:bCs/>
                <w:sz w:val="20"/>
                <w:szCs w:val="20"/>
              </w:rPr>
            </w:pPr>
          </w:p>
          <w:p w14:paraId="0A683CFA" w14:textId="77777777" w:rsidR="009714A9" w:rsidRDefault="009714A9" w:rsidP="00706A2A">
            <w:pPr>
              <w:ind w:right="172"/>
              <w:jc w:val="both"/>
              <w:rPr>
                <w:rFonts w:cstheme="minorHAnsi"/>
                <w:bCs/>
                <w:sz w:val="20"/>
                <w:szCs w:val="20"/>
              </w:rPr>
            </w:pPr>
          </w:p>
          <w:p w14:paraId="5071AD25" w14:textId="77777777" w:rsidR="009714A9" w:rsidRDefault="009714A9" w:rsidP="00706A2A">
            <w:pPr>
              <w:ind w:right="172"/>
              <w:jc w:val="both"/>
              <w:rPr>
                <w:rFonts w:cstheme="minorHAnsi"/>
                <w:bCs/>
                <w:sz w:val="20"/>
                <w:szCs w:val="20"/>
              </w:rPr>
            </w:pPr>
          </w:p>
          <w:p w14:paraId="5775C288" w14:textId="77777777" w:rsidR="009714A9" w:rsidRDefault="009714A9" w:rsidP="00706A2A">
            <w:pPr>
              <w:ind w:right="172"/>
              <w:jc w:val="both"/>
              <w:rPr>
                <w:rFonts w:cstheme="minorHAnsi"/>
                <w:bCs/>
                <w:sz w:val="20"/>
                <w:szCs w:val="20"/>
              </w:rPr>
            </w:pPr>
          </w:p>
          <w:p w14:paraId="3E8E8414" w14:textId="77777777" w:rsidR="009714A9" w:rsidRDefault="009714A9" w:rsidP="00706A2A">
            <w:pPr>
              <w:ind w:right="172"/>
              <w:jc w:val="both"/>
              <w:rPr>
                <w:rFonts w:cstheme="minorHAnsi"/>
                <w:bCs/>
                <w:sz w:val="20"/>
                <w:szCs w:val="20"/>
              </w:rPr>
            </w:pPr>
          </w:p>
          <w:p w14:paraId="1809BD06" w14:textId="77777777" w:rsidR="009714A9" w:rsidRDefault="009714A9" w:rsidP="00706A2A">
            <w:pPr>
              <w:ind w:right="172"/>
              <w:jc w:val="both"/>
              <w:rPr>
                <w:rFonts w:cstheme="minorHAnsi"/>
                <w:bCs/>
                <w:sz w:val="20"/>
                <w:szCs w:val="20"/>
              </w:rPr>
            </w:pPr>
          </w:p>
          <w:p w14:paraId="06FAF8B5" w14:textId="77777777" w:rsidR="009714A9" w:rsidRDefault="009714A9" w:rsidP="00706A2A">
            <w:pPr>
              <w:ind w:right="172"/>
              <w:jc w:val="both"/>
              <w:rPr>
                <w:rFonts w:cstheme="minorHAnsi"/>
                <w:bCs/>
                <w:sz w:val="20"/>
                <w:szCs w:val="20"/>
              </w:rPr>
            </w:pPr>
          </w:p>
          <w:p w14:paraId="4D772C1E" w14:textId="77777777" w:rsidR="009714A9" w:rsidRDefault="009714A9" w:rsidP="00706A2A">
            <w:pPr>
              <w:ind w:right="172"/>
              <w:jc w:val="both"/>
              <w:rPr>
                <w:rFonts w:cstheme="minorHAnsi"/>
                <w:bCs/>
                <w:sz w:val="20"/>
                <w:szCs w:val="20"/>
              </w:rPr>
            </w:pPr>
          </w:p>
          <w:p w14:paraId="27E3CDB1" w14:textId="77777777" w:rsidR="009714A9" w:rsidRDefault="009714A9" w:rsidP="00706A2A">
            <w:pPr>
              <w:ind w:right="172"/>
              <w:jc w:val="both"/>
              <w:rPr>
                <w:rFonts w:cstheme="minorHAnsi"/>
                <w:bCs/>
                <w:sz w:val="20"/>
                <w:szCs w:val="20"/>
              </w:rPr>
            </w:pPr>
          </w:p>
          <w:p w14:paraId="3D54FF39" w14:textId="77777777" w:rsidR="00ED7E7D" w:rsidRDefault="00ED7E7D" w:rsidP="00706A2A">
            <w:pPr>
              <w:ind w:right="172"/>
              <w:jc w:val="both"/>
              <w:rPr>
                <w:rFonts w:cstheme="minorHAnsi"/>
                <w:bCs/>
                <w:sz w:val="20"/>
                <w:szCs w:val="20"/>
              </w:rPr>
            </w:pPr>
          </w:p>
          <w:p w14:paraId="48B2AC8A" w14:textId="77777777" w:rsidR="00ED7E7D" w:rsidRDefault="00ED7E7D" w:rsidP="00706A2A">
            <w:pPr>
              <w:ind w:right="172"/>
              <w:jc w:val="both"/>
              <w:rPr>
                <w:rFonts w:cstheme="minorHAnsi"/>
                <w:bCs/>
                <w:sz w:val="20"/>
                <w:szCs w:val="20"/>
              </w:rPr>
            </w:pPr>
          </w:p>
          <w:p w14:paraId="40DD6E09" w14:textId="77777777" w:rsidR="00ED7E7D" w:rsidRDefault="00ED7E7D" w:rsidP="00706A2A">
            <w:pPr>
              <w:ind w:right="172"/>
              <w:jc w:val="both"/>
              <w:rPr>
                <w:rFonts w:cstheme="minorHAnsi"/>
                <w:bCs/>
                <w:sz w:val="20"/>
                <w:szCs w:val="20"/>
              </w:rPr>
            </w:pPr>
          </w:p>
          <w:p w14:paraId="5B62D603" w14:textId="07EE9A26" w:rsidR="009714A9" w:rsidRDefault="009714A9" w:rsidP="00C77C56">
            <w:pPr>
              <w:ind w:right="172"/>
              <w:jc w:val="both"/>
              <w:rPr>
                <w:rFonts w:cstheme="minorHAnsi"/>
                <w:b/>
                <w:bCs/>
                <w:spacing w:val="-3"/>
                <w:sz w:val="20"/>
                <w:szCs w:val="20"/>
                <w:u w:val="single"/>
              </w:rPr>
            </w:pPr>
            <w:r w:rsidRPr="0074634B">
              <w:rPr>
                <w:rFonts w:cstheme="minorHAnsi"/>
                <w:b/>
                <w:bCs/>
                <w:spacing w:val="-3"/>
                <w:sz w:val="20"/>
                <w:szCs w:val="20"/>
                <w:u w:val="single"/>
              </w:rPr>
              <w:t>Respecto de</w:t>
            </w:r>
            <w:r>
              <w:rPr>
                <w:rFonts w:cstheme="minorHAnsi"/>
                <w:b/>
                <w:bCs/>
                <w:spacing w:val="-3"/>
                <w:sz w:val="20"/>
                <w:szCs w:val="20"/>
                <w:u w:val="single"/>
              </w:rPr>
              <w:t>l inciso primero, numeral 2</w:t>
            </w:r>
            <w:r w:rsidRPr="0074634B">
              <w:rPr>
                <w:rFonts w:cstheme="minorHAnsi"/>
                <w:b/>
                <w:bCs/>
                <w:spacing w:val="-3"/>
                <w:sz w:val="20"/>
                <w:szCs w:val="20"/>
                <w:u w:val="single"/>
              </w:rPr>
              <w:t>:</w:t>
            </w:r>
          </w:p>
          <w:p w14:paraId="43061510" w14:textId="77777777" w:rsidR="009714A9" w:rsidRDefault="009714A9" w:rsidP="00706A2A">
            <w:pPr>
              <w:ind w:right="172"/>
              <w:jc w:val="both"/>
              <w:rPr>
                <w:rFonts w:cstheme="minorHAnsi"/>
                <w:bCs/>
                <w:sz w:val="20"/>
                <w:szCs w:val="20"/>
              </w:rPr>
            </w:pPr>
          </w:p>
          <w:p w14:paraId="72EFE0C9" w14:textId="45342933" w:rsidR="009714A9" w:rsidRDefault="009714A9" w:rsidP="00706A2A">
            <w:pPr>
              <w:ind w:right="172"/>
              <w:jc w:val="both"/>
              <w:rPr>
                <w:rFonts w:cstheme="minorHAnsi"/>
                <w:bCs/>
                <w:sz w:val="20"/>
                <w:szCs w:val="20"/>
              </w:rPr>
            </w:pPr>
            <w:r>
              <w:rPr>
                <w:rFonts w:cstheme="minorHAnsi"/>
                <w:bCs/>
                <w:sz w:val="20"/>
                <w:szCs w:val="20"/>
              </w:rPr>
              <w:t>Somos de la opinión que la redacción propuesta es clara respecto del cálculo de la cesión; se debe ceder la superficie afecta a utilidad pública con un límite (44% de la superficie del predio).</w:t>
            </w:r>
          </w:p>
          <w:p w14:paraId="492B96B3" w14:textId="77777777" w:rsidR="009714A9" w:rsidRDefault="009714A9" w:rsidP="00706A2A">
            <w:pPr>
              <w:ind w:right="172"/>
              <w:jc w:val="both"/>
              <w:rPr>
                <w:rFonts w:cstheme="minorHAnsi"/>
                <w:bCs/>
                <w:sz w:val="20"/>
                <w:szCs w:val="20"/>
              </w:rPr>
            </w:pPr>
          </w:p>
          <w:p w14:paraId="68F0A2FB" w14:textId="1AB6A02D" w:rsidR="009714A9" w:rsidRDefault="009714A9" w:rsidP="00706A2A">
            <w:pPr>
              <w:ind w:right="172"/>
              <w:jc w:val="both"/>
              <w:rPr>
                <w:rFonts w:cstheme="minorHAnsi"/>
                <w:bCs/>
                <w:sz w:val="20"/>
                <w:szCs w:val="20"/>
              </w:rPr>
            </w:pPr>
            <w:r>
              <w:rPr>
                <w:rFonts w:cstheme="minorHAnsi"/>
                <w:bCs/>
                <w:sz w:val="20"/>
                <w:szCs w:val="20"/>
              </w:rPr>
              <w:t>Por otro lado, la redacción propuesta solo viene a explicitar la regla vigente, no busca asimilar con el loteo.</w:t>
            </w:r>
          </w:p>
          <w:p w14:paraId="2574E7DE" w14:textId="77777777" w:rsidR="009714A9" w:rsidRDefault="009714A9" w:rsidP="00706A2A">
            <w:pPr>
              <w:ind w:right="172"/>
              <w:jc w:val="both"/>
              <w:rPr>
                <w:rFonts w:cstheme="minorHAnsi"/>
                <w:bCs/>
                <w:sz w:val="20"/>
                <w:szCs w:val="20"/>
              </w:rPr>
            </w:pPr>
          </w:p>
          <w:p w14:paraId="61C307F0" w14:textId="77777777" w:rsidR="009714A9" w:rsidRDefault="009714A9" w:rsidP="00706A2A">
            <w:pPr>
              <w:ind w:right="172"/>
              <w:jc w:val="both"/>
              <w:rPr>
                <w:rFonts w:cstheme="minorHAnsi"/>
                <w:bCs/>
                <w:sz w:val="20"/>
                <w:szCs w:val="20"/>
              </w:rPr>
            </w:pPr>
          </w:p>
          <w:p w14:paraId="32ED20C6" w14:textId="77777777" w:rsidR="009714A9" w:rsidRDefault="009714A9" w:rsidP="00706A2A">
            <w:pPr>
              <w:ind w:right="172"/>
              <w:jc w:val="both"/>
              <w:rPr>
                <w:rFonts w:cstheme="minorHAnsi"/>
                <w:bCs/>
                <w:sz w:val="20"/>
                <w:szCs w:val="20"/>
              </w:rPr>
            </w:pPr>
          </w:p>
          <w:p w14:paraId="37005E8A" w14:textId="77777777" w:rsidR="009714A9" w:rsidRDefault="009714A9" w:rsidP="00706A2A">
            <w:pPr>
              <w:ind w:right="172"/>
              <w:jc w:val="both"/>
              <w:rPr>
                <w:rFonts w:cstheme="minorHAnsi"/>
                <w:bCs/>
                <w:sz w:val="20"/>
                <w:szCs w:val="20"/>
              </w:rPr>
            </w:pPr>
          </w:p>
          <w:p w14:paraId="06B55FA9" w14:textId="77777777" w:rsidR="009714A9" w:rsidRDefault="009714A9" w:rsidP="00706A2A">
            <w:pPr>
              <w:ind w:right="172"/>
              <w:jc w:val="both"/>
              <w:rPr>
                <w:rFonts w:cstheme="minorHAnsi"/>
                <w:bCs/>
                <w:sz w:val="20"/>
                <w:szCs w:val="20"/>
              </w:rPr>
            </w:pPr>
          </w:p>
          <w:p w14:paraId="27FA325E" w14:textId="77777777" w:rsidR="009714A9" w:rsidRDefault="009714A9" w:rsidP="00706A2A">
            <w:pPr>
              <w:ind w:right="172"/>
              <w:jc w:val="both"/>
              <w:rPr>
                <w:rFonts w:cstheme="minorHAnsi"/>
                <w:bCs/>
                <w:sz w:val="20"/>
                <w:szCs w:val="20"/>
              </w:rPr>
            </w:pPr>
          </w:p>
          <w:p w14:paraId="5AF09AAB" w14:textId="77777777" w:rsidR="009714A9" w:rsidRDefault="009714A9" w:rsidP="00706A2A">
            <w:pPr>
              <w:ind w:right="172"/>
              <w:jc w:val="both"/>
              <w:rPr>
                <w:rFonts w:cstheme="minorHAnsi"/>
                <w:bCs/>
                <w:sz w:val="20"/>
                <w:szCs w:val="20"/>
              </w:rPr>
            </w:pPr>
          </w:p>
          <w:p w14:paraId="1ED8F5BA" w14:textId="77777777" w:rsidR="009714A9" w:rsidRDefault="009714A9" w:rsidP="00706A2A">
            <w:pPr>
              <w:ind w:right="172"/>
              <w:jc w:val="both"/>
              <w:rPr>
                <w:rFonts w:cstheme="minorHAnsi"/>
                <w:bCs/>
                <w:sz w:val="20"/>
                <w:szCs w:val="20"/>
              </w:rPr>
            </w:pPr>
          </w:p>
          <w:p w14:paraId="33666D87" w14:textId="77777777" w:rsidR="009714A9" w:rsidRDefault="009714A9" w:rsidP="00706A2A">
            <w:pPr>
              <w:ind w:right="172"/>
              <w:jc w:val="both"/>
              <w:rPr>
                <w:rFonts w:cstheme="minorHAnsi"/>
                <w:bCs/>
                <w:sz w:val="20"/>
                <w:szCs w:val="20"/>
              </w:rPr>
            </w:pPr>
          </w:p>
          <w:p w14:paraId="2877B229" w14:textId="77777777" w:rsidR="009714A9" w:rsidRDefault="009714A9" w:rsidP="00706A2A">
            <w:pPr>
              <w:ind w:right="172"/>
              <w:jc w:val="both"/>
              <w:rPr>
                <w:rFonts w:cstheme="minorHAnsi"/>
                <w:bCs/>
                <w:sz w:val="20"/>
                <w:szCs w:val="20"/>
              </w:rPr>
            </w:pPr>
          </w:p>
          <w:p w14:paraId="3184AFDF" w14:textId="77777777" w:rsidR="009714A9" w:rsidRDefault="009714A9" w:rsidP="00706A2A">
            <w:pPr>
              <w:ind w:right="172"/>
              <w:jc w:val="both"/>
              <w:rPr>
                <w:rFonts w:cstheme="minorHAnsi"/>
                <w:bCs/>
                <w:sz w:val="20"/>
                <w:szCs w:val="20"/>
              </w:rPr>
            </w:pPr>
          </w:p>
          <w:p w14:paraId="4A5BCFE8" w14:textId="4DAF8D5D" w:rsidR="009714A9" w:rsidRDefault="009714A9" w:rsidP="00C00A3C">
            <w:pPr>
              <w:ind w:right="172"/>
              <w:jc w:val="both"/>
              <w:rPr>
                <w:rFonts w:cstheme="minorHAnsi"/>
                <w:b/>
                <w:bCs/>
                <w:spacing w:val="-3"/>
                <w:sz w:val="20"/>
                <w:szCs w:val="20"/>
                <w:u w:val="single"/>
              </w:rPr>
            </w:pPr>
            <w:r w:rsidRPr="0074634B">
              <w:rPr>
                <w:rFonts w:cstheme="minorHAnsi"/>
                <w:b/>
                <w:bCs/>
                <w:spacing w:val="-3"/>
                <w:sz w:val="20"/>
                <w:szCs w:val="20"/>
                <w:u w:val="single"/>
              </w:rPr>
              <w:t>Respecto de</w:t>
            </w:r>
            <w:r>
              <w:rPr>
                <w:rFonts w:cstheme="minorHAnsi"/>
                <w:b/>
                <w:bCs/>
                <w:spacing w:val="-3"/>
                <w:sz w:val="20"/>
                <w:szCs w:val="20"/>
                <w:u w:val="single"/>
              </w:rPr>
              <w:t>l inciso primero, numeral 3</w:t>
            </w:r>
            <w:r w:rsidRPr="0074634B">
              <w:rPr>
                <w:rFonts w:cstheme="minorHAnsi"/>
                <w:b/>
                <w:bCs/>
                <w:spacing w:val="-3"/>
                <w:sz w:val="20"/>
                <w:szCs w:val="20"/>
                <w:u w:val="single"/>
              </w:rPr>
              <w:t>:</w:t>
            </w:r>
          </w:p>
          <w:p w14:paraId="5FFC3B96" w14:textId="77777777" w:rsidR="009714A9" w:rsidRDefault="009714A9" w:rsidP="00706A2A">
            <w:pPr>
              <w:ind w:right="172"/>
              <w:jc w:val="both"/>
              <w:rPr>
                <w:rFonts w:cstheme="minorHAnsi"/>
                <w:bCs/>
                <w:sz w:val="20"/>
                <w:szCs w:val="20"/>
              </w:rPr>
            </w:pPr>
          </w:p>
          <w:p w14:paraId="1F95C727" w14:textId="77777777" w:rsidR="009714A9" w:rsidRDefault="009714A9" w:rsidP="00706A2A">
            <w:pPr>
              <w:ind w:right="172"/>
              <w:jc w:val="both"/>
              <w:rPr>
                <w:rFonts w:cstheme="minorHAnsi"/>
                <w:bCs/>
                <w:sz w:val="20"/>
                <w:szCs w:val="20"/>
              </w:rPr>
            </w:pPr>
            <w:r>
              <w:rPr>
                <w:rFonts w:cstheme="minorHAnsi"/>
                <w:bCs/>
                <w:sz w:val="20"/>
                <w:szCs w:val="20"/>
              </w:rPr>
              <w:t xml:space="preserve">Se tomó la decisión que esta modificación a la OGUC sólo aborde las UV (con algunas excepciones muy menores). </w:t>
            </w:r>
          </w:p>
          <w:p w14:paraId="0D866CE8" w14:textId="77777777" w:rsidR="009714A9" w:rsidRDefault="009714A9" w:rsidP="00706A2A">
            <w:pPr>
              <w:ind w:right="172"/>
              <w:jc w:val="both"/>
              <w:rPr>
                <w:rFonts w:cstheme="minorHAnsi"/>
                <w:bCs/>
                <w:sz w:val="20"/>
                <w:szCs w:val="20"/>
              </w:rPr>
            </w:pPr>
          </w:p>
          <w:p w14:paraId="7827E1D5" w14:textId="77777777" w:rsidR="009714A9" w:rsidRDefault="009714A9" w:rsidP="00706A2A">
            <w:pPr>
              <w:ind w:right="172"/>
              <w:jc w:val="both"/>
              <w:rPr>
                <w:rFonts w:cstheme="minorHAnsi"/>
                <w:bCs/>
                <w:sz w:val="20"/>
                <w:szCs w:val="20"/>
              </w:rPr>
            </w:pPr>
          </w:p>
          <w:p w14:paraId="4E3E9CCE" w14:textId="77777777" w:rsidR="009714A9" w:rsidRDefault="009714A9" w:rsidP="00706A2A">
            <w:pPr>
              <w:ind w:right="172"/>
              <w:jc w:val="both"/>
              <w:rPr>
                <w:rFonts w:cstheme="minorHAnsi"/>
                <w:bCs/>
                <w:sz w:val="20"/>
                <w:szCs w:val="20"/>
              </w:rPr>
            </w:pPr>
          </w:p>
          <w:p w14:paraId="039EB32C" w14:textId="77777777" w:rsidR="009714A9" w:rsidRDefault="009714A9" w:rsidP="00706A2A">
            <w:pPr>
              <w:ind w:right="172"/>
              <w:jc w:val="both"/>
              <w:rPr>
                <w:rFonts w:cstheme="minorHAnsi"/>
                <w:bCs/>
                <w:sz w:val="20"/>
                <w:szCs w:val="20"/>
              </w:rPr>
            </w:pPr>
          </w:p>
          <w:p w14:paraId="5A49C9F7" w14:textId="77777777" w:rsidR="009714A9" w:rsidRDefault="009714A9" w:rsidP="00706A2A">
            <w:pPr>
              <w:ind w:right="172"/>
              <w:jc w:val="both"/>
              <w:rPr>
                <w:rFonts w:cstheme="minorHAnsi"/>
                <w:bCs/>
                <w:sz w:val="20"/>
                <w:szCs w:val="20"/>
              </w:rPr>
            </w:pPr>
          </w:p>
          <w:p w14:paraId="37EBC681" w14:textId="77777777" w:rsidR="009714A9" w:rsidRDefault="009714A9" w:rsidP="00706A2A">
            <w:pPr>
              <w:ind w:right="172"/>
              <w:jc w:val="both"/>
              <w:rPr>
                <w:rFonts w:cstheme="minorHAnsi"/>
                <w:bCs/>
                <w:sz w:val="20"/>
                <w:szCs w:val="20"/>
              </w:rPr>
            </w:pPr>
          </w:p>
          <w:p w14:paraId="6F01C22F" w14:textId="77777777" w:rsidR="009714A9" w:rsidRDefault="009714A9" w:rsidP="00706A2A">
            <w:pPr>
              <w:ind w:right="172"/>
              <w:jc w:val="both"/>
              <w:rPr>
                <w:rFonts w:cstheme="minorHAnsi"/>
                <w:bCs/>
                <w:sz w:val="20"/>
                <w:szCs w:val="20"/>
              </w:rPr>
            </w:pPr>
          </w:p>
          <w:p w14:paraId="192A79C1" w14:textId="77777777" w:rsidR="009714A9" w:rsidRDefault="009714A9" w:rsidP="00706A2A">
            <w:pPr>
              <w:ind w:right="172"/>
              <w:jc w:val="both"/>
              <w:rPr>
                <w:rFonts w:cstheme="minorHAnsi"/>
                <w:bCs/>
                <w:sz w:val="20"/>
                <w:szCs w:val="20"/>
              </w:rPr>
            </w:pPr>
          </w:p>
          <w:p w14:paraId="0F9DA796" w14:textId="77777777" w:rsidR="009714A9" w:rsidRDefault="009714A9" w:rsidP="00706A2A">
            <w:pPr>
              <w:ind w:right="172"/>
              <w:jc w:val="both"/>
              <w:rPr>
                <w:rFonts w:cstheme="minorHAnsi"/>
                <w:bCs/>
                <w:sz w:val="20"/>
                <w:szCs w:val="20"/>
              </w:rPr>
            </w:pPr>
          </w:p>
          <w:p w14:paraId="6FB1D427" w14:textId="77777777" w:rsidR="009714A9" w:rsidRDefault="009714A9" w:rsidP="00706A2A">
            <w:pPr>
              <w:ind w:right="172"/>
              <w:jc w:val="both"/>
              <w:rPr>
                <w:rFonts w:cstheme="minorHAnsi"/>
                <w:bCs/>
                <w:sz w:val="20"/>
                <w:szCs w:val="20"/>
              </w:rPr>
            </w:pPr>
          </w:p>
          <w:p w14:paraId="613047FC" w14:textId="77777777" w:rsidR="009714A9" w:rsidRDefault="009714A9" w:rsidP="00706A2A">
            <w:pPr>
              <w:ind w:right="172"/>
              <w:jc w:val="both"/>
              <w:rPr>
                <w:rFonts w:cstheme="minorHAnsi"/>
                <w:bCs/>
                <w:sz w:val="20"/>
                <w:szCs w:val="20"/>
              </w:rPr>
            </w:pPr>
          </w:p>
          <w:p w14:paraId="6DAEFDA8" w14:textId="77777777" w:rsidR="009714A9" w:rsidRDefault="009714A9" w:rsidP="00706A2A">
            <w:pPr>
              <w:ind w:right="172"/>
              <w:jc w:val="both"/>
              <w:rPr>
                <w:rFonts w:cstheme="minorHAnsi"/>
                <w:bCs/>
                <w:sz w:val="20"/>
                <w:szCs w:val="20"/>
              </w:rPr>
            </w:pPr>
          </w:p>
          <w:p w14:paraId="352329B8" w14:textId="77777777" w:rsidR="009714A9" w:rsidRDefault="009714A9" w:rsidP="00706A2A">
            <w:pPr>
              <w:ind w:right="172"/>
              <w:jc w:val="both"/>
              <w:rPr>
                <w:rFonts w:cstheme="minorHAnsi"/>
                <w:bCs/>
                <w:sz w:val="20"/>
                <w:szCs w:val="20"/>
              </w:rPr>
            </w:pPr>
          </w:p>
          <w:p w14:paraId="3D068086" w14:textId="77777777" w:rsidR="009714A9" w:rsidRDefault="009714A9" w:rsidP="00706A2A">
            <w:pPr>
              <w:ind w:right="172"/>
              <w:jc w:val="both"/>
              <w:rPr>
                <w:rFonts w:cstheme="minorHAnsi"/>
                <w:bCs/>
                <w:sz w:val="20"/>
                <w:szCs w:val="20"/>
              </w:rPr>
            </w:pPr>
          </w:p>
          <w:p w14:paraId="0F3C7F0B" w14:textId="77777777" w:rsidR="009714A9" w:rsidRDefault="009714A9" w:rsidP="00706A2A">
            <w:pPr>
              <w:ind w:right="172"/>
              <w:jc w:val="both"/>
              <w:rPr>
                <w:rFonts w:cstheme="minorHAnsi"/>
                <w:bCs/>
                <w:sz w:val="20"/>
                <w:szCs w:val="20"/>
              </w:rPr>
            </w:pPr>
          </w:p>
          <w:p w14:paraId="74B95E00" w14:textId="77777777" w:rsidR="009714A9" w:rsidRDefault="009714A9" w:rsidP="00706A2A">
            <w:pPr>
              <w:ind w:right="172"/>
              <w:jc w:val="both"/>
              <w:rPr>
                <w:rFonts w:cstheme="minorHAnsi"/>
                <w:bCs/>
                <w:sz w:val="20"/>
                <w:szCs w:val="20"/>
              </w:rPr>
            </w:pPr>
          </w:p>
          <w:p w14:paraId="06582874" w14:textId="1310B2AD" w:rsidR="009714A9" w:rsidRDefault="009714A9" w:rsidP="00FA31B7">
            <w:pPr>
              <w:ind w:right="172"/>
              <w:jc w:val="both"/>
              <w:rPr>
                <w:rFonts w:cstheme="minorHAnsi"/>
                <w:b/>
                <w:bCs/>
                <w:spacing w:val="-3"/>
                <w:sz w:val="20"/>
                <w:szCs w:val="20"/>
                <w:u w:val="single"/>
              </w:rPr>
            </w:pPr>
            <w:r w:rsidRPr="0074634B">
              <w:rPr>
                <w:rFonts w:cstheme="minorHAnsi"/>
                <w:b/>
                <w:bCs/>
                <w:spacing w:val="-3"/>
                <w:sz w:val="20"/>
                <w:szCs w:val="20"/>
                <w:u w:val="single"/>
              </w:rPr>
              <w:t>Respecto de</w:t>
            </w:r>
            <w:r>
              <w:rPr>
                <w:rFonts w:cstheme="minorHAnsi"/>
                <w:b/>
                <w:bCs/>
                <w:spacing w:val="-3"/>
                <w:sz w:val="20"/>
                <w:szCs w:val="20"/>
                <w:u w:val="single"/>
              </w:rPr>
              <w:t>l inciso segundo que se elimina</w:t>
            </w:r>
            <w:r w:rsidRPr="0074634B">
              <w:rPr>
                <w:rFonts w:cstheme="minorHAnsi"/>
                <w:b/>
                <w:bCs/>
                <w:spacing w:val="-3"/>
                <w:sz w:val="20"/>
                <w:szCs w:val="20"/>
                <w:u w:val="single"/>
              </w:rPr>
              <w:t>:</w:t>
            </w:r>
          </w:p>
          <w:p w14:paraId="1F3B9437" w14:textId="77777777" w:rsidR="009714A9" w:rsidRDefault="009714A9" w:rsidP="00706A2A">
            <w:pPr>
              <w:ind w:right="172"/>
              <w:jc w:val="both"/>
              <w:rPr>
                <w:rFonts w:cstheme="minorHAnsi"/>
                <w:bCs/>
                <w:sz w:val="20"/>
                <w:szCs w:val="20"/>
              </w:rPr>
            </w:pPr>
          </w:p>
          <w:p w14:paraId="78AA1D04" w14:textId="209223F7" w:rsidR="009714A9" w:rsidRDefault="009714A9" w:rsidP="00706A2A">
            <w:pPr>
              <w:ind w:right="172"/>
              <w:jc w:val="both"/>
              <w:rPr>
                <w:rFonts w:cstheme="minorHAnsi"/>
                <w:bCs/>
                <w:color w:val="FF0000"/>
                <w:sz w:val="20"/>
                <w:szCs w:val="20"/>
              </w:rPr>
            </w:pPr>
            <w:r w:rsidRPr="00CE18E0">
              <w:rPr>
                <w:rFonts w:cstheme="minorHAnsi"/>
                <w:bCs/>
                <w:sz w:val="20"/>
                <w:szCs w:val="20"/>
              </w:rPr>
              <w:t xml:space="preserve">Se elimina porque su redacción ha dado espacio para interpretaciones incorrectas. Considerar que CGR ha indicado que dichos certificados no fijan las condiciones jurídicas aplicables al predio (Dictamen 030891N12) </w:t>
            </w:r>
          </w:p>
          <w:p w14:paraId="689E9D31" w14:textId="77777777" w:rsidR="009714A9" w:rsidRDefault="009714A9" w:rsidP="00706A2A">
            <w:pPr>
              <w:ind w:right="172"/>
              <w:jc w:val="both"/>
              <w:rPr>
                <w:rFonts w:cstheme="minorHAnsi"/>
                <w:bCs/>
                <w:color w:val="FF0000"/>
                <w:sz w:val="20"/>
                <w:szCs w:val="20"/>
              </w:rPr>
            </w:pPr>
          </w:p>
          <w:p w14:paraId="5549F3AF" w14:textId="77777777" w:rsidR="009714A9" w:rsidRDefault="009714A9" w:rsidP="00706A2A">
            <w:pPr>
              <w:ind w:right="172"/>
              <w:jc w:val="both"/>
              <w:rPr>
                <w:rFonts w:cstheme="minorHAnsi"/>
                <w:bCs/>
                <w:color w:val="FF0000"/>
                <w:sz w:val="20"/>
                <w:szCs w:val="20"/>
              </w:rPr>
            </w:pPr>
          </w:p>
          <w:p w14:paraId="2429A891" w14:textId="77777777" w:rsidR="009714A9" w:rsidRDefault="009714A9" w:rsidP="00706A2A">
            <w:pPr>
              <w:ind w:right="172"/>
              <w:jc w:val="both"/>
              <w:rPr>
                <w:rFonts w:cstheme="minorHAnsi"/>
                <w:bCs/>
                <w:color w:val="FF0000"/>
                <w:sz w:val="20"/>
                <w:szCs w:val="20"/>
              </w:rPr>
            </w:pPr>
          </w:p>
          <w:p w14:paraId="12E18E1B" w14:textId="77777777" w:rsidR="009714A9" w:rsidRDefault="009714A9" w:rsidP="00706A2A">
            <w:pPr>
              <w:ind w:right="172"/>
              <w:jc w:val="both"/>
              <w:rPr>
                <w:rFonts w:cstheme="minorHAnsi"/>
                <w:bCs/>
                <w:color w:val="FF0000"/>
                <w:sz w:val="20"/>
                <w:szCs w:val="20"/>
              </w:rPr>
            </w:pPr>
          </w:p>
          <w:p w14:paraId="3AFC3A95" w14:textId="77777777" w:rsidR="009714A9" w:rsidRDefault="009714A9" w:rsidP="00706A2A">
            <w:pPr>
              <w:ind w:right="172"/>
              <w:jc w:val="both"/>
              <w:rPr>
                <w:rFonts w:cstheme="minorHAnsi"/>
                <w:bCs/>
                <w:color w:val="FF0000"/>
                <w:sz w:val="20"/>
                <w:szCs w:val="20"/>
              </w:rPr>
            </w:pPr>
          </w:p>
          <w:p w14:paraId="7DFE4DB1" w14:textId="77777777" w:rsidR="009714A9" w:rsidRDefault="009714A9" w:rsidP="00706A2A">
            <w:pPr>
              <w:ind w:right="172"/>
              <w:jc w:val="both"/>
              <w:rPr>
                <w:rFonts w:cstheme="minorHAnsi"/>
                <w:bCs/>
                <w:color w:val="FF0000"/>
                <w:sz w:val="20"/>
                <w:szCs w:val="20"/>
              </w:rPr>
            </w:pPr>
          </w:p>
          <w:p w14:paraId="73CF5606" w14:textId="77777777" w:rsidR="009714A9" w:rsidRDefault="009714A9" w:rsidP="00706A2A">
            <w:pPr>
              <w:ind w:right="172"/>
              <w:jc w:val="both"/>
              <w:rPr>
                <w:rFonts w:cstheme="minorHAnsi"/>
                <w:bCs/>
                <w:color w:val="FF0000"/>
                <w:sz w:val="20"/>
                <w:szCs w:val="20"/>
              </w:rPr>
            </w:pPr>
          </w:p>
          <w:p w14:paraId="269AD7B2" w14:textId="77777777" w:rsidR="009714A9" w:rsidRDefault="009714A9" w:rsidP="00706A2A">
            <w:pPr>
              <w:ind w:right="172"/>
              <w:jc w:val="both"/>
              <w:rPr>
                <w:rFonts w:cstheme="minorHAnsi"/>
                <w:bCs/>
                <w:color w:val="FF0000"/>
                <w:sz w:val="20"/>
                <w:szCs w:val="20"/>
              </w:rPr>
            </w:pPr>
          </w:p>
          <w:p w14:paraId="5EA52F6E" w14:textId="77777777" w:rsidR="009714A9" w:rsidRDefault="009714A9" w:rsidP="00706A2A">
            <w:pPr>
              <w:ind w:right="172"/>
              <w:jc w:val="both"/>
              <w:rPr>
                <w:rFonts w:cstheme="minorHAnsi"/>
                <w:bCs/>
                <w:color w:val="FF0000"/>
                <w:sz w:val="20"/>
                <w:szCs w:val="20"/>
              </w:rPr>
            </w:pPr>
          </w:p>
          <w:p w14:paraId="28D85878" w14:textId="77777777" w:rsidR="009714A9" w:rsidRDefault="009714A9" w:rsidP="00706A2A">
            <w:pPr>
              <w:ind w:right="172"/>
              <w:jc w:val="both"/>
              <w:rPr>
                <w:rFonts w:cstheme="minorHAnsi"/>
                <w:bCs/>
                <w:color w:val="FF0000"/>
                <w:sz w:val="20"/>
                <w:szCs w:val="20"/>
              </w:rPr>
            </w:pPr>
          </w:p>
          <w:p w14:paraId="7677410A" w14:textId="77777777" w:rsidR="009714A9" w:rsidRDefault="009714A9" w:rsidP="00706A2A">
            <w:pPr>
              <w:ind w:right="172"/>
              <w:jc w:val="both"/>
              <w:rPr>
                <w:rFonts w:cstheme="minorHAnsi"/>
                <w:bCs/>
                <w:color w:val="FF0000"/>
                <w:sz w:val="20"/>
                <w:szCs w:val="20"/>
              </w:rPr>
            </w:pPr>
          </w:p>
          <w:p w14:paraId="20C81380" w14:textId="77777777" w:rsidR="009714A9" w:rsidRDefault="009714A9" w:rsidP="00706A2A">
            <w:pPr>
              <w:ind w:right="172"/>
              <w:jc w:val="both"/>
              <w:rPr>
                <w:rFonts w:cstheme="minorHAnsi"/>
                <w:bCs/>
                <w:color w:val="FF0000"/>
                <w:sz w:val="20"/>
                <w:szCs w:val="20"/>
              </w:rPr>
            </w:pPr>
          </w:p>
          <w:p w14:paraId="510E9335" w14:textId="77777777" w:rsidR="009714A9" w:rsidRDefault="009714A9" w:rsidP="00706A2A">
            <w:pPr>
              <w:ind w:right="172"/>
              <w:jc w:val="both"/>
              <w:rPr>
                <w:rFonts w:cstheme="minorHAnsi"/>
                <w:bCs/>
                <w:color w:val="FF0000"/>
                <w:sz w:val="20"/>
                <w:szCs w:val="20"/>
              </w:rPr>
            </w:pPr>
          </w:p>
          <w:p w14:paraId="5E116E5B" w14:textId="77777777" w:rsidR="009714A9" w:rsidRDefault="009714A9" w:rsidP="00706A2A">
            <w:pPr>
              <w:ind w:right="172"/>
              <w:jc w:val="both"/>
              <w:rPr>
                <w:rFonts w:cstheme="minorHAnsi"/>
                <w:bCs/>
                <w:color w:val="FF0000"/>
                <w:sz w:val="20"/>
                <w:szCs w:val="20"/>
              </w:rPr>
            </w:pPr>
          </w:p>
          <w:p w14:paraId="2FC52016" w14:textId="7AB651A3" w:rsidR="009714A9" w:rsidRPr="005A7805" w:rsidRDefault="009714A9" w:rsidP="00706A2A">
            <w:pPr>
              <w:ind w:right="172"/>
              <w:jc w:val="both"/>
              <w:rPr>
                <w:rFonts w:cstheme="minorHAnsi"/>
                <w:b/>
                <w:sz w:val="20"/>
                <w:szCs w:val="20"/>
                <w:u w:val="single"/>
              </w:rPr>
            </w:pPr>
            <w:r w:rsidRPr="005A7805">
              <w:rPr>
                <w:rFonts w:cstheme="minorHAnsi"/>
                <w:b/>
                <w:sz w:val="20"/>
                <w:szCs w:val="20"/>
                <w:u w:val="single"/>
              </w:rPr>
              <w:t>Respecto del</w:t>
            </w:r>
            <w:r>
              <w:rPr>
                <w:rFonts w:cstheme="minorHAnsi"/>
                <w:b/>
                <w:sz w:val="20"/>
                <w:szCs w:val="20"/>
                <w:u w:val="single"/>
              </w:rPr>
              <w:t xml:space="preserve"> nuevo</w:t>
            </w:r>
            <w:r w:rsidRPr="005A7805">
              <w:rPr>
                <w:rFonts w:cstheme="minorHAnsi"/>
                <w:b/>
                <w:sz w:val="20"/>
                <w:szCs w:val="20"/>
                <w:u w:val="single"/>
              </w:rPr>
              <w:t xml:space="preserve"> inciso segundo:</w:t>
            </w:r>
          </w:p>
          <w:p w14:paraId="4072881A" w14:textId="77777777" w:rsidR="009714A9" w:rsidRDefault="009714A9" w:rsidP="00706A2A">
            <w:pPr>
              <w:ind w:right="172"/>
              <w:jc w:val="both"/>
              <w:rPr>
                <w:rFonts w:cstheme="minorHAnsi"/>
                <w:bCs/>
                <w:color w:val="FF0000"/>
                <w:sz w:val="20"/>
                <w:szCs w:val="20"/>
              </w:rPr>
            </w:pPr>
          </w:p>
          <w:p w14:paraId="18D90A50" w14:textId="4FBD22E0" w:rsidR="009714A9" w:rsidRDefault="009714A9" w:rsidP="00706A2A">
            <w:pPr>
              <w:ind w:right="172"/>
              <w:jc w:val="both"/>
              <w:rPr>
                <w:rFonts w:cstheme="minorHAnsi"/>
                <w:bCs/>
                <w:sz w:val="20"/>
                <w:szCs w:val="20"/>
              </w:rPr>
            </w:pPr>
            <w:r>
              <w:rPr>
                <w:rFonts w:cstheme="minorHAnsi"/>
                <w:bCs/>
                <w:sz w:val="20"/>
                <w:szCs w:val="20"/>
              </w:rPr>
              <w:t>Para obtener permiso de loteo, subdivisión afecta o copropiedad afecta donde se exceden los porcentajes de urbanización y cesión obligatoria, se tendrán que tramitar 2 autorizaciones. En primer lugar, la autorización previa de la Municipalidad, que autorice expresamente la urbanización y cesión por sobre los porcentajes del art. 70.</w:t>
            </w:r>
          </w:p>
          <w:p w14:paraId="3FFE722E" w14:textId="77777777" w:rsidR="009714A9" w:rsidRDefault="009714A9" w:rsidP="004A02AC">
            <w:pPr>
              <w:ind w:right="172"/>
              <w:jc w:val="both"/>
              <w:rPr>
                <w:rFonts w:cstheme="minorHAnsi"/>
                <w:bCs/>
                <w:sz w:val="20"/>
                <w:szCs w:val="20"/>
              </w:rPr>
            </w:pPr>
            <w:r>
              <w:rPr>
                <w:rFonts w:cstheme="minorHAnsi"/>
                <w:bCs/>
                <w:sz w:val="20"/>
                <w:szCs w:val="20"/>
              </w:rPr>
              <w:t>Una vez obtenida, se podrá presentar la solicitud de permiso de urbanización, donde se considerarán todas las obras de urbanización, tanto las obligatorias como las voluntarias, las cuales quedan sujetas a las mismas exigencias y efectos. No se requerirá tramitar 2 permisos de urbanización.</w:t>
            </w:r>
          </w:p>
          <w:p w14:paraId="35303672" w14:textId="77777777" w:rsidR="009714A9" w:rsidRDefault="009714A9" w:rsidP="004A02AC">
            <w:pPr>
              <w:ind w:right="172"/>
              <w:jc w:val="both"/>
              <w:rPr>
                <w:rFonts w:cstheme="minorHAnsi"/>
                <w:bCs/>
                <w:sz w:val="20"/>
                <w:szCs w:val="20"/>
              </w:rPr>
            </w:pPr>
          </w:p>
          <w:p w14:paraId="53A5CE3C" w14:textId="1934A56D" w:rsidR="009714A9" w:rsidRPr="00D171E2" w:rsidRDefault="009714A9" w:rsidP="004A02AC">
            <w:pPr>
              <w:ind w:right="172"/>
              <w:jc w:val="both"/>
              <w:rPr>
                <w:rFonts w:cstheme="minorHAnsi"/>
                <w:bCs/>
                <w:sz w:val="20"/>
                <w:szCs w:val="20"/>
              </w:rPr>
            </w:pPr>
            <w:r>
              <w:rPr>
                <w:rFonts w:cstheme="minorHAnsi"/>
                <w:bCs/>
                <w:sz w:val="20"/>
                <w:szCs w:val="20"/>
              </w:rPr>
              <w:t>Como se precisó anteriormente, este tipo de urbanización voluntaria no se rige por el art. 2.2.4. bis.</w:t>
            </w:r>
          </w:p>
        </w:tc>
      </w:tr>
      <w:tr w:rsidR="009714A9" w:rsidRPr="00536FF3" w14:paraId="29DC1FFC" w14:textId="4FD53CC0" w:rsidTr="000C48A6">
        <w:trPr>
          <w:trHeight w:val="290"/>
          <w:jc w:val="center"/>
        </w:trPr>
        <w:tc>
          <w:tcPr>
            <w:tcW w:w="1250" w:type="pct"/>
            <w:vAlign w:val="center"/>
          </w:tcPr>
          <w:p w14:paraId="56EE374C" w14:textId="49B8274A" w:rsidR="009714A9" w:rsidRPr="00CE502D" w:rsidRDefault="009714A9" w:rsidP="00706A2A">
            <w:pPr>
              <w:rPr>
                <w:sz w:val="20"/>
                <w:szCs w:val="20"/>
              </w:rPr>
            </w:pPr>
          </w:p>
        </w:tc>
        <w:tc>
          <w:tcPr>
            <w:tcW w:w="1250" w:type="pct"/>
          </w:tcPr>
          <w:p w14:paraId="04224CFD" w14:textId="77777777" w:rsidR="009714A9" w:rsidRPr="00E455FE" w:rsidRDefault="009714A9" w:rsidP="00706A2A">
            <w:pPr>
              <w:jc w:val="both"/>
              <w:rPr>
                <w:ins w:id="69" w:author="DPNU" w:date="2024-09-13T17:17:00Z" w16du:dateUtc="2024-09-13T20:17:00Z"/>
                <w:sz w:val="20"/>
                <w:szCs w:val="20"/>
                <w:highlight w:val="yellow"/>
              </w:rPr>
            </w:pPr>
          </w:p>
          <w:p w14:paraId="68B396B2" w14:textId="48381053" w:rsidR="009714A9" w:rsidRDefault="009714A9" w:rsidP="00706A2A">
            <w:pPr>
              <w:spacing w:line="276" w:lineRule="auto"/>
              <w:ind w:left="164" w:right="172"/>
              <w:jc w:val="both"/>
              <w:rPr>
                <w:color w:val="C00000"/>
                <w:sz w:val="20"/>
                <w:szCs w:val="20"/>
                <w:highlight w:val="yellow"/>
              </w:rPr>
            </w:pPr>
            <w:ins w:id="70" w:author="DPNU" w:date="2024-09-13T17:17:00Z" w16du:dateUtc="2024-09-13T20:17:00Z">
              <w:r w:rsidRPr="00E455FE">
                <w:rPr>
                  <w:rFonts w:cstheme="minorHAnsi"/>
                  <w:b/>
                  <w:color w:val="000000"/>
                  <w:sz w:val="20"/>
                  <w:szCs w:val="20"/>
                  <w:highlight w:val="yellow"/>
                </w:rPr>
                <w:t>2.2.4. Bis</w:t>
              </w:r>
            </w:ins>
            <w:ins w:id="71" w:author="DPNU" w:date="2024-09-30T16:36:00Z" w16du:dateUtc="2024-09-30T19:36:00Z">
              <w:r>
                <w:rPr>
                  <w:rFonts w:cstheme="minorHAnsi"/>
                  <w:b/>
                  <w:color w:val="000000"/>
                  <w:sz w:val="20"/>
                  <w:szCs w:val="20"/>
                  <w:highlight w:val="yellow"/>
                </w:rPr>
                <w:t>.</w:t>
              </w:r>
            </w:ins>
            <w:ins w:id="72" w:author="DPNU" w:date="2024-09-13T17:17:00Z" w16du:dateUtc="2024-09-13T20:17:00Z">
              <w:r w:rsidRPr="00E455FE">
                <w:rPr>
                  <w:color w:val="C00000"/>
                  <w:sz w:val="20"/>
                  <w:szCs w:val="20"/>
                  <w:highlight w:val="yellow"/>
                </w:rPr>
                <w:t xml:space="preserve"> Las urbanizaciones voluntarias estarán sujetas siempre a aprobación previa de la municipalidad respectiva y a la obtención del permiso de la Dirección de Obras Municipales.</w:t>
              </w:r>
            </w:ins>
            <w:ins w:id="73" w:author="ODM" w:date="2024-09-25T17:45:00Z" w16du:dateUtc="2024-09-25T20:45:00Z">
              <w:r w:rsidRPr="00E455FE">
                <w:rPr>
                  <w:color w:val="C00000"/>
                  <w:sz w:val="20"/>
                  <w:szCs w:val="20"/>
                  <w:highlight w:val="yellow"/>
                </w:rPr>
                <w:t xml:space="preserve"> </w:t>
              </w:r>
            </w:ins>
          </w:p>
          <w:p w14:paraId="20ADCFDD" w14:textId="77777777" w:rsidR="009714A9" w:rsidRPr="00E455FE" w:rsidRDefault="009714A9" w:rsidP="00706A2A">
            <w:pPr>
              <w:spacing w:line="276" w:lineRule="auto"/>
              <w:ind w:left="164" w:right="172"/>
              <w:jc w:val="both"/>
              <w:rPr>
                <w:ins w:id="74" w:author="DPNU" w:date="2024-09-13T18:02:00Z" w16du:dateUtc="2024-09-13T21:02:00Z"/>
                <w:color w:val="C00000"/>
                <w:sz w:val="20"/>
                <w:szCs w:val="20"/>
                <w:highlight w:val="yellow"/>
              </w:rPr>
            </w:pPr>
          </w:p>
          <w:p w14:paraId="05EAD228" w14:textId="77777777" w:rsidR="009714A9" w:rsidRDefault="009714A9" w:rsidP="00706A2A">
            <w:pPr>
              <w:spacing w:line="276" w:lineRule="auto"/>
              <w:ind w:left="164" w:right="172"/>
              <w:jc w:val="both"/>
              <w:rPr>
                <w:color w:val="C00000"/>
                <w:sz w:val="20"/>
                <w:szCs w:val="20"/>
                <w:highlight w:val="yellow"/>
              </w:rPr>
            </w:pPr>
          </w:p>
          <w:p w14:paraId="0FEAF6FA" w14:textId="77777777" w:rsidR="009714A9" w:rsidRDefault="009714A9" w:rsidP="00706A2A">
            <w:pPr>
              <w:spacing w:line="276" w:lineRule="auto"/>
              <w:ind w:left="164" w:right="172"/>
              <w:jc w:val="both"/>
              <w:rPr>
                <w:color w:val="C00000"/>
                <w:sz w:val="20"/>
                <w:szCs w:val="20"/>
                <w:highlight w:val="yellow"/>
              </w:rPr>
            </w:pPr>
          </w:p>
          <w:p w14:paraId="72D418AE" w14:textId="77777777" w:rsidR="009714A9" w:rsidRDefault="009714A9" w:rsidP="00706A2A">
            <w:pPr>
              <w:spacing w:line="276" w:lineRule="auto"/>
              <w:ind w:left="164" w:right="172"/>
              <w:jc w:val="both"/>
              <w:rPr>
                <w:color w:val="C00000"/>
                <w:sz w:val="20"/>
                <w:szCs w:val="20"/>
                <w:highlight w:val="yellow"/>
              </w:rPr>
            </w:pPr>
          </w:p>
          <w:p w14:paraId="6900EE77" w14:textId="77777777" w:rsidR="009714A9" w:rsidRDefault="009714A9" w:rsidP="00706A2A">
            <w:pPr>
              <w:spacing w:line="276" w:lineRule="auto"/>
              <w:ind w:left="164" w:right="172"/>
              <w:jc w:val="both"/>
              <w:rPr>
                <w:color w:val="C00000"/>
                <w:sz w:val="20"/>
                <w:szCs w:val="20"/>
                <w:highlight w:val="yellow"/>
              </w:rPr>
            </w:pPr>
          </w:p>
          <w:p w14:paraId="3A62E9E3" w14:textId="77777777" w:rsidR="009714A9" w:rsidRDefault="009714A9" w:rsidP="00706A2A">
            <w:pPr>
              <w:spacing w:line="276" w:lineRule="auto"/>
              <w:ind w:left="164" w:right="172"/>
              <w:jc w:val="both"/>
              <w:rPr>
                <w:color w:val="C00000"/>
                <w:sz w:val="20"/>
                <w:szCs w:val="20"/>
                <w:highlight w:val="yellow"/>
              </w:rPr>
            </w:pPr>
          </w:p>
          <w:p w14:paraId="24C3F8E1" w14:textId="77777777" w:rsidR="009714A9" w:rsidRDefault="009714A9" w:rsidP="00706A2A">
            <w:pPr>
              <w:spacing w:line="276" w:lineRule="auto"/>
              <w:ind w:left="164" w:right="172"/>
              <w:jc w:val="both"/>
              <w:rPr>
                <w:color w:val="C00000"/>
                <w:sz w:val="20"/>
                <w:szCs w:val="20"/>
                <w:highlight w:val="yellow"/>
              </w:rPr>
            </w:pPr>
          </w:p>
          <w:p w14:paraId="7E4745DB" w14:textId="77777777" w:rsidR="009714A9" w:rsidRDefault="009714A9" w:rsidP="00706A2A">
            <w:pPr>
              <w:spacing w:line="276" w:lineRule="auto"/>
              <w:ind w:left="164" w:right="172"/>
              <w:jc w:val="both"/>
              <w:rPr>
                <w:color w:val="C00000"/>
                <w:sz w:val="20"/>
                <w:szCs w:val="20"/>
                <w:highlight w:val="yellow"/>
              </w:rPr>
            </w:pPr>
          </w:p>
          <w:p w14:paraId="085BF1C3" w14:textId="77777777" w:rsidR="009714A9" w:rsidRDefault="009714A9" w:rsidP="00706A2A">
            <w:pPr>
              <w:spacing w:line="276" w:lineRule="auto"/>
              <w:ind w:left="164" w:right="172"/>
              <w:jc w:val="both"/>
              <w:rPr>
                <w:color w:val="C00000"/>
                <w:sz w:val="20"/>
                <w:szCs w:val="20"/>
                <w:highlight w:val="yellow"/>
              </w:rPr>
            </w:pPr>
          </w:p>
          <w:p w14:paraId="74D76ECF" w14:textId="77777777" w:rsidR="009714A9" w:rsidRDefault="009714A9" w:rsidP="00706A2A">
            <w:pPr>
              <w:spacing w:line="276" w:lineRule="auto"/>
              <w:ind w:left="164" w:right="172"/>
              <w:jc w:val="both"/>
              <w:rPr>
                <w:color w:val="C00000"/>
                <w:sz w:val="20"/>
                <w:szCs w:val="20"/>
                <w:highlight w:val="yellow"/>
              </w:rPr>
            </w:pPr>
          </w:p>
          <w:p w14:paraId="77DCEC32" w14:textId="77777777" w:rsidR="009714A9" w:rsidRDefault="009714A9" w:rsidP="00706A2A">
            <w:pPr>
              <w:spacing w:line="276" w:lineRule="auto"/>
              <w:ind w:left="164" w:right="172"/>
              <w:jc w:val="both"/>
              <w:rPr>
                <w:color w:val="C00000"/>
                <w:sz w:val="20"/>
                <w:szCs w:val="20"/>
                <w:highlight w:val="yellow"/>
              </w:rPr>
            </w:pPr>
          </w:p>
          <w:p w14:paraId="0422A688" w14:textId="77777777" w:rsidR="009714A9" w:rsidRDefault="009714A9" w:rsidP="00706A2A">
            <w:pPr>
              <w:spacing w:line="276" w:lineRule="auto"/>
              <w:ind w:left="164" w:right="172"/>
              <w:jc w:val="both"/>
              <w:rPr>
                <w:color w:val="C00000"/>
                <w:sz w:val="20"/>
                <w:szCs w:val="20"/>
                <w:highlight w:val="yellow"/>
              </w:rPr>
            </w:pPr>
          </w:p>
          <w:p w14:paraId="0E3ABAC6" w14:textId="77777777" w:rsidR="009714A9" w:rsidRDefault="009714A9" w:rsidP="00706A2A">
            <w:pPr>
              <w:spacing w:line="276" w:lineRule="auto"/>
              <w:ind w:left="164" w:right="172"/>
              <w:jc w:val="both"/>
              <w:rPr>
                <w:color w:val="C00000"/>
                <w:sz w:val="20"/>
                <w:szCs w:val="20"/>
                <w:highlight w:val="yellow"/>
              </w:rPr>
            </w:pPr>
          </w:p>
          <w:p w14:paraId="1411118A" w14:textId="77777777" w:rsidR="009714A9" w:rsidRDefault="009714A9" w:rsidP="00706A2A">
            <w:pPr>
              <w:spacing w:line="276" w:lineRule="auto"/>
              <w:ind w:left="164" w:right="172"/>
              <w:jc w:val="both"/>
              <w:rPr>
                <w:color w:val="C00000"/>
                <w:sz w:val="20"/>
                <w:szCs w:val="20"/>
                <w:highlight w:val="yellow"/>
              </w:rPr>
            </w:pPr>
          </w:p>
          <w:p w14:paraId="7486C960" w14:textId="77777777" w:rsidR="009714A9" w:rsidRDefault="009714A9" w:rsidP="00706A2A">
            <w:pPr>
              <w:spacing w:line="276" w:lineRule="auto"/>
              <w:ind w:left="164" w:right="172"/>
              <w:jc w:val="both"/>
              <w:rPr>
                <w:color w:val="C00000"/>
                <w:sz w:val="20"/>
                <w:szCs w:val="20"/>
                <w:highlight w:val="yellow"/>
              </w:rPr>
            </w:pPr>
          </w:p>
          <w:p w14:paraId="7B1322D6" w14:textId="77777777" w:rsidR="009714A9" w:rsidRDefault="009714A9" w:rsidP="00706A2A">
            <w:pPr>
              <w:spacing w:line="276" w:lineRule="auto"/>
              <w:ind w:left="164" w:right="172"/>
              <w:jc w:val="both"/>
              <w:rPr>
                <w:color w:val="C00000"/>
                <w:sz w:val="20"/>
                <w:szCs w:val="20"/>
                <w:highlight w:val="yellow"/>
              </w:rPr>
            </w:pPr>
          </w:p>
          <w:p w14:paraId="0E424649" w14:textId="77777777" w:rsidR="009714A9" w:rsidRDefault="009714A9" w:rsidP="00706A2A">
            <w:pPr>
              <w:spacing w:line="276" w:lineRule="auto"/>
              <w:ind w:left="164" w:right="172"/>
              <w:jc w:val="both"/>
              <w:rPr>
                <w:color w:val="C00000"/>
                <w:sz w:val="20"/>
                <w:szCs w:val="20"/>
                <w:highlight w:val="yellow"/>
              </w:rPr>
            </w:pPr>
          </w:p>
          <w:p w14:paraId="4DEEBE1A" w14:textId="77777777" w:rsidR="009714A9" w:rsidRDefault="009714A9" w:rsidP="00706A2A">
            <w:pPr>
              <w:spacing w:line="276" w:lineRule="auto"/>
              <w:ind w:left="164" w:right="172"/>
              <w:jc w:val="both"/>
              <w:rPr>
                <w:color w:val="C00000"/>
                <w:sz w:val="20"/>
                <w:szCs w:val="20"/>
                <w:highlight w:val="yellow"/>
              </w:rPr>
            </w:pPr>
          </w:p>
          <w:p w14:paraId="22EF7FCB" w14:textId="77777777" w:rsidR="009714A9" w:rsidRDefault="009714A9" w:rsidP="00706A2A">
            <w:pPr>
              <w:spacing w:line="276" w:lineRule="auto"/>
              <w:ind w:left="164" w:right="172"/>
              <w:jc w:val="both"/>
              <w:rPr>
                <w:color w:val="C00000"/>
                <w:sz w:val="20"/>
                <w:szCs w:val="20"/>
                <w:highlight w:val="yellow"/>
              </w:rPr>
            </w:pPr>
          </w:p>
          <w:p w14:paraId="652F1C70" w14:textId="77777777" w:rsidR="009714A9" w:rsidRDefault="009714A9" w:rsidP="00706A2A">
            <w:pPr>
              <w:spacing w:line="276" w:lineRule="auto"/>
              <w:ind w:left="164" w:right="172"/>
              <w:jc w:val="both"/>
              <w:rPr>
                <w:color w:val="C00000"/>
                <w:sz w:val="20"/>
                <w:szCs w:val="20"/>
                <w:highlight w:val="yellow"/>
              </w:rPr>
            </w:pPr>
          </w:p>
          <w:p w14:paraId="4D245E6B" w14:textId="77777777" w:rsidR="009714A9" w:rsidRDefault="009714A9" w:rsidP="00706A2A">
            <w:pPr>
              <w:spacing w:line="276" w:lineRule="auto"/>
              <w:ind w:left="164" w:right="172"/>
              <w:jc w:val="both"/>
              <w:rPr>
                <w:color w:val="C00000"/>
                <w:sz w:val="20"/>
                <w:szCs w:val="20"/>
                <w:highlight w:val="yellow"/>
              </w:rPr>
            </w:pPr>
          </w:p>
          <w:p w14:paraId="72A964F2" w14:textId="77777777" w:rsidR="00F5210E" w:rsidRDefault="00F5210E" w:rsidP="00706A2A">
            <w:pPr>
              <w:spacing w:line="276" w:lineRule="auto"/>
              <w:ind w:left="164" w:right="172"/>
              <w:jc w:val="both"/>
              <w:rPr>
                <w:color w:val="C00000"/>
                <w:sz w:val="20"/>
                <w:szCs w:val="20"/>
                <w:highlight w:val="yellow"/>
              </w:rPr>
            </w:pPr>
          </w:p>
          <w:p w14:paraId="7C363BD6" w14:textId="77777777" w:rsidR="00F5210E" w:rsidRDefault="00F5210E" w:rsidP="00706A2A">
            <w:pPr>
              <w:spacing w:line="276" w:lineRule="auto"/>
              <w:ind w:left="164" w:right="172"/>
              <w:jc w:val="both"/>
              <w:rPr>
                <w:color w:val="C00000"/>
                <w:sz w:val="20"/>
                <w:szCs w:val="20"/>
                <w:highlight w:val="yellow"/>
              </w:rPr>
            </w:pPr>
          </w:p>
          <w:p w14:paraId="4030F5F9" w14:textId="77777777" w:rsidR="00F5210E" w:rsidRDefault="00F5210E" w:rsidP="00706A2A">
            <w:pPr>
              <w:spacing w:line="276" w:lineRule="auto"/>
              <w:ind w:left="164" w:right="172"/>
              <w:jc w:val="both"/>
              <w:rPr>
                <w:color w:val="C00000"/>
                <w:sz w:val="20"/>
                <w:szCs w:val="20"/>
                <w:highlight w:val="yellow"/>
              </w:rPr>
            </w:pPr>
          </w:p>
          <w:p w14:paraId="46A7DFB8" w14:textId="77777777" w:rsidR="00F5210E" w:rsidRDefault="00F5210E" w:rsidP="00706A2A">
            <w:pPr>
              <w:spacing w:line="276" w:lineRule="auto"/>
              <w:ind w:left="164" w:right="172"/>
              <w:jc w:val="both"/>
              <w:rPr>
                <w:color w:val="C00000"/>
                <w:sz w:val="20"/>
                <w:szCs w:val="20"/>
                <w:highlight w:val="yellow"/>
              </w:rPr>
            </w:pPr>
          </w:p>
          <w:p w14:paraId="42C84453" w14:textId="77777777" w:rsidR="00F5210E" w:rsidRDefault="00F5210E" w:rsidP="00706A2A">
            <w:pPr>
              <w:spacing w:line="276" w:lineRule="auto"/>
              <w:ind w:left="164" w:right="172"/>
              <w:jc w:val="both"/>
              <w:rPr>
                <w:color w:val="C00000"/>
                <w:sz w:val="20"/>
                <w:szCs w:val="20"/>
                <w:highlight w:val="yellow"/>
              </w:rPr>
            </w:pPr>
          </w:p>
          <w:p w14:paraId="39E0687D" w14:textId="77777777" w:rsidR="00F5210E" w:rsidRDefault="00F5210E" w:rsidP="00706A2A">
            <w:pPr>
              <w:spacing w:line="276" w:lineRule="auto"/>
              <w:ind w:left="164" w:right="172"/>
              <w:jc w:val="both"/>
              <w:rPr>
                <w:color w:val="C00000"/>
                <w:sz w:val="20"/>
                <w:szCs w:val="20"/>
                <w:highlight w:val="yellow"/>
              </w:rPr>
            </w:pPr>
          </w:p>
          <w:p w14:paraId="43B05F66" w14:textId="77777777" w:rsidR="009714A9" w:rsidRDefault="009714A9" w:rsidP="00706A2A">
            <w:pPr>
              <w:spacing w:line="276" w:lineRule="auto"/>
              <w:ind w:left="164" w:right="172"/>
              <w:jc w:val="both"/>
              <w:rPr>
                <w:color w:val="C00000"/>
                <w:sz w:val="20"/>
                <w:szCs w:val="20"/>
                <w:highlight w:val="yellow"/>
              </w:rPr>
            </w:pPr>
          </w:p>
          <w:p w14:paraId="2FF60DE5" w14:textId="77777777" w:rsidR="009714A9" w:rsidRDefault="009714A9" w:rsidP="00706A2A">
            <w:pPr>
              <w:spacing w:line="276" w:lineRule="auto"/>
              <w:ind w:left="164" w:right="172"/>
              <w:jc w:val="both"/>
              <w:rPr>
                <w:color w:val="C00000"/>
                <w:sz w:val="20"/>
                <w:szCs w:val="20"/>
                <w:highlight w:val="yellow"/>
              </w:rPr>
            </w:pPr>
          </w:p>
          <w:p w14:paraId="7BE09528" w14:textId="77777777" w:rsidR="009714A9" w:rsidRPr="00E455FE" w:rsidRDefault="009714A9" w:rsidP="00706A2A">
            <w:pPr>
              <w:spacing w:line="276" w:lineRule="auto"/>
              <w:ind w:left="164" w:right="172"/>
              <w:jc w:val="both"/>
              <w:rPr>
                <w:ins w:id="75" w:author="DPNU" w:date="2024-09-13T17:17:00Z" w16du:dateUtc="2024-09-13T20:17:00Z"/>
                <w:color w:val="C00000"/>
                <w:sz w:val="20"/>
                <w:szCs w:val="20"/>
                <w:highlight w:val="yellow"/>
              </w:rPr>
            </w:pPr>
          </w:p>
          <w:p w14:paraId="0785E8C0" w14:textId="09F71976" w:rsidR="009714A9" w:rsidRPr="00E455FE" w:rsidRDefault="009714A9" w:rsidP="00706A2A">
            <w:pPr>
              <w:spacing w:line="276" w:lineRule="auto"/>
              <w:ind w:left="164" w:right="172" w:firstLine="787"/>
              <w:jc w:val="both"/>
              <w:rPr>
                <w:ins w:id="76" w:author="DPNU" w:date="2024-09-13T17:17:00Z" w16du:dateUtc="2024-09-13T20:17:00Z"/>
                <w:color w:val="C00000"/>
                <w:sz w:val="20"/>
                <w:szCs w:val="20"/>
                <w:highlight w:val="yellow"/>
              </w:rPr>
            </w:pPr>
            <w:ins w:id="77" w:author="DPNU" w:date="2024-09-13T17:17:00Z" w16du:dateUtc="2024-09-13T20:17:00Z">
              <w:r w:rsidRPr="00E455FE">
                <w:rPr>
                  <w:color w:val="C00000"/>
                  <w:sz w:val="20"/>
                  <w:szCs w:val="20"/>
                  <w:highlight w:val="yellow"/>
                </w:rPr>
                <w:t>Sin perjuicio</w:t>
              </w:r>
            </w:ins>
            <w:ins w:id="78" w:author="DPNU" w:date="2024-09-13T18:04:00Z" w16du:dateUtc="2024-09-13T21:04:00Z">
              <w:r w:rsidRPr="00E455FE">
                <w:rPr>
                  <w:color w:val="C00000"/>
                  <w:sz w:val="20"/>
                  <w:szCs w:val="20"/>
                  <w:highlight w:val="yellow"/>
                </w:rPr>
                <w:t xml:space="preserve"> de</w:t>
              </w:r>
            </w:ins>
            <w:ins w:id="79" w:author="DPNU" w:date="2024-09-13T17:17:00Z" w16du:dateUtc="2024-09-13T20:17:00Z">
              <w:r w:rsidRPr="00E455FE">
                <w:rPr>
                  <w:color w:val="C00000"/>
                  <w:sz w:val="20"/>
                  <w:szCs w:val="20"/>
                  <w:highlight w:val="yellow"/>
                </w:rPr>
                <w:t xml:space="preserve"> que las urbanizaciones voluntarias no constituyen una carga vinculada al proceso de división del suelo, el interesado o propietario que las ejecute estará sujeto a las obligaciones que se indican en este artículo.</w:t>
              </w:r>
            </w:ins>
          </w:p>
          <w:p w14:paraId="1FF5CD93" w14:textId="77777777" w:rsidR="009714A9" w:rsidRPr="00E455FE" w:rsidRDefault="009714A9" w:rsidP="00706A2A">
            <w:pPr>
              <w:spacing w:line="276" w:lineRule="auto"/>
              <w:ind w:left="164" w:right="172" w:firstLine="787"/>
              <w:jc w:val="both"/>
              <w:rPr>
                <w:ins w:id="80" w:author="DPNU" w:date="2024-09-13T17:17:00Z" w16du:dateUtc="2024-09-13T20:17:00Z"/>
                <w:sz w:val="20"/>
                <w:szCs w:val="20"/>
                <w:highlight w:val="yellow"/>
              </w:rPr>
            </w:pPr>
          </w:p>
          <w:p w14:paraId="68E795EC" w14:textId="1C763FFD" w:rsidR="009714A9" w:rsidRPr="00E455FE" w:rsidRDefault="009714A9" w:rsidP="00706A2A">
            <w:pPr>
              <w:spacing w:line="276" w:lineRule="auto"/>
              <w:ind w:left="164" w:right="172" w:firstLine="787"/>
              <w:jc w:val="both"/>
              <w:rPr>
                <w:ins w:id="81" w:author="DPNU" w:date="2024-09-13T17:17:00Z" w16du:dateUtc="2024-09-13T20:17:00Z"/>
                <w:sz w:val="20"/>
                <w:szCs w:val="20"/>
                <w:highlight w:val="yellow"/>
              </w:rPr>
            </w:pPr>
            <w:ins w:id="82" w:author="DPNU" w:date="2024-09-13T17:17:00Z" w16du:dateUtc="2024-09-13T20:17:00Z">
              <w:r w:rsidRPr="00E455FE">
                <w:rPr>
                  <w:sz w:val="20"/>
                  <w:szCs w:val="20"/>
                  <w:highlight w:val="yellow"/>
                </w:rPr>
                <w:t>Las urbanizaciones voluntarias desvinculadas del proceso de división del suelo solo estarán permitidas en los siguientes casos:</w:t>
              </w:r>
              <w:r w:rsidRPr="00E455FE">
                <w:rPr>
                  <w:sz w:val="20"/>
                  <w:szCs w:val="20"/>
                  <w:highlight w:val="yellow"/>
                </w:rPr>
                <w:tab/>
              </w:r>
            </w:ins>
          </w:p>
          <w:p w14:paraId="29ADC2A6" w14:textId="77777777" w:rsidR="009714A9" w:rsidRDefault="009714A9" w:rsidP="00706A2A">
            <w:pPr>
              <w:spacing w:line="276" w:lineRule="auto"/>
              <w:ind w:left="164" w:right="172"/>
              <w:jc w:val="both"/>
              <w:rPr>
                <w:sz w:val="20"/>
                <w:szCs w:val="20"/>
                <w:highlight w:val="yellow"/>
              </w:rPr>
            </w:pPr>
          </w:p>
          <w:p w14:paraId="1AA51E6E" w14:textId="77777777" w:rsidR="009714A9" w:rsidRDefault="009714A9" w:rsidP="00706A2A">
            <w:pPr>
              <w:spacing w:line="276" w:lineRule="auto"/>
              <w:ind w:left="164" w:right="172"/>
              <w:jc w:val="both"/>
              <w:rPr>
                <w:sz w:val="20"/>
                <w:szCs w:val="20"/>
                <w:highlight w:val="yellow"/>
              </w:rPr>
            </w:pPr>
          </w:p>
          <w:p w14:paraId="7EB5B8C5" w14:textId="77777777" w:rsidR="009714A9" w:rsidRDefault="009714A9" w:rsidP="00706A2A">
            <w:pPr>
              <w:spacing w:line="276" w:lineRule="auto"/>
              <w:ind w:left="164" w:right="172"/>
              <w:jc w:val="both"/>
              <w:rPr>
                <w:sz w:val="20"/>
                <w:szCs w:val="20"/>
                <w:highlight w:val="yellow"/>
              </w:rPr>
            </w:pPr>
          </w:p>
          <w:p w14:paraId="35F46AEB" w14:textId="77777777" w:rsidR="009714A9" w:rsidRDefault="009714A9" w:rsidP="00706A2A">
            <w:pPr>
              <w:spacing w:line="276" w:lineRule="auto"/>
              <w:ind w:left="164" w:right="172"/>
              <w:jc w:val="both"/>
              <w:rPr>
                <w:sz w:val="20"/>
                <w:szCs w:val="20"/>
                <w:highlight w:val="yellow"/>
              </w:rPr>
            </w:pPr>
          </w:p>
          <w:p w14:paraId="1A3C35D2" w14:textId="77777777" w:rsidR="009714A9" w:rsidRDefault="009714A9" w:rsidP="00706A2A">
            <w:pPr>
              <w:spacing w:line="276" w:lineRule="auto"/>
              <w:ind w:left="164" w:right="172"/>
              <w:jc w:val="both"/>
              <w:rPr>
                <w:sz w:val="20"/>
                <w:szCs w:val="20"/>
                <w:highlight w:val="yellow"/>
              </w:rPr>
            </w:pPr>
          </w:p>
          <w:p w14:paraId="47647507" w14:textId="77777777" w:rsidR="00546EF0" w:rsidRDefault="00546EF0" w:rsidP="00706A2A">
            <w:pPr>
              <w:spacing w:line="276" w:lineRule="auto"/>
              <w:ind w:left="164" w:right="172"/>
              <w:jc w:val="both"/>
              <w:rPr>
                <w:sz w:val="20"/>
                <w:szCs w:val="20"/>
                <w:highlight w:val="yellow"/>
              </w:rPr>
            </w:pPr>
          </w:p>
          <w:p w14:paraId="01E913A6" w14:textId="77777777" w:rsidR="00546EF0" w:rsidRDefault="00546EF0" w:rsidP="00706A2A">
            <w:pPr>
              <w:spacing w:line="276" w:lineRule="auto"/>
              <w:ind w:left="164" w:right="172"/>
              <w:jc w:val="both"/>
              <w:rPr>
                <w:sz w:val="20"/>
                <w:szCs w:val="20"/>
                <w:highlight w:val="yellow"/>
              </w:rPr>
            </w:pPr>
          </w:p>
          <w:p w14:paraId="4C50D4D4" w14:textId="77777777" w:rsidR="00546EF0" w:rsidRDefault="00546EF0" w:rsidP="00706A2A">
            <w:pPr>
              <w:spacing w:line="276" w:lineRule="auto"/>
              <w:ind w:left="164" w:right="172"/>
              <w:jc w:val="both"/>
              <w:rPr>
                <w:sz w:val="20"/>
                <w:szCs w:val="20"/>
                <w:highlight w:val="yellow"/>
              </w:rPr>
            </w:pPr>
          </w:p>
          <w:p w14:paraId="5FDF8590" w14:textId="77777777" w:rsidR="00546EF0" w:rsidRDefault="00546EF0" w:rsidP="00706A2A">
            <w:pPr>
              <w:spacing w:line="276" w:lineRule="auto"/>
              <w:ind w:left="164" w:right="172"/>
              <w:jc w:val="both"/>
              <w:rPr>
                <w:sz w:val="20"/>
                <w:szCs w:val="20"/>
                <w:highlight w:val="yellow"/>
              </w:rPr>
            </w:pPr>
          </w:p>
          <w:p w14:paraId="031AB1B7" w14:textId="77777777" w:rsidR="009714A9" w:rsidRDefault="009714A9" w:rsidP="00706A2A">
            <w:pPr>
              <w:spacing w:line="276" w:lineRule="auto"/>
              <w:ind w:left="164" w:right="172"/>
              <w:jc w:val="both"/>
              <w:rPr>
                <w:sz w:val="20"/>
                <w:szCs w:val="20"/>
                <w:highlight w:val="yellow"/>
              </w:rPr>
            </w:pPr>
          </w:p>
          <w:p w14:paraId="2356691B" w14:textId="77777777" w:rsidR="009714A9" w:rsidRDefault="009714A9" w:rsidP="00706A2A">
            <w:pPr>
              <w:spacing w:line="276" w:lineRule="auto"/>
              <w:ind w:left="164" w:right="172"/>
              <w:jc w:val="both"/>
              <w:rPr>
                <w:sz w:val="20"/>
                <w:szCs w:val="20"/>
                <w:highlight w:val="yellow"/>
              </w:rPr>
            </w:pPr>
          </w:p>
          <w:p w14:paraId="21FDB94D" w14:textId="77777777" w:rsidR="009714A9" w:rsidRPr="00E455FE" w:rsidRDefault="009714A9" w:rsidP="00706A2A">
            <w:pPr>
              <w:spacing w:line="276" w:lineRule="auto"/>
              <w:ind w:left="164" w:right="172"/>
              <w:jc w:val="both"/>
              <w:rPr>
                <w:ins w:id="83" w:author="DPNU" w:date="2024-09-13T17:17:00Z" w16du:dateUtc="2024-09-13T20:17:00Z"/>
                <w:sz w:val="20"/>
                <w:szCs w:val="20"/>
                <w:highlight w:val="yellow"/>
              </w:rPr>
            </w:pPr>
          </w:p>
          <w:p w14:paraId="3E13A972" w14:textId="1DCA7CFE" w:rsidR="009714A9" w:rsidRPr="00E455FE" w:rsidRDefault="009714A9">
            <w:pPr>
              <w:pStyle w:val="Prrafodelista"/>
              <w:numPr>
                <w:ilvl w:val="0"/>
                <w:numId w:val="12"/>
              </w:numPr>
              <w:spacing w:line="276" w:lineRule="auto"/>
              <w:ind w:left="521" w:right="170" w:hanging="357"/>
              <w:contextualSpacing w:val="0"/>
              <w:jc w:val="both"/>
              <w:rPr>
                <w:ins w:id="84" w:author="DPNU" w:date="2024-09-13T17:17:00Z" w16du:dateUtc="2024-09-13T20:17:00Z"/>
                <w:sz w:val="20"/>
                <w:szCs w:val="20"/>
                <w:highlight w:val="yellow"/>
              </w:rPr>
            </w:pPr>
            <w:ins w:id="85" w:author="DPNU" w:date="2024-09-13T17:17:00Z" w16du:dateUtc="2024-09-13T20:17:00Z">
              <w:r w:rsidRPr="00E455FE">
                <w:rPr>
                  <w:sz w:val="20"/>
                  <w:szCs w:val="20"/>
                  <w:highlight w:val="yellow"/>
                </w:rPr>
                <w:t>Obras de urbanización en el espacio público existente, las que deberán cumplir los siguientes requisitos:</w:t>
              </w:r>
            </w:ins>
          </w:p>
          <w:p w14:paraId="183272F3" w14:textId="77777777" w:rsidR="009714A9" w:rsidRPr="00E455FE" w:rsidRDefault="009714A9" w:rsidP="00706A2A">
            <w:pPr>
              <w:pStyle w:val="Prrafodelista"/>
              <w:spacing w:line="276" w:lineRule="auto"/>
              <w:ind w:left="522" w:right="170"/>
              <w:contextualSpacing w:val="0"/>
              <w:jc w:val="both"/>
              <w:rPr>
                <w:ins w:id="86" w:author="DPNU" w:date="2024-09-13T17:17:00Z" w16du:dateUtc="2024-09-13T20:17:00Z"/>
                <w:sz w:val="20"/>
                <w:szCs w:val="20"/>
                <w:highlight w:val="yellow"/>
              </w:rPr>
            </w:pPr>
          </w:p>
          <w:p w14:paraId="3E95CC62" w14:textId="6DA4CFB3" w:rsidR="009714A9" w:rsidRPr="00E455FE" w:rsidRDefault="009714A9">
            <w:pPr>
              <w:pStyle w:val="Prrafodelista"/>
              <w:numPr>
                <w:ilvl w:val="0"/>
                <w:numId w:val="11"/>
              </w:numPr>
              <w:ind w:left="749" w:right="181" w:hanging="284"/>
              <w:contextualSpacing w:val="0"/>
              <w:jc w:val="both"/>
              <w:rPr>
                <w:ins w:id="87" w:author="DPNU" w:date="2024-09-13T17:17:00Z" w16du:dateUtc="2024-09-13T20:17:00Z"/>
                <w:sz w:val="20"/>
                <w:szCs w:val="20"/>
                <w:highlight w:val="yellow"/>
              </w:rPr>
            </w:pPr>
            <w:ins w:id="88" w:author="DPNU" w:date="2024-09-13T17:17:00Z" w16du:dateUtc="2024-09-13T20:17:00Z">
              <w:r w:rsidRPr="00E455FE">
                <w:rPr>
                  <w:sz w:val="20"/>
                  <w:szCs w:val="20"/>
                  <w:highlight w:val="yellow"/>
                </w:rPr>
                <w:t>Las obras deberán ajustarse estrictamente a los trazados contemplados en el Instrumento de Planificación Territorial respectivo. En aquellos casos en que las obras se encuentren contempladas en un plan de</w:t>
              </w:r>
            </w:ins>
            <w:ins w:id="89" w:author="DPNU" w:date="2024-09-13T18:06:00Z" w16du:dateUtc="2024-09-13T21:06:00Z">
              <w:r w:rsidRPr="00E455FE">
                <w:rPr>
                  <w:sz w:val="20"/>
                  <w:szCs w:val="20"/>
                  <w:highlight w:val="yellow"/>
                </w:rPr>
                <w:t xml:space="preserve"> </w:t>
              </w:r>
            </w:ins>
            <w:ins w:id="90" w:author="DPNU" w:date="2024-09-13T17:17:00Z" w16du:dateUtc="2024-09-13T20:17:00Z">
              <w:r w:rsidRPr="00E455FE">
                <w:rPr>
                  <w:sz w:val="20"/>
                  <w:szCs w:val="20"/>
                  <w:highlight w:val="yellow"/>
                </w:rPr>
                <w:t xml:space="preserve">inversiones en infraestructura de </w:t>
              </w:r>
              <w:r w:rsidRPr="00E455FE">
                <w:rPr>
                  <w:sz w:val="20"/>
                  <w:szCs w:val="20"/>
                  <w:highlight w:val="yellow"/>
                </w:rPr>
                <w:lastRenderedPageBreak/>
                <w:t>movilidad y espacio público, se deberá observar lo señalado en dichos planes.</w:t>
              </w:r>
            </w:ins>
          </w:p>
          <w:p w14:paraId="4B5BEC87" w14:textId="77777777" w:rsidR="009714A9" w:rsidRPr="00E455FE" w:rsidRDefault="009714A9" w:rsidP="00706A2A">
            <w:pPr>
              <w:pStyle w:val="Prrafodelista"/>
              <w:ind w:left="749" w:right="181"/>
              <w:contextualSpacing w:val="0"/>
              <w:jc w:val="both"/>
              <w:rPr>
                <w:ins w:id="91" w:author="DPNU" w:date="2024-09-13T17:17:00Z" w16du:dateUtc="2024-09-13T20:17:00Z"/>
                <w:sz w:val="20"/>
                <w:szCs w:val="20"/>
                <w:highlight w:val="yellow"/>
              </w:rPr>
            </w:pPr>
          </w:p>
          <w:p w14:paraId="56B8B4D0" w14:textId="2BC8C58E" w:rsidR="009714A9" w:rsidRPr="00E455FE" w:rsidRDefault="009714A9">
            <w:pPr>
              <w:pStyle w:val="Prrafodelista"/>
              <w:numPr>
                <w:ilvl w:val="0"/>
                <w:numId w:val="11"/>
              </w:numPr>
              <w:spacing w:before="120"/>
              <w:ind w:left="749" w:right="181" w:hanging="284"/>
              <w:contextualSpacing w:val="0"/>
              <w:jc w:val="both"/>
              <w:rPr>
                <w:ins w:id="92" w:author="DPNU" w:date="2024-09-13T17:17:00Z" w16du:dateUtc="2024-09-13T20:17:00Z"/>
                <w:sz w:val="20"/>
                <w:szCs w:val="20"/>
                <w:highlight w:val="yellow"/>
              </w:rPr>
            </w:pPr>
            <w:ins w:id="93" w:author="DPNU" w:date="2024-09-13T17:17:00Z" w16du:dateUtc="2024-09-13T20:17:00Z">
              <w:r w:rsidRPr="00E455FE">
                <w:rPr>
                  <w:sz w:val="20"/>
                  <w:szCs w:val="20"/>
                  <w:highlight w:val="yellow"/>
                </w:rPr>
                <w:t xml:space="preserve">Cuando se trate de obras destinadas a circulación, las superficies a urbanizar deberán quedar conectadas al sistema vial. </w:t>
              </w:r>
            </w:ins>
          </w:p>
          <w:p w14:paraId="59D2B9F1" w14:textId="77777777" w:rsidR="009714A9" w:rsidRDefault="009714A9" w:rsidP="00706A2A">
            <w:pPr>
              <w:pStyle w:val="Prrafodelista"/>
              <w:spacing w:before="120"/>
              <w:ind w:left="749" w:right="181"/>
              <w:contextualSpacing w:val="0"/>
              <w:jc w:val="both"/>
              <w:rPr>
                <w:sz w:val="20"/>
                <w:szCs w:val="20"/>
                <w:highlight w:val="yellow"/>
              </w:rPr>
            </w:pPr>
          </w:p>
          <w:p w14:paraId="6332ABFF" w14:textId="77777777" w:rsidR="009714A9" w:rsidRDefault="009714A9" w:rsidP="00706A2A">
            <w:pPr>
              <w:pStyle w:val="Prrafodelista"/>
              <w:spacing w:before="120"/>
              <w:ind w:left="749" w:right="181"/>
              <w:contextualSpacing w:val="0"/>
              <w:jc w:val="both"/>
              <w:rPr>
                <w:sz w:val="20"/>
                <w:szCs w:val="20"/>
                <w:highlight w:val="yellow"/>
              </w:rPr>
            </w:pPr>
          </w:p>
          <w:p w14:paraId="7174E898" w14:textId="77777777" w:rsidR="009714A9" w:rsidRDefault="009714A9" w:rsidP="00706A2A">
            <w:pPr>
              <w:pStyle w:val="Prrafodelista"/>
              <w:spacing w:before="120"/>
              <w:ind w:left="749" w:right="181"/>
              <w:contextualSpacing w:val="0"/>
              <w:jc w:val="both"/>
              <w:rPr>
                <w:sz w:val="20"/>
                <w:szCs w:val="20"/>
                <w:highlight w:val="yellow"/>
              </w:rPr>
            </w:pPr>
          </w:p>
          <w:p w14:paraId="3EE71FF4" w14:textId="77777777" w:rsidR="009714A9" w:rsidRDefault="009714A9" w:rsidP="00706A2A">
            <w:pPr>
              <w:pStyle w:val="Prrafodelista"/>
              <w:spacing w:before="120"/>
              <w:ind w:left="749" w:right="181"/>
              <w:contextualSpacing w:val="0"/>
              <w:jc w:val="both"/>
              <w:rPr>
                <w:sz w:val="20"/>
                <w:szCs w:val="20"/>
                <w:highlight w:val="yellow"/>
              </w:rPr>
            </w:pPr>
          </w:p>
          <w:p w14:paraId="386DAB19" w14:textId="77777777" w:rsidR="009714A9" w:rsidRDefault="009714A9" w:rsidP="00706A2A">
            <w:pPr>
              <w:pStyle w:val="Prrafodelista"/>
              <w:spacing w:before="120"/>
              <w:ind w:left="749" w:right="181"/>
              <w:contextualSpacing w:val="0"/>
              <w:jc w:val="both"/>
              <w:rPr>
                <w:sz w:val="20"/>
                <w:szCs w:val="20"/>
                <w:highlight w:val="yellow"/>
              </w:rPr>
            </w:pPr>
          </w:p>
          <w:p w14:paraId="3D253851" w14:textId="77777777" w:rsidR="009714A9" w:rsidRDefault="009714A9" w:rsidP="00706A2A">
            <w:pPr>
              <w:pStyle w:val="Prrafodelista"/>
              <w:spacing w:before="120"/>
              <w:ind w:left="749" w:right="181"/>
              <w:contextualSpacing w:val="0"/>
              <w:jc w:val="both"/>
              <w:rPr>
                <w:sz w:val="20"/>
                <w:szCs w:val="20"/>
                <w:highlight w:val="yellow"/>
              </w:rPr>
            </w:pPr>
          </w:p>
          <w:p w14:paraId="7665CDA8" w14:textId="77777777" w:rsidR="009714A9" w:rsidRDefault="009714A9" w:rsidP="00706A2A">
            <w:pPr>
              <w:pStyle w:val="Prrafodelista"/>
              <w:spacing w:before="120"/>
              <w:ind w:left="749" w:right="181"/>
              <w:contextualSpacing w:val="0"/>
              <w:jc w:val="both"/>
              <w:rPr>
                <w:sz w:val="20"/>
                <w:szCs w:val="20"/>
                <w:highlight w:val="yellow"/>
              </w:rPr>
            </w:pPr>
          </w:p>
          <w:p w14:paraId="55014C10" w14:textId="77777777" w:rsidR="009714A9" w:rsidRDefault="009714A9" w:rsidP="00706A2A">
            <w:pPr>
              <w:pStyle w:val="Prrafodelista"/>
              <w:spacing w:before="120"/>
              <w:ind w:left="749" w:right="181"/>
              <w:contextualSpacing w:val="0"/>
              <w:jc w:val="both"/>
              <w:rPr>
                <w:sz w:val="20"/>
                <w:szCs w:val="20"/>
                <w:highlight w:val="yellow"/>
              </w:rPr>
            </w:pPr>
          </w:p>
          <w:p w14:paraId="3311872B" w14:textId="77777777" w:rsidR="009714A9" w:rsidRDefault="009714A9" w:rsidP="00706A2A">
            <w:pPr>
              <w:pStyle w:val="Prrafodelista"/>
              <w:spacing w:before="120"/>
              <w:ind w:left="749" w:right="181"/>
              <w:contextualSpacing w:val="0"/>
              <w:jc w:val="both"/>
              <w:rPr>
                <w:sz w:val="20"/>
                <w:szCs w:val="20"/>
                <w:highlight w:val="yellow"/>
              </w:rPr>
            </w:pPr>
          </w:p>
          <w:p w14:paraId="10F2DB91" w14:textId="77777777" w:rsidR="009714A9" w:rsidRDefault="009714A9" w:rsidP="00706A2A">
            <w:pPr>
              <w:pStyle w:val="Prrafodelista"/>
              <w:spacing w:before="120"/>
              <w:ind w:left="749" w:right="181"/>
              <w:contextualSpacing w:val="0"/>
              <w:jc w:val="both"/>
              <w:rPr>
                <w:sz w:val="20"/>
                <w:szCs w:val="20"/>
                <w:highlight w:val="yellow"/>
              </w:rPr>
            </w:pPr>
          </w:p>
          <w:p w14:paraId="72FBEA79" w14:textId="77777777" w:rsidR="009714A9" w:rsidRDefault="009714A9" w:rsidP="00706A2A">
            <w:pPr>
              <w:pStyle w:val="Prrafodelista"/>
              <w:spacing w:before="120"/>
              <w:ind w:left="749" w:right="181"/>
              <w:contextualSpacing w:val="0"/>
              <w:jc w:val="both"/>
              <w:rPr>
                <w:sz w:val="20"/>
                <w:szCs w:val="20"/>
                <w:highlight w:val="yellow"/>
              </w:rPr>
            </w:pPr>
          </w:p>
          <w:p w14:paraId="6C689CBF" w14:textId="77777777" w:rsidR="009714A9" w:rsidRDefault="009714A9" w:rsidP="00706A2A">
            <w:pPr>
              <w:pStyle w:val="Prrafodelista"/>
              <w:spacing w:before="120"/>
              <w:ind w:left="749" w:right="181"/>
              <w:contextualSpacing w:val="0"/>
              <w:jc w:val="both"/>
              <w:rPr>
                <w:sz w:val="20"/>
                <w:szCs w:val="20"/>
                <w:highlight w:val="yellow"/>
              </w:rPr>
            </w:pPr>
          </w:p>
          <w:p w14:paraId="11EC297C" w14:textId="77777777" w:rsidR="009714A9" w:rsidRDefault="009714A9" w:rsidP="00706A2A">
            <w:pPr>
              <w:pStyle w:val="Prrafodelista"/>
              <w:spacing w:before="120"/>
              <w:ind w:left="749" w:right="181"/>
              <w:contextualSpacing w:val="0"/>
              <w:jc w:val="both"/>
              <w:rPr>
                <w:sz w:val="20"/>
                <w:szCs w:val="20"/>
                <w:highlight w:val="yellow"/>
              </w:rPr>
            </w:pPr>
          </w:p>
          <w:p w14:paraId="636C61A1" w14:textId="77777777" w:rsidR="00546EF0" w:rsidRDefault="00546EF0" w:rsidP="00706A2A">
            <w:pPr>
              <w:pStyle w:val="Prrafodelista"/>
              <w:spacing w:before="120"/>
              <w:ind w:left="749" w:right="181"/>
              <w:contextualSpacing w:val="0"/>
              <w:jc w:val="both"/>
              <w:rPr>
                <w:sz w:val="20"/>
                <w:szCs w:val="20"/>
                <w:highlight w:val="yellow"/>
              </w:rPr>
            </w:pPr>
          </w:p>
          <w:p w14:paraId="680B9B2B" w14:textId="77777777" w:rsidR="00546EF0" w:rsidRDefault="00546EF0" w:rsidP="00706A2A">
            <w:pPr>
              <w:pStyle w:val="Prrafodelista"/>
              <w:spacing w:before="120"/>
              <w:ind w:left="749" w:right="181"/>
              <w:contextualSpacing w:val="0"/>
              <w:jc w:val="both"/>
              <w:rPr>
                <w:sz w:val="20"/>
                <w:szCs w:val="20"/>
                <w:highlight w:val="yellow"/>
              </w:rPr>
            </w:pPr>
          </w:p>
          <w:p w14:paraId="5F9E860D" w14:textId="77777777" w:rsidR="009714A9" w:rsidRDefault="009714A9" w:rsidP="00706A2A">
            <w:pPr>
              <w:pStyle w:val="Prrafodelista"/>
              <w:spacing w:before="120"/>
              <w:ind w:left="749" w:right="181"/>
              <w:contextualSpacing w:val="0"/>
              <w:jc w:val="both"/>
              <w:rPr>
                <w:sz w:val="20"/>
                <w:szCs w:val="20"/>
                <w:highlight w:val="yellow"/>
              </w:rPr>
            </w:pPr>
          </w:p>
          <w:p w14:paraId="49F145BB" w14:textId="218DD936" w:rsidR="009714A9" w:rsidRPr="00E455FE" w:rsidRDefault="009714A9">
            <w:pPr>
              <w:pStyle w:val="Prrafodelista"/>
              <w:numPr>
                <w:ilvl w:val="0"/>
                <w:numId w:val="11"/>
              </w:numPr>
              <w:spacing w:before="120"/>
              <w:ind w:left="749" w:right="181" w:hanging="284"/>
              <w:contextualSpacing w:val="0"/>
              <w:jc w:val="both"/>
              <w:rPr>
                <w:ins w:id="94" w:author="DPNU" w:date="2024-09-13T17:17:00Z" w16du:dateUtc="2024-09-13T20:17:00Z"/>
                <w:sz w:val="20"/>
                <w:szCs w:val="20"/>
                <w:highlight w:val="yellow"/>
              </w:rPr>
            </w:pPr>
            <w:ins w:id="95" w:author="DPNU" w:date="2024-09-13T18:09:00Z" w16du:dateUtc="2024-09-13T21:09:00Z">
              <w:r w:rsidRPr="00E455FE">
                <w:rPr>
                  <w:sz w:val="20"/>
                  <w:szCs w:val="20"/>
                  <w:highlight w:val="yellow"/>
                </w:rPr>
                <w:t>Que e</w:t>
              </w:r>
            </w:ins>
            <w:ins w:id="96" w:author="DPNU" w:date="2024-09-13T17:17:00Z" w16du:dateUtc="2024-09-13T20:17:00Z">
              <w:r w:rsidRPr="00E455FE">
                <w:rPr>
                  <w:sz w:val="20"/>
                  <w:szCs w:val="20"/>
                  <w:highlight w:val="yellow"/>
                </w:rPr>
                <w:t>l interesado presente una garantía, por el plazo de ejecución de obras, que cubra el monto total de las mismas, de acuerdo con el proyecto completo de los trabajos y al presupuesto correspondiente que el interesado entregue a la Dirección de Obras Municipales respectiva para su calificación y aprobación</w:t>
              </w:r>
            </w:ins>
          </w:p>
          <w:p w14:paraId="63ADAA2E" w14:textId="77777777" w:rsidR="009714A9" w:rsidRDefault="009714A9" w:rsidP="00706A2A">
            <w:pPr>
              <w:pStyle w:val="Prrafodelista"/>
              <w:spacing w:before="120" w:after="120"/>
              <w:jc w:val="both"/>
              <w:rPr>
                <w:sz w:val="20"/>
                <w:szCs w:val="20"/>
                <w:highlight w:val="yellow"/>
              </w:rPr>
            </w:pPr>
          </w:p>
          <w:p w14:paraId="317F3491" w14:textId="77777777" w:rsidR="009714A9" w:rsidRDefault="009714A9" w:rsidP="00706A2A">
            <w:pPr>
              <w:pStyle w:val="Prrafodelista"/>
              <w:spacing w:before="120" w:after="120"/>
              <w:jc w:val="both"/>
              <w:rPr>
                <w:sz w:val="20"/>
                <w:szCs w:val="20"/>
                <w:highlight w:val="yellow"/>
              </w:rPr>
            </w:pPr>
          </w:p>
          <w:p w14:paraId="285FAEFC" w14:textId="77777777" w:rsidR="009714A9" w:rsidRDefault="009714A9" w:rsidP="00706A2A">
            <w:pPr>
              <w:pStyle w:val="Prrafodelista"/>
              <w:spacing w:before="120" w:after="120"/>
              <w:jc w:val="both"/>
              <w:rPr>
                <w:sz w:val="20"/>
                <w:szCs w:val="20"/>
                <w:highlight w:val="yellow"/>
              </w:rPr>
            </w:pPr>
          </w:p>
          <w:p w14:paraId="3D1D9F36" w14:textId="77777777" w:rsidR="009714A9" w:rsidRDefault="009714A9" w:rsidP="00706A2A">
            <w:pPr>
              <w:pStyle w:val="Prrafodelista"/>
              <w:spacing w:before="120" w:after="120"/>
              <w:jc w:val="both"/>
              <w:rPr>
                <w:sz w:val="20"/>
                <w:szCs w:val="20"/>
                <w:highlight w:val="yellow"/>
              </w:rPr>
            </w:pPr>
          </w:p>
          <w:p w14:paraId="56232E64" w14:textId="77777777" w:rsidR="009714A9" w:rsidRDefault="009714A9" w:rsidP="00706A2A">
            <w:pPr>
              <w:pStyle w:val="Prrafodelista"/>
              <w:spacing w:before="120" w:after="120"/>
              <w:jc w:val="both"/>
              <w:rPr>
                <w:sz w:val="20"/>
                <w:szCs w:val="20"/>
                <w:highlight w:val="yellow"/>
              </w:rPr>
            </w:pPr>
          </w:p>
          <w:p w14:paraId="01FC45A2" w14:textId="77777777" w:rsidR="009714A9" w:rsidRDefault="009714A9" w:rsidP="00706A2A">
            <w:pPr>
              <w:pStyle w:val="Prrafodelista"/>
              <w:spacing w:before="120" w:after="120"/>
              <w:jc w:val="both"/>
              <w:rPr>
                <w:sz w:val="20"/>
                <w:szCs w:val="20"/>
                <w:highlight w:val="yellow"/>
              </w:rPr>
            </w:pPr>
          </w:p>
          <w:p w14:paraId="082AA96E" w14:textId="77777777" w:rsidR="009714A9" w:rsidRDefault="009714A9" w:rsidP="00706A2A">
            <w:pPr>
              <w:pStyle w:val="Prrafodelista"/>
              <w:spacing w:before="120" w:after="120"/>
              <w:jc w:val="both"/>
              <w:rPr>
                <w:sz w:val="20"/>
                <w:szCs w:val="20"/>
                <w:highlight w:val="yellow"/>
              </w:rPr>
            </w:pPr>
          </w:p>
          <w:p w14:paraId="24CA7806" w14:textId="77777777" w:rsidR="009714A9" w:rsidRDefault="009714A9" w:rsidP="00706A2A">
            <w:pPr>
              <w:pStyle w:val="Prrafodelista"/>
              <w:spacing w:before="120" w:after="120"/>
              <w:jc w:val="both"/>
              <w:rPr>
                <w:sz w:val="20"/>
                <w:szCs w:val="20"/>
                <w:highlight w:val="yellow"/>
              </w:rPr>
            </w:pPr>
          </w:p>
          <w:p w14:paraId="65D758F5" w14:textId="77777777" w:rsidR="009714A9" w:rsidRDefault="009714A9" w:rsidP="00706A2A">
            <w:pPr>
              <w:pStyle w:val="Prrafodelista"/>
              <w:spacing w:before="120" w:after="120"/>
              <w:jc w:val="both"/>
              <w:rPr>
                <w:sz w:val="20"/>
                <w:szCs w:val="20"/>
                <w:highlight w:val="yellow"/>
              </w:rPr>
            </w:pPr>
          </w:p>
          <w:p w14:paraId="51AF11F8" w14:textId="77777777" w:rsidR="00546EF0" w:rsidRDefault="00546EF0" w:rsidP="00706A2A">
            <w:pPr>
              <w:pStyle w:val="Prrafodelista"/>
              <w:spacing w:before="120" w:after="120"/>
              <w:jc w:val="both"/>
              <w:rPr>
                <w:sz w:val="20"/>
                <w:szCs w:val="20"/>
                <w:highlight w:val="yellow"/>
              </w:rPr>
            </w:pPr>
          </w:p>
          <w:p w14:paraId="03FCC918" w14:textId="77777777" w:rsidR="009714A9" w:rsidRDefault="009714A9" w:rsidP="00706A2A">
            <w:pPr>
              <w:pStyle w:val="Prrafodelista"/>
              <w:spacing w:before="120" w:after="120"/>
              <w:jc w:val="both"/>
              <w:rPr>
                <w:sz w:val="20"/>
                <w:szCs w:val="20"/>
                <w:highlight w:val="yellow"/>
              </w:rPr>
            </w:pPr>
          </w:p>
          <w:p w14:paraId="41483AB8" w14:textId="77777777" w:rsidR="009714A9" w:rsidRPr="00E455FE" w:rsidRDefault="009714A9" w:rsidP="00706A2A">
            <w:pPr>
              <w:pStyle w:val="Prrafodelista"/>
              <w:spacing w:before="120" w:after="120"/>
              <w:jc w:val="both"/>
              <w:rPr>
                <w:ins w:id="97" w:author="DPNU" w:date="2024-09-13T17:17:00Z" w16du:dateUtc="2024-09-13T20:17:00Z"/>
                <w:sz w:val="20"/>
                <w:szCs w:val="20"/>
                <w:highlight w:val="yellow"/>
              </w:rPr>
            </w:pPr>
          </w:p>
          <w:p w14:paraId="0F591E59" w14:textId="64E440A7" w:rsidR="009714A9" w:rsidRPr="00E455FE" w:rsidRDefault="009714A9">
            <w:pPr>
              <w:pStyle w:val="Prrafodelista"/>
              <w:numPr>
                <w:ilvl w:val="0"/>
                <w:numId w:val="12"/>
              </w:numPr>
              <w:spacing w:line="276" w:lineRule="auto"/>
              <w:ind w:right="172"/>
              <w:jc w:val="both"/>
              <w:rPr>
                <w:ins w:id="98" w:author="DPNU" w:date="2024-09-13T17:17:00Z" w16du:dateUtc="2024-09-13T20:17:00Z"/>
                <w:sz w:val="20"/>
                <w:szCs w:val="20"/>
                <w:highlight w:val="yellow"/>
              </w:rPr>
            </w:pPr>
            <w:ins w:id="99" w:author="DPNU" w:date="2024-09-13T17:17:00Z" w16du:dateUtc="2024-09-13T20:17:00Z">
              <w:r w:rsidRPr="00E455FE">
                <w:rPr>
                  <w:sz w:val="20"/>
                  <w:szCs w:val="20"/>
                  <w:highlight w:val="yellow"/>
                </w:rPr>
                <w:t>Obras de urbanización al interior de un predio por parte de su propietario</w:t>
              </w:r>
            </w:ins>
            <w:ins w:id="100" w:author="DPNU" w:date="2024-09-13T18:09:00Z" w16du:dateUtc="2024-09-13T21:09:00Z">
              <w:r w:rsidRPr="00E455FE">
                <w:rPr>
                  <w:sz w:val="20"/>
                  <w:szCs w:val="20"/>
                  <w:highlight w:val="yellow"/>
                </w:rPr>
                <w:t>,</w:t>
              </w:r>
            </w:ins>
            <w:ins w:id="101" w:author="DPNU" w:date="2024-09-13T17:17:00Z" w16du:dateUtc="2024-09-13T20:17:00Z">
              <w:r w:rsidRPr="00E455FE">
                <w:rPr>
                  <w:sz w:val="20"/>
                  <w:szCs w:val="20"/>
                  <w:highlight w:val="yellow"/>
                </w:rPr>
                <w:t xml:space="preserve"> las que deberán cumplir los siguientes requisitos:</w:t>
              </w:r>
            </w:ins>
          </w:p>
          <w:p w14:paraId="2C2D337F" w14:textId="77777777" w:rsidR="009714A9" w:rsidRDefault="009714A9" w:rsidP="00706A2A">
            <w:pPr>
              <w:pStyle w:val="Prrafodelista"/>
              <w:spacing w:line="276" w:lineRule="auto"/>
              <w:ind w:left="522" w:right="170"/>
              <w:contextualSpacing w:val="0"/>
              <w:jc w:val="both"/>
              <w:rPr>
                <w:sz w:val="20"/>
                <w:szCs w:val="20"/>
                <w:highlight w:val="yellow"/>
              </w:rPr>
            </w:pPr>
          </w:p>
          <w:p w14:paraId="5E607381" w14:textId="77777777" w:rsidR="009714A9" w:rsidRDefault="009714A9" w:rsidP="00706A2A">
            <w:pPr>
              <w:pStyle w:val="Prrafodelista"/>
              <w:spacing w:line="276" w:lineRule="auto"/>
              <w:ind w:left="522" w:right="170"/>
              <w:contextualSpacing w:val="0"/>
              <w:jc w:val="both"/>
              <w:rPr>
                <w:sz w:val="20"/>
                <w:szCs w:val="20"/>
                <w:highlight w:val="yellow"/>
              </w:rPr>
            </w:pPr>
          </w:p>
          <w:p w14:paraId="59CC1ADC" w14:textId="77777777" w:rsidR="009714A9" w:rsidRDefault="009714A9" w:rsidP="00706A2A">
            <w:pPr>
              <w:pStyle w:val="Prrafodelista"/>
              <w:spacing w:line="276" w:lineRule="auto"/>
              <w:ind w:left="522" w:right="170"/>
              <w:contextualSpacing w:val="0"/>
              <w:jc w:val="both"/>
              <w:rPr>
                <w:sz w:val="20"/>
                <w:szCs w:val="20"/>
                <w:highlight w:val="yellow"/>
              </w:rPr>
            </w:pPr>
          </w:p>
          <w:p w14:paraId="7E8F83A3" w14:textId="77777777" w:rsidR="009714A9" w:rsidRDefault="009714A9" w:rsidP="00706A2A">
            <w:pPr>
              <w:pStyle w:val="Prrafodelista"/>
              <w:spacing w:line="276" w:lineRule="auto"/>
              <w:ind w:left="522" w:right="170"/>
              <w:contextualSpacing w:val="0"/>
              <w:jc w:val="both"/>
              <w:rPr>
                <w:sz w:val="20"/>
                <w:szCs w:val="20"/>
                <w:highlight w:val="yellow"/>
              </w:rPr>
            </w:pPr>
          </w:p>
          <w:p w14:paraId="22FD9C20" w14:textId="77777777" w:rsidR="008749DA" w:rsidRDefault="008749DA" w:rsidP="00706A2A">
            <w:pPr>
              <w:pStyle w:val="Prrafodelista"/>
              <w:spacing w:line="276" w:lineRule="auto"/>
              <w:ind w:left="522" w:right="170"/>
              <w:contextualSpacing w:val="0"/>
              <w:jc w:val="both"/>
              <w:rPr>
                <w:sz w:val="20"/>
                <w:szCs w:val="20"/>
                <w:highlight w:val="yellow"/>
              </w:rPr>
            </w:pPr>
          </w:p>
          <w:p w14:paraId="26E40454" w14:textId="77777777" w:rsidR="008749DA" w:rsidRDefault="008749DA" w:rsidP="00706A2A">
            <w:pPr>
              <w:pStyle w:val="Prrafodelista"/>
              <w:spacing w:line="276" w:lineRule="auto"/>
              <w:ind w:left="522" w:right="170"/>
              <w:contextualSpacing w:val="0"/>
              <w:jc w:val="both"/>
              <w:rPr>
                <w:sz w:val="20"/>
                <w:szCs w:val="20"/>
                <w:highlight w:val="yellow"/>
              </w:rPr>
            </w:pPr>
          </w:p>
          <w:p w14:paraId="4A760054" w14:textId="77777777" w:rsidR="008749DA" w:rsidRDefault="008749DA" w:rsidP="00706A2A">
            <w:pPr>
              <w:pStyle w:val="Prrafodelista"/>
              <w:spacing w:line="276" w:lineRule="auto"/>
              <w:ind w:left="522" w:right="170"/>
              <w:contextualSpacing w:val="0"/>
              <w:jc w:val="both"/>
              <w:rPr>
                <w:sz w:val="20"/>
                <w:szCs w:val="20"/>
                <w:highlight w:val="yellow"/>
              </w:rPr>
            </w:pPr>
          </w:p>
          <w:p w14:paraId="624F5315" w14:textId="77777777" w:rsidR="009714A9" w:rsidRDefault="009714A9" w:rsidP="00706A2A">
            <w:pPr>
              <w:pStyle w:val="Prrafodelista"/>
              <w:spacing w:line="276" w:lineRule="auto"/>
              <w:ind w:left="522" w:right="170"/>
              <w:contextualSpacing w:val="0"/>
              <w:jc w:val="both"/>
              <w:rPr>
                <w:sz w:val="20"/>
                <w:szCs w:val="20"/>
                <w:highlight w:val="yellow"/>
              </w:rPr>
            </w:pPr>
          </w:p>
          <w:p w14:paraId="7FC75F33" w14:textId="77777777" w:rsidR="009714A9" w:rsidRPr="00E455FE" w:rsidRDefault="009714A9" w:rsidP="00706A2A">
            <w:pPr>
              <w:pStyle w:val="Prrafodelista"/>
              <w:spacing w:line="276" w:lineRule="auto"/>
              <w:ind w:left="522" w:right="170"/>
              <w:contextualSpacing w:val="0"/>
              <w:jc w:val="both"/>
              <w:rPr>
                <w:ins w:id="102" w:author="DPNU" w:date="2024-09-13T17:17:00Z" w16du:dateUtc="2024-09-13T20:17:00Z"/>
                <w:sz w:val="20"/>
                <w:szCs w:val="20"/>
                <w:highlight w:val="yellow"/>
              </w:rPr>
            </w:pPr>
          </w:p>
          <w:p w14:paraId="3471F7EC" w14:textId="77777777" w:rsidR="009714A9" w:rsidRPr="00E455FE" w:rsidRDefault="009714A9">
            <w:pPr>
              <w:pStyle w:val="Prrafodelista"/>
              <w:numPr>
                <w:ilvl w:val="0"/>
                <w:numId w:val="10"/>
              </w:numPr>
              <w:ind w:left="809" w:right="181" w:hanging="283"/>
              <w:contextualSpacing w:val="0"/>
              <w:jc w:val="both"/>
              <w:rPr>
                <w:ins w:id="103" w:author="DPNU" w:date="2024-09-13T17:17:00Z" w16du:dateUtc="2024-09-13T20:17:00Z"/>
                <w:sz w:val="20"/>
                <w:szCs w:val="20"/>
                <w:highlight w:val="yellow"/>
              </w:rPr>
            </w:pPr>
            <w:ins w:id="104" w:author="DPNU" w:date="2024-09-13T17:17:00Z" w16du:dateUtc="2024-09-13T20:17:00Z">
              <w:r w:rsidRPr="00E455FE">
                <w:rPr>
                  <w:sz w:val="20"/>
                  <w:szCs w:val="20"/>
                  <w:highlight w:val="yellow"/>
                </w:rPr>
                <w:t>En predios que están afectos a declaratoria de utilidad pública:</w:t>
              </w:r>
            </w:ins>
          </w:p>
          <w:p w14:paraId="385BF09B" w14:textId="77777777" w:rsidR="009714A9" w:rsidRPr="00E455FE" w:rsidRDefault="009714A9" w:rsidP="00706A2A">
            <w:pPr>
              <w:pStyle w:val="Prrafodelista"/>
              <w:ind w:left="1077" w:right="181"/>
              <w:contextualSpacing w:val="0"/>
              <w:jc w:val="both"/>
              <w:rPr>
                <w:ins w:id="105" w:author="DPNU" w:date="2024-09-13T17:17:00Z" w16du:dateUtc="2024-09-13T20:17:00Z"/>
                <w:sz w:val="20"/>
                <w:szCs w:val="20"/>
                <w:highlight w:val="yellow"/>
              </w:rPr>
            </w:pPr>
          </w:p>
          <w:p w14:paraId="512779C6" w14:textId="43B170D6" w:rsidR="009714A9" w:rsidRPr="00E455FE" w:rsidRDefault="009714A9" w:rsidP="00706A2A">
            <w:pPr>
              <w:ind w:left="1235" w:right="181" w:hanging="426"/>
              <w:jc w:val="both"/>
              <w:rPr>
                <w:ins w:id="106" w:author="DPNU" w:date="2024-09-13T17:17:00Z" w16du:dateUtc="2024-09-13T20:17:00Z"/>
                <w:sz w:val="20"/>
                <w:szCs w:val="20"/>
                <w:highlight w:val="yellow"/>
              </w:rPr>
            </w:pPr>
            <w:ins w:id="107" w:author="DPNU" w:date="2024-09-13T17:17:00Z" w16du:dateUtc="2024-09-13T20:17:00Z">
              <w:r w:rsidRPr="00E455FE">
                <w:rPr>
                  <w:sz w:val="20"/>
                  <w:szCs w:val="20"/>
                  <w:highlight w:val="yellow"/>
                </w:rPr>
                <w:t>a.1) Deberán ajustarse estrictamente a los trazados contemplados en el Instrumento de Planificación Territorial respectivo.</w:t>
              </w:r>
            </w:ins>
          </w:p>
          <w:p w14:paraId="39F457F4" w14:textId="77777777" w:rsidR="009714A9" w:rsidRDefault="009714A9" w:rsidP="00706A2A">
            <w:pPr>
              <w:ind w:left="1235" w:right="181" w:hanging="426"/>
              <w:jc w:val="both"/>
              <w:rPr>
                <w:sz w:val="20"/>
                <w:szCs w:val="20"/>
                <w:highlight w:val="yellow"/>
              </w:rPr>
            </w:pPr>
          </w:p>
          <w:p w14:paraId="1CAF0760" w14:textId="77777777" w:rsidR="009714A9" w:rsidRDefault="009714A9" w:rsidP="00706A2A">
            <w:pPr>
              <w:ind w:left="1235" w:right="181" w:hanging="426"/>
              <w:jc w:val="both"/>
              <w:rPr>
                <w:sz w:val="20"/>
                <w:szCs w:val="20"/>
                <w:highlight w:val="yellow"/>
              </w:rPr>
            </w:pPr>
          </w:p>
          <w:p w14:paraId="7192F6EE" w14:textId="77777777" w:rsidR="009714A9" w:rsidRDefault="009714A9" w:rsidP="00706A2A">
            <w:pPr>
              <w:ind w:left="1235" w:right="181" w:hanging="426"/>
              <w:jc w:val="both"/>
              <w:rPr>
                <w:sz w:val="20"/>
                <w:szCs w:val="20"/>
                <w:highlight w:val="yellow"/>
              </w:rPr>
            </w:pPr>
          </w:p>
          <w:p w14:paraId="6B284965" w14:textId="77777777" w:rsidR="009714A9" w:rsidRDefault="009714A9" w:rsidP="00706A2A">
            <w:pPr>
              <w:ind w:left="1235" w:right="181" w:hanging="426"/>
              <w:jc w:val="both"/>
              <w:rPr>
                <w:sz w:val="20"/>
                <w:szCs w:val="20"/>
                <w:highlight w:val="yellow"/>
              </w:rPr>
            </w:pPr>
          </w:p>
          <w:p w14:paraId="785BB4F9" w14:textId="77777777" w:rsidR="009714A9" w:rsidRDefault="009714A9" w:rsidP="00706A2A">
            <w:pPr>
              <w:ind w:left="1235" w:right="181" w:hanging="426"/>
              <w:jc w:val="both"/>
              <w:rPr>
                <w:sz w:val="20"/>
                <w:szCs w:val="20"/>
                <w:highlight w:val="yellow"/>
              </w:rPr>
            </w:pPr>
          </w:p>
          <w:p w14:paraId="73993011" w14:textId="77777777" w:rsidR="009714A9" w:rsidRDefault="009714A9" w:rsidP="00706A2A">
            <w:pPr>
              <w:ind w:left="1235" w:right="181" w:hanging="426"/>
              <w:jc w:val="both"/>
              <w:rPr>
                <w:sz w:val="20"/>
                <w:szCs w:val="20"/>
                <w:highlight w:val="yellow"/>
              </w:rPr>
            </w:pPr>
          </w:p>
          <w:p w14:paraId="6A84E3E1" w14:textId="77777777" w:rsidR="009714A9" w:rsidRDefault="009714A9" w:rsidP="00706A2A">
            <w:pPr>
              <w:ind w:left="1235" w:right="181" w:hanging="426"/>
              <w:jc w:val="both"/>
              <w:rPr>
                <w:sz w:val="20"/>
                <w:szCs w:val="20"/>
                <w:highlight w:val="yellow"/>
              </w:rPr>
            </w:pPr>
          </w:p>
          <w:p w14:paraId="02E7E041" w14:textId="77777777" w:rsidR="009714A9" w:rsidRDefault="009714A9" w:rsidP="00706A2A">
            <w:pPr>
              <w:ind w:left="1235" w:right="181" w:hanging="426"/>
              <w:jc w:val="both"/>
              <w:rPr>
                <w:sz w:val="20"/>
                <w:szCs w:val="20"/>
                <w:highlight w:val="yellow"/>
              </w:rPr>
            </w:pPr>
          </w:p>
          <w:p w14:paraId="61F2F3EE" w14:textId="77777777" w:rsidR="009714A9" w:rsidRDefault="009714A9" w:rsidP="00706A2A">
            <w:pPr>
              <w:ind w:left="1235" w:right="181" w:hanging="426"/>
              <w:jc w:val="both"/>
              <w:rPr>
                <w:sz w:val="20"/>
                <w:szCs w:val="20"/>
                <w:highlight w:val="yellow"/>
              </w:rPr>
            </w:pPr>
          </w:p>
          <w:p w14:paraId="43DF3EF8" w14:textId="77777777" w:rsidR="009714A9" w:rsidRDefault="009714A9" w:rsidP="00706A2A">
            <w:pPr>
              <w:ind w:left="1235" w:right="181" w:hanging="426"/>
              <w:jc w:val="both"/>
              <w:rPr>
                <w:sz w:val="20"/>
                <w:szCs w:val="20"/>
                <w:highlight w:val="yellow"/>
              </w:rPr>
            </w:pPr>
          </w:p>
          <w:p w14:paraId="45DB677F" w14:textId="77777777" w:rsidR="009714A9" w:rsidRDefault="009714A9" w:rsidP="00706A2A">
            <w:pPr>
              <w:ind w:left="1235" w:right="181" w:hanging="426"/>
              <w:jc w:val="both"/>
              <w:rPr>
                <w:sz w:val="20"/>
                <w:szCs w:val="20"/>
                <w:highlight w:val="yellow"/>
              </w:rPr>
            </w:pPr>
          </w:p>
          <w:p w14:paraId="5E6AA544" w14:textId="77777777" w:rsidR="009714A9" w:rsidRDefault="009714A9" w:rsidP="00706A2A">
            <w:pPr>
              <w:ind w:left="1235" w:right="181" w:hanging="426"/>
              <w:jc w:val="both"/>
              <w:rPr>
                <w:sz w:val="20"/>
                <w:szCs w:val="20"/>
                <w:highlight w:val="yellow"/>
              </w:rPr>
            </w:pPr>
          </w:p>
          <w:p w14:paraId="5A2C2B44" w14:textId="77777777" w:rsidR="009714A9" w:rsidRDefault="009714A9" w:rsidP="00706A2A">
            <w:pPr>
              <w:ind w:left="1235" w:right="181" w:hanging="426"/>
              <w:jc w:val="both"/>
              <w:rPr>
                <w:sz w:val="20"/>
                <w:szCs w:val="20"/>
                <w:highlight w:val="yellow"/>
              </w:rPr>
            </w:pPr>
          </w:p>
          <w:p w14:paraId="5C773F03" w14:textId="77777777" w:rsidR="009714A9" w:rsidRDefault="009714A9" w:rsidP="00706A2A">
            <w:pPr>
              <w:ind w:left="1235" w:right="181" w:hanging="426"/>
              <w:jc w:val="both"/>
              <w:rPr>
                <w:sz w:val="20"/>
                <w:szCs w:val="20"/>
                <w:highlight w:val="yellow"/>
              </w:rPr>
            </w:pPr>
          </w:p>
          <w:p w14:paraId="0BCF9661" w14:textId="77777777" w:rsidR="009714A9" w:rsidRDefault="009714A9" w:rsidP="00706A2A">
            <w:pPr>
              <w:ind w:left="1235" w:right="181" w:hanging="426"/>
              <w:jc w:val="both"/>
              <w:rPr>
                <w:sz w:val="20"/>
                <w:szCs w:val="20"/>
                <w:highlight w:val="yellow"/>
              </w:rPr>
            </w:pPr>
          </w:p>
          <w:p w14:paraId="70B58FE4" w14:textId="77777777" w:rsidR="009714A9" w:rsidRDefault="009714A9" w:rsidP="00706A2A">
            <w:pPr>
              <w:ind w:left="1235" w:right="181" w:hanging="426"/>
              <w:jc w:val="both"/>
              <w:rPr>
                <w:sz w:val="20"/>
                <w:szCs w:val="20"/>
                <w:highlight w:val="yellow"/>
              </w:rPr>
            </w:pPr>
          </w:p>
          <w:p w14:paraId="346579A8" w14:textId="77777777" w:rsidR="009714A9" w:rsidRDefault="009714A9" w:rsidP="00706A2A">
            <w:pPr>
              <w:ind w:left="1235" w:right="181" w:hanging="426"/>
              <w:jc w:val="both"/>
              <w:rPr>
                <w:sz w:val="20"/>
                <w:szCs w:val="20"/>
                <w:highlight w:val="yellow"/>
              </w:rPr>
            </w:pPr>
          </w:p>
          <w:p w14:paraId="6FC43283" w14:textId="77777777" w:rsidR="009714A9" w:rsidRDefault="009714A9" w:rsidP="00706A2A">
            <w:pPr>
              <w:ind w:left="1235" w:right="181" w:hanging="426"/>
              <w:jc w:val="both"/>
              <w:rPr>
                <w:sz w:val="20"/>
                <w:szCs w:val="20"/>
                <w:highlight w:val="yellow"/>
              </w:rPr>
            </w:pPr>
          </w:p>
          <w:p w14:paraId="311593A4" w14:textId="77777777" w:rsidR="009714A9" w:rsidRDefault="009714A9" w:rsidP="00706A2A">
            <w:pPr>
              <w:ind w:left="1235" w:right="181" w:hanging="426"/>
              <w:jc w:val="both"/>
              <w:rPr>
                <w:sz w:val="20"/>
                <w:szCs w:val="20"/>
                <w:highlight w:val="yellow"/>
              </w:rPr>
            </w:pPr>
          </w:p>
          <w:p w14:paraId="298907FC" w14:textId="77777777" w:rsidR="009714A9" w:rsidRDefault="009714A9" w:rsidP="00706A2A">
            <w:pPr>
              <w:ind w:left="1235" w:right="181" w:hanging="426"/>
              <w:jc w:val="both"/>
              <w:rPr>
                <w:sz w:val="20"/>
                <w:szCs w:val="20"/>
                <w:highlight w:val="yellow"/>
              </w:rPr>
            </w:pPr>
          </w:p>
          <w:p w14:paraId="7E941AE2" w14:textId="77777777" w:rsidR="009714A9" w:rsidRDefault="009714A9" w:rsidP="00706A2A">
            <w:pPr>
              <w:ind w:left="1235" w:right="181" w:hanging="426"/>
              <w:jc w:val="both"/>
              <w:rPr>
                <w:sz w:val="20"/>
                <w:szCs w:val="20"/>
                <w:highlight w:val="yellow"/>
              </w:rPr>
            </w:pPr>
          </w:p>
          <w:p w14:paraId="0E39808F" w14:textId="77777777" w:rsidR="009714A9" w:rsidRDefault="009714A9" w:rsidP="00706A2A">
            <w:pPr>
              <w:ind w:left="1235" w:right="181" w:hanging="426"/>
              <w:jc w:val="both"/>
              <w:rPr>
                <w:sz w:val="20"/>
                <w:szCs w:val="20"/>
                <w:highlight w:val="yellow"/>
              </w:rPr>
            </w:pPr>
          </w:p>
          <w:p w14:paraId="11791C0C" w14:textId="77777777" w:rsidR="009714A9" w:rsidRDefault="009714A9" w:rsidP="00706A2A">
            <w:pPr>
              <w:ind w:left="1235" w:right="181" w:hanging="426"/>
              <w:jc w:val="both"/>
              <w:rPr>
                <w:sz w:val="20"/>
                <w:szCs w:val="20"/>
                <w:highlight w:val="yellow"/>
              </w:rPr>
            </w:pPr>
          </w:p>
          <w:p w14:paraId="067407FF" w14:textId="77777777" w:rsidR="00292B32" w:rsidRDefault="00292B32" w:rsidP="00706A2A">
            <w:pPr>
              <w:ind w:left="1235" w:right="181" w:hanging="426"/>
              <w:jc w:val="both"/>
              <w:rPr>
                <w:sz w:val="20"/>
                <w:szCs w:val="20"/>
                <w:highlight w:val="yellow"/>
              </w:rPr>
            </w:pPr>
          </w:p>
          <w:p w14:paraId="7F935F90" w14:textId="77777777" w:rsidR="00292B32" w:rsidRDefault="00292B32" w:rsidP="00706A2A">
            <w:pPr>
              <w:ind w:left="1235" w:right="181" w:hanging="426"/>
              <w:jc w:val="both"/>
              <w:rPr>
                <w:sz w:val="20"/>
                <w:szCs w:val="20"/>
                <w:highlight w:val="yellow"/>
              </w:rPr>
            </w:pPr>
          </w:p>
          <w:p w14:paraId="24C3E867" w14:textId="77777777" w:rsidR="009714A9" w:rsidRDefault="009714A9" w:rsidP="00706A2A">
            <w:pPr>
              <w:ind w:left="1235" w:right="181" w:hanging="426"/>
              <w:jc w:val="both"/>
              <w:rPr>
                <w:sz w:val="20"/>
                <w:szCs w:val="20"/>
                <w:highlight w:val="yellow"/>
              </w:rPr>
            </w:pPr>
          </w:p>
          <w:p w14:paraId="1BF42395" w14:textId="77777777" w:rsidR="009714A9" w:rsidRPr="00E455FE" w:rsidRDefault="009714A9" w:rsidP="00706A2A">
            <w:pPr>
              <w:ind w:left="1235" w:right="181" w:hanging="426"/>
              <w:jc w:val="both"/>
              <w:rPr>
                <w:ins w:id="108" w:author="DPNU" w:date="2024-09-13T17:17:00Z" w16du:dateUtc="2024-09-13T20:17:00Z"/>
                <w:sz w:val="20"/>
                <w:szCs w:val="20"/>
                <w:highlight w:val="yellow"/>
              </w:rPr>
            </w:pPr>
          </w:p>
          <w:p w14:paraId="59328E31" w14:textId="5D8B0376" w:rsidR="009714A9" w:rsidRPr="00E455FE" w:rsidRDefault="009714A9" w:rsidP="00706A2A">
            <w:pPr>
              <w:ind w:left="1235" w:right="181" w:hanging="426"/>
              <w:jc w:val="both"/>
              <w:rPr>
                <w:ins w:id="109" w:author="DPNU" w:date="2024-09-13T18:10:00Z" w16du:dateUtc="2024-09-13T21:10:00Z"/>
                <w:sz w:val="20"/>
                <w:szCs w:val="20"/>
                <w:highlight w:val="yellow"/>
              </w:rPr>
            </w:pPr>
            <w:ins w:id="110" w:author="DPNU" w:date="2024-09-13T17:17:00Z" w16du:dateUtc="2024-09-13T20:17:00Z">
              <w:r w:rsidRPr="00E455FE">
                <w:rPr>
                  <w:sz w:val="20"/>
                  <w:szCs w:val="20"/>
                  <w:highlight w:val="yellow"/>
                </w:rPr>
                <w:t>a.2) Cuando se trate de urbanizaciones voluntarias destinadas a plazas, parques y áreas verdes públicas, deberán ejecutarse en aquellas superficies de terreno afectas a declaratoria de utilidad pública que el Instrumento de Planificación Territorial haya contemplado para tales fines.</w:t>
              </w:r>
            </w:ins>
          </w:p>
          <w:p w14:paraId="5F16BBE1" w14:textId="77777777" w:rsidR="009714A9" w:rsidRDefault="009714A9" w:rsidP="00706A2A">
            <w:pPr>
              <w:ind w:left="1235" w:right="181" w:hanging="426"/>
              <w:jc w:val="both"/>
              <w:rPr>
                <w:sz w:val="20"/>
                <w:szCs w:val="20"/>
                <w:highlight w:val="yellow"/>
              </w:rPr>
            </w:pPr>
          </w:p>
          <w:p w14:paraId="72FCD684" w14:textId="77777777" w:rsidR="009714A9" w:rsidRDefault="009714A9" w:rsidP="00706A2A">
            <w:pPr>
              <w:ind w:left="1235" w:right="181" w:hanging="426"/>
              <w:jc w:val="both"/>
              <w:rPr>
                <w:sz w:val="20"/>
                <w:szCs w:val="20"/>
                <w:highlight w:val="yellow"/>
              </w:rPr>
            </w:pPr>
          </w:p>
          <w:p w14:paraId="651E0BDB" w14:textId="77777777" w:rsidR="001B547C" w:rsidRDefault="001B547C" w:rsidP="00706A2A">
            <w:pPr>
              <w:ind w:left="1235" w:right="181" w:hanging="426"/>
              <w:jc w:val="both"/>
              <w:rPr>
                <w:sz w:val="20"/>
                <w:szCs w:val="20"/>
                <w:highlight w:val="yellow"/>
              </w:rPr>
            </w:pPr>
          </w:p>
          <w:p w14:paraId="0B96C80A" w14:textId="77777777" w:rsidR="001B547C" w:rsidRDefault="001B547C" w:rsidP="00706A2A">
            <w:pPr>
              <w:ind w:left="1235" w:right="181" w:hanging="426"/>
              <w:jc w:val="both"/>
              <w:rPr>
                <w:sz w:val="20"/>
                <w:szCs w:val="20"/>
                <w:highlight w:val="yellow"/>
              </w:rPr>
            </w:pPr>
          </w:p>
          <w:p w14:paraId="2CB16009" w14:textId="77777777" w:rsidR="001B547C" w:rsidRDefault="001B547C" w:rsidP="00706A2A">
            <w:pPr>
              <w:ind w:left="1235" w:right="181" w:hanging="426"/>
              <w:jc w:val="both"/>
              <w:rPr>
                <w:sz w:val="20"/>
                <w:szCs w:val="20"/>
                <w:highlight w:val="yellow"/>
              </w:rPr>
            </w:pPr>
          </w:p>
          <w:p w14:paraId="7577BFEB" w14:textId="77777777" w:rsidR="009714A9" w:rsidRDefault="009714A9" w:rsidP="00706A2A">
            <w:pPr>
              <w:ind w:left="1235" w:right="181" w:hanging="426"/>
              <w:jc w:val="both"/>
              <w:rPr>
                <w:sz w:val="20"/>
                <w:szCs w:val="20"/>
                <w:highlight w:val="yellow"/>
              </w:rPr>
            </w:pPr>
          </w:p>
          <w:p w14:paraId="6F8F6550" w14:textId="77777777" w:rsidR="009714A9" w:rsidRPr="00E455FE" w:rsidRDefault="009714A9" w:rsidP="00706A2A">
            <w:pPr>
              <w:ind w:left="1235" w:right="181" w:hanging="426"/>
              <w:jc w:val="both"/>
              <w:rPr>
                <w:ins w:id="111" w:author="DPNU" w:date="2024-09-13T17:17:00Z" w16du:dateUtc="2024-09-13T20:17:00Z"/>
                <w:sz w:val="20"/>
                <w:szCs w:val="20"/>
                <w:highlight w:val="yellow"/>
              </w:rPr>
            </w:pPr>
          </w:p>
          <w:p w14:paraId="31FE9F11" w14:textId="43DC9E26" w:rsidR="009714A9" w:rsidRPr="00E455FE" w:rsidRDefault="009714A9" w:rsidP="00706A2A">
            <w:pPr>
              <w:ind w:left="1236" w:right="181" w:hanging="425"/>
              <w:jc w:val="both"/>
              <w:rPr>
                <w:ins w:id="112" w:author="DPNU" w:date="2024-09-13T17:17:00Z" w16du:dateUtc="2024-09-13T20:17:00Z"/>
                <w:sz w:val="20"/>
                <w:szCs w:val="20"/>
                <w:highlight w:val="yellow"/>
              </w:rPr>
            </w:pPr>
            <w:ins w:id="113" w:author="DPNU" w:date="2024-09-13T17:17:00Z" w16du:dateUtc="2024-09-13T20:17:00Z">
              <w:r w:rsidRPr="00E455FE">
                <w:rPr>
                  <w:sz w:val="20"/>
                  <w:szCs w:val="20"/>
                  <w:highlight w:val="yellow"/>
                </w:rPr>
                <w:t>a.</w:t>
              </w:r>
            </w:ins>
            <w:ins w:id="114" w:author="DPNU" w:date="2024-09-27T11:11:00Z" w16du:dateUtc="2024-09-27T14:11:00Z">
              <w:r w:rsidRPr="00E455FE">
                <w:rPr>
                  <w:sz w:val="20"/>
                  <w:szCs w:val="20"/>
                  <w:highlight w:val="yellow"/>
                </w:rPr>
                <w:t>3</w:t>
              </w:r>
            </w:ins>
            <w:ins w:id="115" w:author="DPNU" w:date="2024-09-13T17:17:00Z" w16du:dateUtc="2024-09-13T20:17:00Z">
              <w:r w:rsidRPr="00E455FE">
                <w:rPr>
                  <w:sz w:val="20"/>
                  <w:szCs w:val="20"/>
                  <w:highlight w:val="yellow"/>
                </w:rPr>
                <w:t>) Las superficies que se urbanizan y ceden no podrán fragmentar el predio en 2 o más partes, en cuyo caso deberá estarse al procedimiento contemplado para las divisiones afectas a que se refiere el numeral 3 del artículo 2.2.4. de la presente Ordenanza.</w:t>
              </w:r>
            </w:ins>
          </w:p>
          <w:p w14:paraId="559A876E" w14:textId="77777777" w:rsidR="009714A9" w:rsidRDefault="009714A9" w:rsidP="00706A2A">
            <w:pPr>
              <w:ind w:left="1236" w:right="181" w:hanging="425"/>
              <w:jc w:val="both"/>
              <w:rPr>
                <w:sz w:val="20"/>
                <w:szCs w:val="20"/>
                <w:highlight w:val="yellow"/>
              </w:rPr>
            </w:pPr>
          </w:p>
          <w:p w14:paraId="3A924987" w14:textId="77777777" w:rsidR="009714A9" w:rsidRDefault="009714A9" w:rsidP="00706A2A">
            <w:pPr>
              <w:ind w:left="1236" w:right="181" w:hanging="425"/>
              <w:jc w:val="both"/>
              <w:rPr>
                <w:sz w:val="20"/>
                <w:szCs w:val="20"/>
                <w:highlight w:val="yellow"/>
              </w:rPr>
            </w:pPr>
          </w:p>
          <w:p w14:paraId="50814094" w14:textId="77777777" w:rsidR="009714A9" w:rsidRDefault="009714A9" w:rsidP="00706A2A">
            <w:pPr>
              <w:ind w:left="1236" w:right="181" w:hanging="425"/>
              <w:jc w:val="both"/>
              <w:rPr>
                <w:sz w:val="20"/>
                <w:szCs w:val="20"/>
                <w:highlight w:val="yellow"/>
              </w:rPr>
            </w:pPr>
          </w:p>
          <w:p w14:paraId="0C1E716C" w14:textId="77777777" w:rsidR="009714A9" w:rsidRDefault="009714A9" w:rsidP="00706A2A">
            <w:pPr>
              <w:ind w:left="1236" w:right="181" w:hanging="425"/>
              <w:jc w:val="both"/>
              <w:rPr>
                <w:sz w:val="20"/>
                <w:szCs w:val="20"/>
                <w:highlight w:val="yellow"/>
              </w:rPr>
            </w:pPr>
          </w:p>
          <w:p w14:paraId="0CA5325A" w14:textId="77777777" w:rsidR="009714A9" w:rsidRDefault="009714A9" w:rsidP="00706A2A">
            <w:pPr>
              <w:ind w:left="1236" w:right="181" w:hanging="425"/>
              <w:jc w:val="both"/>
              <w:rPr>
                <w:sz w:val="20"/>
                <w:szCs w:val="20"/>
                <w:highlight w:val="yellow"/>
              </w:rPr>
            </w:pPr>
          </w:p>
          <w:p w14:paraId="0686507B" w14:textId="77777777" w:rsidR="009714A9" w:rsidRDefault="009714A9" w:rsidP="00706A2A">
            <w:pPr>
              <w:ind w:left="1236" w:right="181" w:hanging="425"/>
              <w:jc w:val="both"/>
              <w:rPr>
                <w:sz w:val="20"/>
                <w:szCs w:val="20"/>
                <w:highlight w:val="yellow"/>
              </w:rPr>
            </w:pPr>
          </w:p>
          <w:p w14:paraId="0E93EDD1" w14:textId="77777777" w:rsidR="009714A9" w:rsidRDefault="009714A9" w:rsidP="00706A2A">
            <w:pPr>
              <w:ind w:left="1236" w:right="181" w:hanging="425"/>
              <w:jc w:val="both"/>
              <w:rPr>
                <w:sz w:val="20"/>
                <w:szCs w:val="20"/>
                <w:highlight w:val="yellow"/>
              </w:rPr>
            </w:pPr>
          </w:p>
          <w:p w14:paraId="0054ABCE" w14:textId="77777777" w:rsidR="009714A9" w:rsidRDefault="009714A9" w:rsidP="00706A2A">
            <w:pPr>
              <w:ind w:left="1236" w:right="181" w:hanging="425"/>
              <w:jc w:val="both"/>
              <w:rPr>
                <w:sz w:val="20"/>
                <w:szCs w:val="20"/>
                <w:highlight w:val="yellow"/>
              </w:rPr>
            </w:pPr>
          </w:p>
          <w:p w14:paraId="4D2C6666" w14:textId="77777777" w:rsidR="009714A9" w:rsidRDefault="009714A9" w:rsidP="00706A2A">
            <w:pPr>
              <w:ind w:left="1236" w:right="181" w:hanging="425"/>
              <w:jc w:val="both"/>
              <w:rPr>
                <w:sz w:val="20"/>
                <w:szCs w:val="20"/>
                <w:highlight w:val="yellow"/>
              </w:rPr>
            </w:pPr>
          </w:p>
          <w:p w14:paraId="1889CACB" w14:textId="77777777" w:rsidR="009714A9" w:rsidRDefault="009714A9" w:rsidP="00706A2A">
            <w:pPr>
              <w:ind w:left="1236" w:right="181" w:hanging="425"/>
              <w:jc w:val="both"/>
              <w:rPr>
                <w:sz w:val="20"/>
                <w:szCs w:val="20"/>
                <w:highlight w:val="yellow"/>
              </w:rPr>
            </w:pPr>
          </w:p>
          <w:p w14:paraId="13DF2290" w14:textId="77777777" w:rsidR="009714A9" w:rsidRDefault="009714A9" w:rsidP="00706A2A">
            <w:pPr>
              <w:ind w:left="1236" w:right="181" w:hanging="425"/>
              <w:jc w:val="both"/>
              <w:rPr>
                <w:sz w:val="20"/>
                <w:szCs w:val="20"/>
                <w:highlight w:val="yellow"/>
              </w:rPr>
            </w:pPr>
          </w:p>
          <w:p w14:paraId="4500EB30" w14:textId="77777777" w:rsidR="009714A9" w:rsidRDefault="009714A9" w:rsidP="00706A2A">
            <w:pPr>
              <w:ind w:left="1236" w:right="181" w:hanging="425"/>
              <w:jc w:val="both"/>
              <w:rPr>
                <w:sz w:val="20"/>
                <w:szCs w:val="20"/>
                <w:highlight w:val="yellow"/>
              </w:rPr>
            </w:pPr>
          </w:p>
          <w:p w14:paraId="1B7DF45D" w14:textId="77777777" w:rsidR="009714A9" w:rsidRDefault="009714A9" w:rsidP="00706A2A">
            <w:pPr>
              <w:ind w:left="1236" w:right="181" w:hanging="425"/>
              <w:jc w:val="both"/>
              <w:rPr>
                <w:sz w:val="20"/>
                <w:szCs w:val="20"/>
                <w:highlight w:val="yellow"/>
              </w:rPr>
            </w:pPr>
          </w:p>
          <w:p w14:paraId="095A4BDB" w14:textId="77777777" w:rsidR="009714A9" w:rsidRDefault="009714A9" w:rsidP="00706A2A">
            <w:pPr>
              <w:ind w:left="1236" w:right="181" w:hanging="425"/>
              <w:jc w:val="both"/>
              <w:rPr>
                <w:sz w:val="20"/>
                <w:szCs w:val="20"/>
                <w:highlight w:val="yellow"/>
              </w:rPr>
            </w:pPr>
          </w:p>
          <w:p w14:paraId="3511C27E" w14:textId="77777777" w:rsidR="009714A9" w:rsidRDefault="009714A9" w:rsidP="00706A2A">
            <w:pPr>
              <w:ind w:left="1236" w:right="181" w:hanging="425"/>
              <w:jc w:val="both"/>
              <w:rPr>
                <w:sz w:val="20"/>
                <w:szCs w:val="20"/>
                <w:highlight w:val="yellow"/>
              </w:rPr>
            </w:pPr>
          </w:p>
          <w:p w14:paraId="2CE40463" w14:textId="77777777" w:rsidR="009714A9" w:rsidRDefault="009714A9" w:rsidP="00706A2A">
            <w:pPr>
              <w:ind w:left="1236" w:right="181" w:hanging="425"/>
              <w:jc w:val="both"/>
              <w:rPr>
                <w:sz w:val="20"/>
                <w:szCs w:val="20"/>
                <w:highlight w:val="yellow"/>
              </w:rPr>
            </w:pPr>
          </w:p>
          <w:p w14:paraId="1EF38CC2" w14:textId="77777777" w:rsidR="009714A9" w:rsidRDefault="009714A9" w:rsidP="00706A2A">
            <w:pPr>
              <w:ind w:left="1236" w:right="181" w:hanging="425"/>
              <w:jc w:val="both"/>
              <w:rPr>
                <w:sz w:val="20"/>
                <w:szCs w:val="20"/>
                <w:highlight w:val="yellow"/>
              </w:rPr>
            </w:pPr>
          </w:p>
          <w:p w14:paraId="3BC3A43A" w14:textId="77777777" w:rsidR="009714A9" w:rsidRDefault="009714A9" w:rsidP="00706A2A">
            <w:pPr>
              <w:ind w:left="1236" w:right="181" w:hanging="425"/>
              <w:jc w:val="both"/>
              <w:rPr>
                <w:sz w:val="20"/>
                <w:szCs w:val="20"/>
                <w:highlight w:val="yellow"/>
              </w:rPr>
            </w:pPr>
          </w:p>
          <w:p w14:paraId="5D962920" w14:textId="77777777" w:rsidR="009714A9" w:rsidRDefault="009714A9" w:rsidP="00706A2A">
            <w:pPr>
              <w:ind w:left="1236" w:right="181" w:hanging="425"/>
              <w:jc w:val="both"/>
              <w:rPr>
                <w:sz w:val="20"/>
                <w:szCs w:val="20"/>
                <w:highlight w:val="yellow"/>
              </w:rPr>
            </w:pPr>
          </w:p>
          <w:p w14:paraId="7CAF6EB8" w14:textId="77777777" w:rsidR="009714A9" w:rsidRDefault="009714A9" w:rsidP="00706A2A">
            <w:pPr>
              <w:ind w:left="1236" w:right="181" w:hanging="425"/>
              <w:jc w:val="both"/>
              <w:rPr>
                <w:sz w:val="20"/>
                <w:szCs w:val="20"/>
                <w:highlight w:val="yellow"/>
              </w:rPr>
            </w:pPr>
          </w:p>
          <w:p w14:paraId="798BCECC" w14:textId="77777777" w:rsidR="009714A9" w:rsidRDefault="009714A9" w:rsidP="00706A2A">
            <w:pPr>
              <w:ind w:left="1236" w:right="181" w:hanging="425"/>
              <w:jc w:val="both"/>
              <w:rPr>
                <w:sz w:val="20"/>
                <w:szCs w:val="20"/>
                <w:highlight w:val="yellow"/>
              </w:rPr>
            </w:pPr>
          </w:p>
          <w:p w14:paraId="481AA654" w14:textId="77777777" w:rsidR="009714A9" w:rsidRDefault="009714A9" w:rsidP="00706A2A">
            <w:pPr>
              <w:ind w:left="1236" w:right="181" w:hanging="425"/>
              <w:jc w:val="both"/>
              <w:rPr>
                <w:sz w:val="20"/>
                <w:szCs w:val="20"/>
                <w:highlight w:val="yellow"/>
              </w:rPr>
            </w:pPr>
          </w:p>
          <w:p w14:paraId="5DCB96B8" w14:textId="77777777" w:rsidR="009714A9" w:rsidRDefault="009714A9" w:rsidP="00706A2A">
            <w:pPr>
              <w:ind w:left="1236" w:right="181" w:hanging="425"/>
              <w:jc w:val="both"/>
              <w:rPr>
                <w:sz w:val="20"/>
                <w:szCs w:val="20"/>
                <w:highlight w:val="yellow"/>
              </w:rPr>
            </w:pPr>
          </w:p>
          <w:p w14:paraId="593DC1A9" w14:textId="77777777" w:rsidR="009714A9" w:rsidRDefault="009714A9" w:rsidP="00706A2A">
            <w:pPr>
              <w:ind w:left="1236" w:right="181" w:hanging="425"/>
              <w:jc w:val="both"/>
              <w:rPr>
                <w:sz w:val="20"/>
                <w:szCs w:val="20"/>
                <w:highlight w:val="yellow"/>
              </w:rPr>
            </w:pPr>
          </w:p>
          <w:p w14:paraId="4F221D5A" w14:textId="77777777" w:rsidR="009714A9" w:rsidRDefault="009714A9" w:rsidP="00706A2A">
            <w:pPr>
              <w:ind w:left="1236" w:right="181" w:hanging="425"/>
              <w:jc w:val="both"/>
              <w:rPr>
                <w:sz w:val="20"/>
                <w:szCs w:val="20"/>
                <w:highlight w:val="yellow"/>
              </w:rPr>
            </w:pPr>
          </w:p>
          <w:p w14:paraId="4EEAD07C" w14:textId="77777777" w:rsidR="009714A9" w:rsidRDefault="009714A9" w:rsidP="00706A2A">
            <w:pPr>
              <w:ind w:left="1236" w:right="181" w:hanging="425"/>
              <w:jc w:val="both"/>
              <w:rPr>
                <w:sz w:val="20"/>
                <w:szCs w:val="20"/>
                <w:highlight w:val="yellow"/>
              </w:rPr>
            </w:pPr>
          </w:p>
          <w:p w14:paraId="2589F1B8" w14:textId="77777777" w:rsidR="009714A9" w:rsidRDefault="009714A9" w:rsidP="00706A2A">
            <w:pPr>
              <w:ind w:left="1236" w:right="181" w:hanging="425"/>
              <w:jc w:val="both"/>
              <w:rPr>
                <w:sz w:val="20"/>
                <w:szCs w:val="20"/>
                <w:highlight w:val="yellow"/>
              </w:rPr>
            </w:pPr>
          </w:p>
          <w:p w14:paraId="16AF508B" w14:textId="77777777" w:rsidR="009714A9" w:rsidRDefault="009714A9" w:rsidP="00706A2A">
            <w:pPr>
              <w:ind w:left="1236" w:right="181" w:hanging="425"/>
              <w:jc w:val="both"/>
              <w:rPr>
                <w:sz w:val="20"/>
                <w:szCs w:val="20"/>
                <w:highlight w:val="yellow"/>
              </w:rPr>
            </w:pPr>
          </w:p>
          <w:p w14:paraId="61225A78" w14:textId="77777777" w:rsidR="009714A9" w:rsidRDefault="009714A9" w:rsidP="00706A2A">
            <w:pPr>
              <w:ind w:left="1236" w:right="181" w:hanging="425"/>
              <w:jc w:val="both"/>
              <w:rPr>
                <w:sz w:val="20"/>
                <w:szCs w:val="20"/>
                <w:highlight w:val="yellow"/>
              </w:rPr>
            </w:pPr>
          </w:p>
          <w:p w14:paraId="507EB1CE" w14:textId="77777777" w:rsidR="009714A9" w:rsidRDefault="009714A9" w:rsidP="00706A2A">
            <w:pPr>
              <w:ind w:left="1236" w:right="181" w:hanging="425"/>
              <w:jc w:val="both"/>
              <w:rPr>
                <w:sz w:val="20"/>
                <w:szCs w:val="20"/>
                <w:highlight w:val="yellow"/>
              </w:rPr>
            </w:pPr>
          </w:p>
          <w:p w14:paraId="42AC8D73" w14:textId="77777777" w:rsidR="009714A9" w:rsidRDefault="009714A9" w:rsidP="00706A2A">
            <w:pPr>
              <w:ind w:left="1236" w:right="181" w:hanging="425"/>
              <w:jc w:val="both"/>
              <w:rPr>
                <w:sz w:val="20"/>
                <w:szCs w:val="20"/>
                <w:highlight w:val="yellow"/>
              </w:rPr>
            </w:pPr>
          </w:p>
          <w:p w14:paraId="5E508339" w14:textId="77777777" w:rsidR="009714A9" w:rsidRDefault="009714A9" w:rsidP="00706A2A">
            <w:pPr>
              <w:ind w:left="1236" w:right="181" w:hanging="425"/>
              <w:jc w:val="both"/>
              <w:rPr>
                <w:sz w:val="20"/>
                <w:szCs w:val="20"/>
                <w:highlight w:val="yellow"/>
              </w:rPr>
            </w:pPr>
          </w:p>
          <w:p w14:paraId="08B6F9BF" w14:textId="77777777" w:rsidR="009714A9" w:rsidRDefault="009714A9" w:rsidP="00706A2A">
            <w:pPr>
              <w:ind w:left="1236" w:right="181" w:hanging="425"/>
              <w:jc w:val="both"/>
              <w:rPr>
                <w:sz w:val="20"/>
                <w:szCs w:val="20"/>
                <w:highlight w:val="yellow"/>
              </w:rPr>
            </w:pPr>
          </w:p>
          <w:p w14:paraId="4E572C6A" w14:textId="77777777" w:rsidR="009714A9" w:rsidRDefault="009714A9" w:rsidP="00706A2A">
            <w:pPr>
              <w:ind w:left="1236" w:right="181" w:hanging="425"/>
              <w:jc w:val="both"/>
              <w:rPr>
                <w:sz w:val="20"/>
                <w:szCs w:val="20"/>
                <w:highlight w:val="yellow"/>
              </w:rPr>
            </w:pPr>
          </w:p>
          <w:p w14:paraId="6D345F69" w14:textId="77777777" w:rsidR="009714A9" w:rsidRDefault="009714A9" w:rsidP="00706A2A">
            <w:pPr>
              <w:ind w:left="1236" w:right="181" w:hanging="425"/>
              <w:jc w:val="both"/>
              <w:rPr>
                <w:sz w:val="20"/>
                <w:szCs w:val="20"/>
                <w:highlight w:val="yellow"/>
              </w:rPr>
            </w:pPr>
          </w:p>
          <w:p w14:paraId="013B5C0E" w14:textId="77777777" w:rsidR="009714A9" w:rsidRDefault="009714A9" w:rsidP="00706A2A">
            <w:pPr>
              <w:ind w:left="1236" w:right="181" w:hanging="425"/>
              <w:jc w:val="both"/>
              <w:rPr>
                <w:sz w:val="20"/>
                <w:szCs w:val="20"/>
                <w:highlight w:val="yellow"/>
              </w:rPr>
            </w:pPr>
          </w:p>
          <w:p w14:paraId="0E54F4E1" w14:textId="77777777" w:rsidR="009714A9" w:rsidRDefault="009714A9" w:rsidP="00706A2A">
            <w:pPr>
              <w:ind w:left="1236" w:right="181" w:hanging="425"/>
              <w:jc w:val="both"/>
              <w:rPr>
                <w:sz w:val="20"/>
                <w:szCs w:val="20"/>
                <w:highlight w:val="yellow"/>
              </w:rPr>
            </w:pPr>
          </w:p>
          <w:p w14:paraId="65662EBC" w14:textId="77777777" w:rsidR="009714A9" w:rsidRDefault="009714A9" w:rsidP="00706A2A">
            <w:pPr>
              <w:ind w:left="1236" w:right="181" w:hanging="425"/>
              <w:jc w:val="both"/>
              <w:rPr>
                <w:sz w:val="20"/>
                <w:szCs w:val="20"/>
                <w:highlight w:val="yellow"/>
              </w:rPr>
            </w:pPr>
          </w:p>
          <w:p w14:paraId="719CBEE6" w14:textId="77777777" w:rsidR="009714A9" w:rsidRDefault="009714A9" w:rsidP="00706A2A">
            <w:pPr>
              <w:ind w:left="1236" w:right="181" w:hanging="425"/>
              <w:jc w:val="both"/>
              <w:rPr>
                <w:sz w:val="20"/>
                <w:szCs w:val="20"/>
                <w:highlight w:val="yellow"/>
              </w:rPr>
            </w:pPr>
          </w:p>
          <w:p w14:paraId="3283AE97" w14:textId="77777777" w:rsidR="009714A9" w:rsidRDefault="009714A9" w:rsidP="00706A2A">
            <w:pPr>
              <w:ind w:left="1236" w:right="181" w:hanging="425"/>
              <w:jc w:val="both"/>
              <w:rPr>
                <w:sz w:val="20"/>
                <w:szCs w:val="20"/>
                <w:highlight w:val="yellow"/>
              </w:rPr>
            </w:pPr>
          </w:p>
          <w:p w14:paraId="6D56D5F7" w14:textId="77777777" w:rsidR="009714A9" w:rsidRDefault="009714A9" w:rsidP="00706A2A">
            <w:pPr>
              <w:ind w:left="1236" w:right="181" w:hanging="425"/>
              <w:jc w:val="both"/>
              <w:rPr>
                <w:sz w:val="20"/>
                <w:szCs w:val="20"/>
                <w:highlight w:val="yellow"/>
              </w:rPr>
            </w:pPr>
          </w:p>
          <w:p w14:paraId="445C4EA7" w14:textId="77777777" w:rsidR="009714A9" w:rsidRDefault="009714A9" w:rsidP="00706A2A">
            <w:pPr>
              <w:ind w:left="1236" w:right="181" w:hanging="425"/>
              <w:jc w:val="both"/>
              <w:rPr>
                <w:sz w:val="20"/>
                <w:szCs w:val="20"/>
                <w:highlight w:val="yellow"/>
              </w:rPr>
            </w:pPr>
          </w:p>
          <w:p w14:paraId="1B51897A" w14:textId="77777777" w:rsidR="009714A9" w:rsidRDefault="009714A9" w:rsidP="00706A2A">
            <w:pPr>
              <w:ind w:left="1236" w:right="181" w:hanging="425"/>
              <w:jc w:val="both"/>
              <w:rPr>
                <w:sz w:val="20"/>
                <w:szCs w:val="20"/>
                <w:highlight w:val="yellow"/>
              </w:rPr>
            </w:pPr>
          </w:p>
          <w:p w14:paraId="6F7B4E5E" w14:textId="77777777" w:rsidR="009714A9" w:rsidRDefault="009714A9" w:rsidP="00706A2A">
            <w:pPr>
              <w:ind w:left="1236" w:right="181" w:hanging="425"/>
              <w:jc w:val="both"/>
              <w:rPr>
                <w:sz w:val="20"/>
                <w:szCs w:val="20"/>
                <w:highlight w:val="yellow"/>
              </w:rPr>
            </w:pPr>
          </w:p>
          <w:p w14:paraId="3970C37A" w14:textId="77777777" w:rsidR="009714A9" w:rsidRDefault="009714A9" w:rsidP="00706A2A">
            <w:pPr>
              <w:ind w:left="1236" w:right="181" w:hanging="425"/>
              <w:jc w:val="both"/>
              <w:rPr>
                <w:sz w:val="20"/>
                <w:szCs w:val="20"/>
                <w:highlight w:val="yellow"/>
              </w:rPr>
            </w:pPr>
          </w:p>
          <w:p w14:paraId="7DFE3F72" w14:textId="77777777" w:rsidR="009714A9" w:rsidRDefault="009714A9" w:rsidP="00706A2A">
            <w:pPr>
              <w:ind w:left="1236" w:right="181" w:hanging="425"/>
              <w:jc w:val="both"/>
              <w:rPr>
                <w:sz w:val="20"/>
                <w:szCs w:val="20"/>
                <w:highlight w:val="yellow"/>
              </w:rPr>
            </w:pPr>
          </w:p>
          <w:p w14:paraId="0AE5DEAB" w14:textId="77777777" w:rsidR="009714A9" w:rsidRDefault="009714A9" w:rsidP="00706A2A">
            <w:pPr>
              <w:ind w:left="1236" w:right="181" w:hanging="425"/>
              <w:jc w:val="both"/>
              <w:rPr>
                <w:sz w:val="20"/>
                <w:szCs w:val="20"/>
                <w:highlight w:val="yellow"/>
              </w:rPr>
            </w:pPr>
          </w:p>
          <w:p w14:paraId="0E6CCCA1" w14:textId="77777777" w:rsidR="009714A9" w:rsidRDefault="009714A9" w:rsidP="00706A2A">
            <w:pPr>
              <w:ind w:left="1236" w:right="181" w:hanging="425"/>
              <w:jc w:val="both"/>
              <w:rPr>
                <w:sz w:val="20"/>
                <w:szCs w:val="20"/>
                <w:highlight w:val="yellow"/>
              </w:rPr>
            </w:pPr>
          </w:p>
          <w:p w14:paraId="7F8C92E4" w14:textId="77777777" w:rsidR="009714A9" w:rsidRDefault="009714A9" w:rsidP="00706A2A">
            <w:pPr>
              <w:ind w:left="1236" w:right="181" w:hanging="425"/>
              <w:jc w:val="both"/>
              <w:rPr>
                <w:sz w:val="20"/>
                <w:szCs w:val="20"/>
                <w:highlight w:val="yellow"/>
              </w:rPr>
            </w:pPr>
          </w:p>
          <w:p w14:paraId="480F91DA" w14:textId="77777777" w:rsidR="006C21C2" w:rsidRDefault="006C21C2" w:rsidP="00706A2A">
            <w:pPr>
              <w:ind w:left="1236" w:right="181" w:hanging="425"/>
              <w:jc w:val="both"/>
              <w:rPr>
                <w:sz w:val="20"/>
                <w:szCs w:val="20"/>
                <w:highlight w:val="yellow"/>
              </w:rPr>
            </w:pPr>
          </w:p>
          <w:p w14:paraId="7F366272" w14:textId="77777777" w:rsidR="006C21C2" w:rsidRDefault="006C21C2" w:rsidP="00706A2A">
            <w:pPr>
              <w:ind w:left="1236" w:right="181" w:hanging="425"/>
              <w:jc w:val="both"/>
              <w:rPr>
                <w:sz w:val="20"/>
                <w:szCs w:val="20"/>
                <w:highlight w:val="yellow"/>
              </w:rPr>
            </w:pPr>
          </w:p>
          <w:p w14:paraId="10180AC6" w14:textId="77777777" w:rsidR="006C21C2" w:rsidRDefault="006C21C2" w:rsidP="00706A2A">
            <w:pPr>
              <w:ind w:left="1236" w:right="181" w:hanging="425"/>
              <w:jc w:val="both"/>
              <w:rPr>
                <w:sz w:val="20"/>
                <w:szCs w:val="20"/>
                <w:highlight w:val="yellow"/>
              </w:rPr>
            </w:pPr>
          </w:p>
          <w:p w14:paraId="1EC542F6" w14:textId="77777777" w:rsidR="006C21C2" w:rsidRDefault="006C21C2" w:rsidP="00706A2A">
            <w:pPr>
              <w:ind w:left="1236" w:right="181" w:hanging="425"/>
              <w:jc w:val="both"/>
              <w:rPr>
                <w:sz w:val="20"/>
                <w:szCs w:val="20"/>
                <w:highlight w:val="yellow"/>
              </w:rPr>
            </w:pPr>
          </w:p>
          <w:p w14:paraId="46EA1F8D" w14:textId="77777777" w:rsidR="009714A9" w:rsidRDefault="009714A9" w:rsidP="00706A2A">
            <w:pPr>
              <w:ind w:left="1236" w:right="181" w:hanging="425"/>
              <w:jc w:val="both"/>
              <w:rPr>
                <w:sz w:val="20"/>
                <w:szCs w:val="20"/>
                <w:highlight w:val="yellow"/>
              </w:rPr>
            </w:pPr>
          </w:p>
          <w:p w14:paraId="5BC4044D" w14:textId="77777777" w:rsidR="009714A9" w:rsidRDefault="009714A9" w:rsidP="00706A2A">
            <w:pPr>
              <w:ind w:left="1236" w:right="181" w:hanging="425"/>
              <w:jc w:val="both"/>
              <w:rPr>
                <w:sz w:val="20"/>
                <w:szCs w:val="20"/>
                <w:highlight w:val="yellow"/>
              </w:rPr>
            </w:pPr>
          </w:p>
          <w:p w14:paraId="5A9E70AB" w14:textId="77777777" w:rsidR="009714A9" w:rsidRPr="00E455FE" w:rsidRDefault="009714A9" w:rsidP="00706A2A">
            <w:pPr>
              <w:ind w:left="1236" w:right="181" w:hanging="425"/>
              <w:jc w:val="both"/>
              <w:rPr>
                <w:ins w:id="116" w:author="DPNU" w:date="2024-09-13T17:17:00Z" w16du:dateUtc="2024-09-13T20:17:00Z"/>
                <w:sz w:val="20"/>
                <w:szCs w:val="20"/>
                <w:highlight w:val="yellow"/>
              </w:rPr>
            </w:pPr>
          </w:p>
          <w:p w14:paraId="57A97E78" w14:textId="510644CE" w:rsidR="009714A9" w:rsidRPr="00E455FE" w:rsidRDefault="009714A9" w:rsidP="00706A2A">
            <w:pPr>
              <w:ind w:left="1236" w:right="181" w:hanging="425"/>
              <w:jc w:val="both"/>
              <w:rPr>
                <w:ins w:id="117" w:author="DPNU" w:date="2024-09-13T17:17:00Z" w16du:dateUtc="2024-09-13T20:17:00Z"/>
                <w:sz w:val="20"/>
                <w:szCs w:val="20"/>
                <w:highlight w:val="yellow"/>
              </w:rPr>
            </w:pPr>
            <w:ins w:id="118" w:author="DPNU" w:date="2024-09-13T17:17:00Z" w16du:dateUtc="2024-09-13T20:17:00Z">
              <w:r w:rsidRPr="00E455FE">
                <w:rPr>
                  <w:sz w:val="20"/>
                  <w:szCs w:val="20"/>
                  <w:highlight w:val="yellow"/>
                </w:rPr>
                <w:t>a.</w:t>
              </w:r>
            </w:ins>
            <w:ins w:id="119" w:author="DPNU" w:date="2024-09-27T11:11:00Z" w16du:dateUtc="2024-09-27T14:11:00Z">
              <w:r w:rsidRPr="00E455FE">
                <w:rPr>
                  <w:sz w:val="20"/>
                  <w:szCs w:val="20"/>
                  <w:highlight w:val="yellow"/>
                </w:rPr>
                <w:t>4</w:t>
              </w:r>
            </w:ins>
            <w:ins w:id="120" w:author="DPNU" w:date="2024-09-27T10:08:00Z" w16du:dateUtc="2024-09-27T13:08:00Z">
              <w:r w:rsidRPr="00E455FE">
                <w:rPr>
                  <w:sz w:val="20"/>
                  <w:szCs w:val="20"/>
                  <w:highlight w:val="yellow"/>
                </w:rPr>
                <w:t>) Si</w:t>
              </w:r>
            </w:ins>
            <w:ins w:id="121" w:author="DPNU" w:date="2024-09-13T17:17:00Z" w16du:dateUtc="2024-09-13T20:17:00Z">
              <w:r w:rsidRPr="00E455FE">
                <w:rPr>
                  <w:sz w:val="20"/>
                  <w:szCs w:val="20"/>
                  <w:highlight w:val="yellow"/>
                </w:rPr>
                <w:t xml:space="preserve"> las obras ejecutadas quedan desvinculadas de la vialidad existente, deberá darse cumplimiento a lo dispuesto en el inciso tercero del artículo 2.2.4. Bis </w:t>
              </w:r>
            </w:ins>
            <w:ins w:id="122" w:author="DPNU" w:date="2024-09-30T16:36:00Z" w16du:dateUtc="2024-09-30T19:36:00Z">
              <w:r>
                <w:rPr>
                  <w:sz w:val="20"/>
                  <w:szCs w:val="20"/>
                  <w:highlight w:val="yellow"/>
                </w:rPr>
                <w:t>A</w:t>
              </w:r>
            </w:ins>
            <w:ins w:id="123" w:author="DPNU" w:date="2024-09-13T17:17:00Z" w16du:dateUtc="2024-09-13T20:17:00Z">
              <w:r w:rsidRPr="00E455FE">
                <w:rPr>
                  <w:sz w:val="20"/>
                  <w:szCs w:val="20"/>
                  <w:highlight w:val="yellow"/>
                </w:rPr>
                <w:t>.</w:t>
              </w:r>
            </w:ins>
          </w:p>
          <w:p w14:paraId="1176AECC" w14:textId="77777777" w:rsidR="009714A9" w:rsidRDefault="009714A9" w:rsidP="00706A2A">
            <w:pPr>
              <w:ind w:left="1235" w:right="181" w:hanging="426"/>
              <w:jc w:val="both"/>
              <w:rPr>
                <w:sz w:val="20"/>
                <w:szCs w:val="20"/>
                <w:highlight w:val="yellow"/>
              </w:rPr>
            </w:pPr>
          </w:p>
          <w:p w14:paraId="15D5E9BF" w14:textId="77777777" w:rsidR="009714A9" w:rsidRDefault="009714A9" w:rsidP="00706A2A">
            <w:pPr>
              <w:ind w:left="1235" w:right="181" w:hanging="426"/>
              <w:jc w:val="both"/>
              <w:rPr>
                <w:sz w:val="20"/>
                <w:szCs w:val="20"/>
                <w:highlight w:val="yellow"/>
              </w:rPr>
            </w:pPr>
          </w:p>
          <w:p w14:paraId="065833D0" w14:textId="77777777" w:rsidR="009714A9" w:rsidRDefault="009714A9" w:rsidP="00706A2A">
            <w:pPr>
              <w:ind w:left="1235" w:right="181" w:hanging="426"/>
              <w:jc w:val="both"/>
              <w:rPr>
                <w:sz w:val="20"/>
                <w:szCs w:val="20"/>
                <w:highlight w:val="yellow"/>
              </w:rPr>
            </w:pPr>
          </w:p>
          <w:p w14:paraId="6E45530D" w14:textId="77777777" w:rsidR="006C21C2" w:rsidRDefault="006C21C2" w:rsidP="00706A2A">
            <w:pPr>
              <w:ind w:left="1235" w:right="181" w:hanging="426"/>
              <w:jc w:val="both"/>
              <w:rPr>
                <w:sz w:val="20"/>
                <w:szCs w:val="20"/>
                <w:highlight w:val="yellow"/>
              </w:rPr>
            </w:pPr>
          </w:p>
          <w:p w14:paraId="56455605" w14:textId="77777777" w:rsidR="006C21C2" w:rsidRDefault="006C21C2" w:rsidP="00706A2A">
            <w:pPr>
              <w:ind w:left="1235" w:right="181" w:hanging="426"/>
              <w:jc w:val="both"/>
              <w:rPr>
                <w:sz w:val="20"/>
                <w:szCs w:val="20"/>
                <w:highlight w:val="yellow"/>
              </w:rPr>
            </w:pPr>
          </w:p>
          <w:p w14:paraId="0CA98376" w14:textId="77777777" w:rsidR="006C21C2" w:rsidRDefault="006C21C2" w:rsidP="00706A2A">
            <w:pPr>
              <w:ind w:left="1235" w:right="181" w:hanging="426"/>
              <w:jc w:val="both"/>
              <w:rPr>
                <w:sz w:val="20"/>
                <w:szCs w:val="20"/>
                <w:highlight w:val="yellow"/>
              </w:rPr>
            </w:pPr>
          </w:p>
          <w:p w14:paraId="219DCF37" w14:textId="77777777" w:rsidR="009714A9" w:rsidRDefault="009714A9" w:rsidP="00706A2A">
            <w:pPr>
              <w:ind w:left="1235" w:right="181" w:hanging="426"/>
              <w:jc w:val="both"/>
              <w:rPr>
                <w:sz w:val="20"/>
                <w:szCs w:val="20"/>
                <w:highlight w:val="yellow"/>
              </w:rPr>
            </w:pPr>
          </w:p>
          <w:p w14:paraId="2D2D00EF" w14:textId="77777777" w:rsidR="009714A9" w:rsidRDefault="009714A9" w:rsidP="00706A2A">
            <w:pPr>
              <w:ind w:left="1235" w:right="181" w:hanging="426"/>
              <w:jc w:val="both"/>
              <w:rPr>
                <w:sz w:val="20"/>
                <w:szCs w:val="20"/>
                <w:highlight w:val="yellow"/>
              </w:rPr>
            </w:pPr>
          </w:p>
          <w:p w14:paraId="66628C5B" w14:textId="77777777" w:rsidR="009714A9" w:rsidRPr="00E455FE" w:rsidRDefault="009714A9" w:rsidP="00706A2A">
            <w:pPr>
              <w:ind w:left="1235" w:right="181" w:hanging="426"/>
              <w:jc w:val="both"/>
              <w:rPr>
                <w:ins w:id="124" w:author="DPNU" w:date="2024-09-13T17:17:00Z" w16du:dateUtc="2024-09-13T20:17:00Z"/>
                <w:sz w:val="20"/>
                <w:szCs w:val="20"/>
                <w:highlight w:val="yellow"/>
              </w:rPr>
            </w:pPr>
          </w:p>
          <w:p w14:paraId="61B4AD36" w14:textId="5EF91811" w:rsidR="009714A9" w:rsidRPr="00E455FE" w:rsidRDefault="009714A9">
            <w:pPr>
              <w:pStyle w:val="Prrafodelista"/>
              <w:numPr>
                <w:ilvl w:val="0"/>
                <w:numId w:val="10"/>
              </w:numPr>
              <w:ind w:left="811" w:right="181" w:hanging="284"/>
              <w:contextualSpacing w:val="0"/>
              <w:jc w:val="both"/>
              <w:rPr>
                <w:ins w:id="125" w:author="DPNU" w:date="2024-09-13T17:17:00Z" w16du:dateUtc="2024-09-13T20:17:00Z"/>
                <w:sz w:val="20"/>
                <w:szCs w:val="20"/>
                <w:highlight w:val="yellow"/>
              </w:rPr>
            </w:pPr>
            <w:ins w:id="126" w:author="DPNU" w:date="2024-09-13T17:17:00Z" w16du:dateUtc="2024-09-13T20:17:00Z">
              <w:r w:rsidRPr="00E455FE">
                <w:rPr>
                  <w:sz w:val="20"/>
                  <w:szCs w:val="20"/>
                  <w:highlight w:val="yellow"/>
                </w:rPr>
                <w:t>En predios que no están afectos a declaratoria de utilidad pública:</w:t>
              </w:r>
            </w:ins>
          </w:p>
          <w:p w14:paraId="3CDABCD6" w14:textId="77777777" w:rsidR="009714A9" w:rsidRDefault="009714A9" w:rsidP="00706A2A">
            <w:pPr>
              <w:pStyle w:val="Prrafodelista"/>
              <w:ind w:left="811" w:right="181"/>
              <w:contextualSpacing w:val="0"/>
              <w:jc w:val="both"/>
              <w:rPr>
                <w:sz w:val="20"/>
                <w:szCs w:val="20"/>
                <w:highlight w:val="yellow"/>
              </w:rPr>
            </w:pPr>
          </w:p>
          <w:p w14:paraId="0B6AC8E0" w14:textId="77777777" w:rsidR="009714A9" w:rsidRDefault="009714A9" w:rsidP="00706A2A">
            <w:pPr>
              <w:pStyle w:val="Prrafodelista"/>
              <w:ind w:left="811" w:right="181"/>
              <w:contextualSpacing w:val="0"/>
              <w:jc w:val="both"/>
              <w:rPr>
                <w:sz w:val="20"/>
                <w:szCs w:val="20"/>
                <w:highlight w:val="yellow"/>
              </w:rPr>
            </w:pPr>
          </w:p>
          <w:p w14:paraId="5FB8402A" w14:textId="77777777" w:rsidR="009714A9" w:rsidRDefault="009714A9" w:rsidP="00706A2A">
            <w:pPr>
              <w:pStyle w:val="Prrafodelista"/>
              <w:ind w:left="811" w:right="181"/>
              <w:contextualSpacing w:val="0"/>
              <w:jc w:val="both"/>
              <w:rPr>
                <w:sz w:val="20"/>
                <w:szCs w:val="20"/>
                <w:highlight w:val="yellow"/>
              </w:rPr>
            </w:pPr>
          </w:p>
          <w:p w14:paraId="13DC89D2" w14:textId="77777777" w:rsidR="009714A9" w:rsidRDefault="009714A9" w:rsidP="00706A2A">
            <w:pPr>
              <w:pStyle w:val="Prrafodelista"/>
              <w:ind w:left="811" w:right="181"/>
              <w:contextualSpacing w:val="0"/>
              <w:jc w:val="both"/>
              <w:rPr>
                <w:sz w:val="20"/>
                <w:szCs w:val="20"/>
                <w:highlight w:val="yellow"/>
              </w:rPr>
            </w:pPr>
          </w:p>
          <w:p w14:paraId="2865E691" w14:textId="77777777" w:rsidR="009714A9" w:rsidRDefault="009714A9" w:rsidP="00706A2A">
            <w:pPr>
              <w:pStyle w:val="Prrafodelista"/>
              <w:ind w:left="811" w:right="181"/>
              <w:contextualSpacing w:val="0"/>
              <w:jc w:val="both"/>
              <w:rPr>
                <w:sz w:val="20"/>
                <w:szCs w:val="20"/>
                <w:highlight w:val="yellow"/>
              </w:rPr>
            </w:pPr>
          </w:p>
          <w:p w14:paraId="23D44682" w14:textId="77777777" w:rsidR="009714A9" w:rsidRDefault="009714A9" w:rsidP="00706A2A">
            <w:pPr>
              <w:pStyle w:val="Prrafodelista"/>
              <w:ind w:left="811" w:right="181"/>
              <w:contextualSpacing w:val="0"/>
              <w:jc w:val="both"/>
              <w:rPr>
                <w:sz w:val="20"/>
                <w:szCs w:val="20"/>
                <w:highlight w:val="yellow"/>
              </w:rPr>
            </w:pPr>
          </w:p>
          <w:p w14:paraId="53E24A93" w14:textId="77777777" w:rsidR="009714A9" w:rsidRDefault="009714A9" w:rsidP="00706A2A">
            <w:pPr>
              <w:pStyle w:val="Prrafodelista"/>
              <w:ind w:left="811" w:right="181"/>
              <w:contextualSpacing w:val="0"/>
              <w:jc w:val="both"/>
              <w:rPr>
                <w:sz w:val="20"/>
                <w:szCs w:val="20"/>
                <w:highlight w:val="yellow"/>
              </w:rPr>
            </w:pPr>
          </w:p>
          <w:p w14:paraId="47A9B0DE" w14:textId="77777777" w:rsidR="009714A9" w:rsidRDefault="009714A9" w:rsidP="00706A2A">
            <w:pPr>
              <w:pStyle w:val="Prrafodelista"/>
              <w:ind w:left="811" w:right="181"/>
              <w:contextualSpacing w:val="0"/>
              <w:jc w:val="both"/>
              <w:rPr>
                <w:sz w:val="20"/>
                <w:szCs w:val="20"/>
                <w:highlight w:val="yellow"/>
              </w:rPr>
            </w:pPr>
          </w:p>
          <w:p w14:paraId="2ED01F76" w14:textId="77777777" w:rsidR="009714A9" w:rsidRDefault="009714A9" w:rsidP="00706A2A">
            <w:pPr>
              <w:pStyle w:val="Prrafodelista"/>
              <w:ind w:left="811" w:right="181"/>
              <w:contextualSpacing w:val="0"/>
              <w:jc w:val="both"/>
              <w:rPr>
                <w:sz w:val="20"/>
                <w:szCs w:val="20"/>
                <w:highlight w:val="yellow"/>
              </w:rPr>
            </w:pPr>
          </w:p>
          <w:p w14:paraId="57731383" w14:textId="77777777" w:rsidR="009714A9" w:rsidRDefault="009714A9" w:rsidP="00706A2A">
            <w:pPr>
              <w:pStyle w:val="Prrafodelista"/>
              <w:ind w:left="811" w:right="181"/>
              <w:contextualSpacing w:val="0"/>
              <w:jc w:val="both"/>
              <w:rPr>
                <w:sz w:val="20"/>
                <w:szCs w:val="20"/>
                <w:highlight w:val="yellow"/>
              </w:rPr>
            </w:pPr>
          </w:p>
          <w:p w14:paraId="1555F313" w14:textId="77777777" w:rsidR="009714A9" w:rsidRDefault="009714A9" w:rsidP="00706A2A">
            <w:pPr>
              <w:pStyle w:val="Prrafodelista"/>
              <w:ind w:left="811" w:right="181"/>
              <w:contextualSpacing w:val="0"/>
              <w:jc w:val="both"/>
              <w:rPr>
                <w:sz w:val="20"/>
                <w:szCs w:val="20"/>
                <w:highlight w:val="yellow"/>
              </w:rPr>
            </w:pPr>
          </w:p>
          <w:p w14:paraId="3FE7C7DC" w14:textId="77777777" w:rsidR="009714A9" w:rsidRDefault="009714A9" w:rsidP="00706A2A">
            <w:pPr>
              <w:pStyle w:val="Prrafodelista"/>
              <w:ind w:left="811" w:right="181"/>
              <w:contextualSpacing w:val="0"/>
              <w:jc w:val="both"/>
              <w:rPr>
                <w:sz w:val="20"/>
                <w:szCs w:val="20"/>
                <w:highlight w:val="yellow"/>
              </w:rPr>
            </w:pPr>
          </w:p>
          <w:p w14:paraId="0B53BB2C" w14:textId="77777777" w:rsidR="009714A9" w:rsidRDefault="009714A9" w:rsidP="00706A2A">
            <w:pPr>
              <w:pStyle w:val="Prrafodelista"/>
              <w:ind w:left="811" w:right="181"/>
              <w:contextualSpacing w:val="0"/>
              <w:jc w:val="both"/>
              <w:rPr>
                <w:sz w:val="20"/>
                <w:szCs w:val="20"/>
                <w:highlight w:val="yellow"/>
              </w:rPr>
            </w:pPr>
          </w:p>
          <w:p w14:paraId="083ADC1D" w14:textId="77777777" w:rsidR="009714A9" w:rsidRDefault="009714A9" w:rsidP="00706A2A">
            <w:pPr>
              <w:pStyle w:val="Prrafodelista"/>
              <w:ind w:left="811" w:right="181"/>
              <w:contextualSpacing w:val="0"/>
              <w:jc w:val="both"/>
              <w:rPr>
                <w:sz w:val="20"/>
                <w:szCs w:val="20"/>
                <w:highlight w:val="yellow"/>
              </w:rPr>
            </w:pPr>
          </w:p>
          <w:p w14:paraId="064D60E7" w14:textId="77777777" w:rsidR="009714A9" w:rsidRDefault="009714A9" w:rsidP="00706A2A">
            <w:pPr>
              <w:pStyle w:val="Prrafodelista"/>
              <w:ind w:left="811" w:right="181"/>
              <w:contextualSpacing w:val="0"/>
              <w:jc w:val="both"/>
              <w:rPr>
                <w:sz w:val="20"/>
                <w:szCs w:val="20"/>
                <w:highlight w:val="yellow"/>
              </w:rPr>
            </w:pPr>
          </w:p>
          <w:p w14:paraId="3665652C" w14:textId="77777777" w:rsidR="009714A9" w:rsidRDefault="009714A9" w:rsidP="00706A2A">
            <w:pPr>
              <w:pStyle w:val="Prrafodelista"/>
              <w:ind w:left="811" w:right="181"/>
              <w:contextualSpacing w:val="0"/>
              <w:jc w:val="both"/>
              <w:rPr>
                <w:sz w:val="20"/>
                <w:szCs w:val="20"/>
                <w:highlight w:val="yellow"/>
              </w:rPr>
            </w:pPr>
          </w:p>
          <w:p w14:paraId="3DB766C7" w14:textId="77777777" w:rsidR="009714A9" w:rsidRDefault="009714A9" w:rsidP="00706A2A">
            <w:pPr>
              <w:pStyle w:val="Prrafodelista"/>
              <w:ind w:left="811" w:right="181"/>
              <w:contextualSpacing w:val="0"/>
              <w:jc w:val="both"/>
              <w:rPr>
                <w:sz w:val="20"/>
                <w:szCs w:val="20"/>
                <w:highlight w:val="yellow"/>
              </w:rPr>
            </w:pPr>
          </w:p>
          <w:p w14:paraId="423F94DB" w14:textId="77777777" w:rsidR="009714A9" w:rsidRDefault="009714A9" w:rsidP="00706A2A">
            <w:pPr>
              <w:pStyle w:val="Prrafodelista"/>
              <w:ind w:left="811" w:right="181"/>
              <w:contextualSpacing w:val="0"/>
              <w:jc w:val="both"/>
              <w:rPr>
                <w:sz w:val="20"/>
                <w:szCs w:val="20"/>
                <w:highlight w:val="yellow"/>
              </w:rPr>
            </w:pPr>
          </w:p>
          <w:p w14:paraId="200B4756" w14:textId="77777777" w:rsidR="009714A9" w:rsidRDefault="009714A9" w:rsidP="00706A2A">
            <w:pPr>
              <w:pStyle w:val="Prrafodelista"/>
              <w:ind w:left="811" w:right="181"/>
              <w:contextualSpacing w:val="0"/>
              <w:jc w:val="both"/>
              <w:rPr>
                <w:sz w:val="20"/>
                <w:szCs w:val="20"/>
                <w:highlight w:val="yellow"/>
              </w:rPr>
            </w:pPr>
          </w:p>
          <w:p w14:paraId="36791072" w14:textId="77777777" w:rsidR="009714A9" w:rsidRDefault="009714A9" w:rsidP="00706A2A">
            <w:pPr>
              <w:pStyle w:val="Prrafodelista"/>
              <w:ind w:left="811" w:right="181"/>
              <w:contextualSpacing w:val="0"/>
              <w:jc w:val="both"/>
              <w:rPr>
                <w:sz w:val="20"/>
                <w:szCs w:val="20"/>
                <w:highlight w:val="yellow"/>
              </w:rPr>
            </w:pPr>
          </w:p>
          <w:p w14:paraId="7B39FEB2" w14:textId="77777777" w:rsidR="009714A9" w:rsidRDefault="009714A9" w:rsidP="00706A2A">
            <w:pPr>
              <w:pStyle w:val="Prrafodelista"/>
              <w:ind w:left="811" w:right="181"/>
              <w:contextualSpacing w:val="0"/>
              <w:jc w:val="both"/>
              <w:rPr>
                <w:sz w:val="20"/>
                <w:szCs w:val="20"/>
                <w:highlight w:val="yellow"/>
              </w:rPr>
            </w:pPr>
          </w:p>
          <w:p w14:paraId="70E8AC7A" w14:textId="77777777" w:rsidR="009714A9" w:rsidRDefault="009714A9" w:rsidP="00706A2A">
            <w:pPr>
              <w:pStyle w:val="Prrafodelista"/>
              <w:ind w:left="811" w:right="181"/>
              <w:contextualSpacing w:val="0"/>
              <w:jc w:val="both"/>
              <w:rPr>
                <w:sz w:val="20"/>
                <w:szCs w:val="20"/>
                <w:highlight w:val="yellow"/>
              </w:rPr>
            </w:pPr>
          </w:p>
          <w:p w14:paraId="59B6F2FF" w14:textId="77777777" w:rsidR="009714A9" w:rsidRDefault="009714A9" w:rsidP="00706A2A">
            <w:pPr>
              <w:pStyle w:val="Prrafodelista"/>
              <w:ind w:left="811" w:right="181"/>
              <w:contextualSpacing w:val="0"/>
              <w:jc w:val="both"/>
              <w:rPr>
                <w:sz w:val="20"/>
                <w:szCs w:val="20"/>
                <w:highlight w:val="yellow"/>
              </w:rPr>
            </w:pPr>
          </w:p>
          <w:p w14:paraId="23AFA596" w14:textId="77777777" w:rsidR="009714A9" w:rsidRDefault="009714A9" w:rsidP="00706A2A">
            <w:pPr>
              <w:pStyle w:val="Prrafodelista"/>
              <w:ind w:left="811" w:right="181"/>
              <w:contextualSpacing w:val="0"/>
              <w:jc w:val="both"/>
              <w:rPr>
                <w:sz w:val="20"/>
                <w:szCs w:val="20"/>
                <w:highlight w:val="yellow"/>
              </w:rPr>
            </w:pPr>
          </w:p>
          <w:p w14:paraId="7CDC7C34" w14:textId="77777777" w:rsidR="009714A9" w:rsidRDefault="009714A9" w:rsidP="00706A2A">
            <w:pPr>
              <w:pStyle w:val="Prrafodelista"/>
              <w:ind w:left="811" w:right="181"/>
              <w:contextualSpacing w:val="0"/>
              <w:jc w:val="both"/>
              <w:rPr>
                <w:sz w:val="20"/>
                <w:szCs w:val="20"/>
                <w:highlight w:val="yellow"/>
              </w:rPr>
            </w:pPr>
          </w:p>
          <w:p w14:paraId="58C90F29" w14:textId="77777777" w:rsidR="009714A9" w:rsidRPr="00795D0D" w:rsidRDefault="009714A9" w:rsidP="00706A2A">
            <w:pPr>
              <w:ind w:right="181"/>
              <w:jc w:val="both"/>
              <w:rPr>
                <w:sz w:val="20"/>
                <w:szCs w:val="20"/>
                <w:highlight w:val="yellow"/>
              </w:rPr>
            </w:pPr>
          </w:p>
          <w:p w14:paraId="3A220296" w14:textId="77777777" w:rsidR="009714A9" w:rsidRDefault="009714A9" w:rsidP="00706A2A">
            <w:pPr>
              <w:pStyle w:val="Prrafodelista"/>
              <w:ind w:left="811" w:right="181"/>
              <w:contextualSpacing w:val="0"/>
              <w:jc w:val="both"/>
              <w:rPr>
                <w:sz w:val="20"/>
                <w:szCs w:val="20"/>
                <w:highlight w:val="yellow"/>
              </w:rPr>
            </w:pPr>
          </w:p>
          <w:p w14:paraId="0C2A7C3F" w14:textId="77777777" w:rsidR="006074E2" w:rsidRDefault="006074E2" w:rsidP="00706A2A">
            <w:pPr>
              <w:pStyle w:val="Prrafodelista"/>
              <w:ind w:left="811" w:right="181"/>
              <w:contextualSpacing w:val="0"/>
              <w:jc w:val="both"/>
              <w:rPr>
                <w:sz w:val="20"/>
                <w:szCs w:val="20"/>
                <w:highlight w:val="yellow"/>
              </w:rPr>
            </w:pPr>
          </w:p>
          <w:p w14:paraId="74273DF4" w14:textId="77777777" w:rsidR="009714A9" w:rsidRPr="00E455FE" w:rsidRDefault="009714A9" w:rsidP="00706A2A">
            <w:pPr>
              <w:pStyle w:val="Prrafodelista"/>
              <w:ind w:left="811" w:right="181"/>
              <w:contextualSpacing w:val="0"/>
              <w:jc w:val="both"/>
              <w:rPr>
                <w:ins w:id="127" w:author="DPNU" w:date="2024-09-13T17:17:00Z" w16du:dateUtc="2024-09-13T20:17:00Z"/>
                <w:sz w:val="20"/>
                <w:szCs w:val="20"/>
                <w:highlight w:val="yellow"/>
              </w:rPr>
            </w:pPr>
          </w:p>
          <w:p w14:paraId="6B65E427" w14:textId="0B86E449" w:rsidR="009714A9" w:rsidRDefault="009714A9" w:rsidP="00706A2A">
            <w:pPr>
              <w:ind w:left="1519" w:right="181" w:hanging="425"/>
              <w:jc w:val="both"/>
              <w:rPr>
                <w:sz w:val="20"/>
                <w:szCs w:val="20"/>
                <w:highlight w:val="yellow"/>
              </w:rPr>
            </w:pPr>
            <w:ins w:id="128" w:author="DPNU" w:date="2024-09-13T17:17:00Z" w16du:dateUtc="2024-09-13T20:17:00Z">
              <w:r w:rsidRPr="00E455FE">
                <w:rPr>
                  <w:sz w:val="20"/>
                  <w:szCs w:val="20"/>
                  <w:highlight w:val="yellow"/>
                </w:rPr>
                <w:t>b.1) La superficie resultante, una vez descontada el área que se urbaniza y cede, deberá cumplir con la superficie de predial mínima establecida en el Instrumento de Planificación Territorial respectivo para el tipo de uso de suelo y la zona donde se emplaza el proyecto.</w:t>
              </w:r>
            </w:ins>
          </w:p>
          <w:p w14:paraId="05B39DD7" w14:textId="77777777" w:rsidR="009714A9" w:rsidRDefault="009714A9" w:rsidP="00706A2A">
            <w:pPr>
              <w:ind w:left="1519" w:right="181" w:hanging="425"/>
              <w:jc w:val="both"/>
              <w:rPr>
                <w:sz w:val="20"/>
                <w:szCs w:val="20"/>
                <w:highlight w:val="yellow"/>
              </w:rPr>
            </w:pPr>
          </w:p>
          <w:p w14:paraId="6A420616" w14:textId="77777777" w:rsidR="009714A9" w:rsidRDefault="009714A9" w:rsidP="00706A2A">
            <w:pPr>
              <w:ind w:left="1519" w:right="181" w:hanging="425"/>
              <w:jc w:val="both"/>
              <w:rPr>
                <w:sz w:val="20"/>
                <w:szCs w:val="20"/>
                <w:highlight w:val="yellow"/>
              </w:rPr>
            </w:pPr>
          </w:p>
          <w:p w14:paraId="0579B28D" w14:textId="77777777" w:rsidR="009714A9" w:rsidRDefault="009714A9" w:rsidP="00706A2A">
            <w:pPr>
              <w:ind w:left="1519" w:right="181" w:hanging="425"/>
              <w:jc w:val="both"/>
              <w:rPr>
                <w:sz w:val="20"/>
                <w:szCs w:val="20"/>
                <w:highlight w:val="yellow"/>
              </w:rPr>
            </w:pPr>
          </w:p>
          <w:p w14:paraId="708F974C" w14:textId="77777777" w:rsidR="009714A9" w:rsidRDefault="009714A9" w:rsidP="00706A2A">
            <w:pPr>
              <w:ind w:left="1519" w:right="181" w:hanging="425"/>
              <w:jc w:val="both"/>
              <w:rPr>
                <w:sz w:val="20"/>
                <w:szCs w:val="20"/>
                <w:highlight w:val="yellow"/>
              </w:rPr>
            </w:pPr>
          </w:p>
          <w:p w14:paraId="1D3A8B97" w14:textId="77777777" w:rsidR="009714A9" w:rsidRDefault="009714A9" w:rsidP="00706A2A">
            <w:pPr>
              <w:ind w:left="1519" w:right="181" w:hanging="425"/>
              <w:jc w:val="both"/>
              <w:rPr>
                <w:sz w:val="20"/>
                <w:szCs w:val="20"/>
                <w:highlight w:val="yellow"/>
              </w:rPr>
            </w:pPr>
          </w:p>
          <w:p w14:paraId="163F5294" w14:textId="77777777" w:rsidR="009714A9" w:rsidRDefault="009714A9" w:rsidP="00706A2A">
            <w:pPr>
              <w:ind w:left="1519" w:right="181" w:hanging="425"/>
              <w:jc w:val="both"/>
              <w:rPr>
                <w:sz w:val="20"/>
                <w:szCs w:val="20"/>
                <w:highlight w:val="yellow"/>
              </w:rPr>
            </w:pPr>
          </w:p>
          <w:p w14:paraId="0C62F8ED" w14:textId="77777777" w:rsidR="009714A9" w:rsidRDefault="009714A9" w:rsidP="00706A2A">
            <w:pPr>
              <w:ind w:left="1519" w:right="181" w:hanging="425"/>
              <w:jc w:val="both"/>
              <w:rPr>
                <w:sz w:val="20"/>
                <w:szCs w:val="20"/>
                <w:highlight w:val="yellow"/>
              </w:rPr>
            </w:pPr>
          </w:p>
          <w:p w14:paraId="799D098A" w14:textId="77777777" w:rsidR="009714A9" w:rsidRDefault="009714A9" w:rsidP="00706A2A">
            <w:pPr>
              <w:ind w:left="1519" w:right="181" w:hanging="425"/>
              <w:jc w:val="both"/>
              <w:rPr>
                <w:sz w:val="20"/>
                <w:szCs w:val="20"/>
                <w:highlight w:val="yellow"/>
              </w:rPr>
            </w:pPr>
          </w:p>
          <w:p w14:paraId="1ADE479D" w14:textId="77777777" w:rsidR="009714A9" w:rsidRDefault="009714A9" w:rsidP="00706A2A">
            <w:pPr>
              <w:ind w:left="1519" w:right="181" w:hanging="425"/>
              <w:jc w:val="both"/>
              <w:rPr>
                <w:sz w:val="20"/>
                <w:szCs w:val="20"/>
                <w:highlight w:val="yellow"/>
              </w:rPr>
            </w:pPr>
          </w:p>
          <w:p w14:paraId="048B5C1E" w14:textId="77777777" w:rsidR="009714A9" w:rsidRDefault="009714A9" w:rsidP="00706A2A">
            <w:pPr>
              <w:ind w:left="1519" w:right="181" w:hanging="425"/>
              <w:jc w:val="both"/>
              <w:rPr>
                <w:sz w:val="20"/>
                <w:szCs w:val="20"/>
                <w:highlight w:val="yellow"/>
              </w:rPr>
            </w:pPr>
          </w:p>
          <w:p w14:paraId="17626BF0" w14:textId="77777777" w:rsidR="009714A9" w:rsidRDefault="009714A9" w:rsidP="00706A2A">
            <w:pPr>
              <w:ind w:left="1519" w:right="181" w:hanging="425"/>
              <w:jc w:val="both"/>
              <w:rPr>
                <w:sz w:val="20"/>
                <w:szCs w:val="20"/>
                <w:highlight w:val="yellow"/>
              </w:rPr>
            </w:pPr>
          </w:p>
          <w:p w14:paraId="0E7A9A43" w14:textId="77777777" w:rsidR="009714A9" w:rsidRDefault="009714A9" w:rsidP="00706A2A">
            <w:pPr>
              <w:ind w:left="1519" w:right="181" w:hanging="425"/>
              <w:jc w:val="both"/>
              <w:rPr>
                <w:sz w:val="20"/>
                <w:szCs w:val="20"/>
                <w:highlight w:val="yellow"/>
              </w:rPr>
            </w:pPr>
          </w:p>
          <w:p w14:paraId="1B51EC83" w14:textId="77777777" w:rsidR="009714A9" w:rsidRDefault="009714A9" w:rsidP="00706A2A">
            <w:pPr>
              <w:ind w:left="1519" w:right="181" w:hanging="425"/>
              <w:jc w:val="both"/>
              <w:rPr>
                <w:sz w:val="20"/>
                <w:szCs w:val="20"/>
                <w:highlight w:val="yellow"/>
              </w:rPr>
            </w:pPr>
          </w:p>
          <w:p w14:paraId="487B627F" w14:textId="77777777" w:rsidR="009714A9" w:rsidRDefault="009714A9" w:rsidP="00706A2A">
            <w:pPr>
              <w:ind w:left="1519" w:right="181" w:hanging="425"/>
              <w:jc w:val="both"/>
              <w:rPr>
                <w:sz w:val="20"/>
                <w:szCs w:val="20"/>
                <w:highlight w:val="yellow"/>
              </w:rPr>
            </w:pPr>
          </w:p>
          <w:p w14:paraId="521E9832" w14:textId="77777777" w:rsidR="009714A9" w:rsidRDefault="009714A9" w:rsidP="00706A2A">
            <w:pPr>
              <w:ind w:left="1519" w:right="181" w:hanging="425"/>
              <w:jc w:val="both"/>
              <w:rPr>
                <w:sz w:val="20"/>
                <w:szCs w:val="20"/>
                <w:highlight w:val="yellow"/>
              </w:rPr>
            </w:pPr>
          </w:p>
          <w:p w14:paraId="6EB2C88D" w14:textId="77777777" w:rsidR="009714A9" w:rsidRDefault="009714A9" w:rsidP="00706A2A">
            <w:pPr>
              <w:ind w:left="1519" w:right="181" w:hanging="425"/>
              <w:jc w:val="both"/>
              <w:rPr>
                <w:sz w:val="20"/>
                <w:szCs w:val="20"/>
                <w:highlight w:val="yellow"/>
              </w:rPr>
            </w:pPr>
          </w:p>
          <w:p w14:paraId="241D52A0" w14:textId="77777777" w:rsidR="009714A9" w:rsidRDefault="009714A9" w:rsidP="00706A2A">
            <w:pPr>
              <w:ind w:left="1519" w:right="181" w:hanging="425"/>
              <w:jc w:val="both"/>
              <w:rPr>
                <w:sz w:val="20"/>
                <w:szCs w:val="20"/>
                <w:highlight w:val="yellow"/>
              </w:rPr>
            </w:pPr>
          </w:p>
          <w:p w14:paraId="7F71A594" w14:textId="77777777" w:rsidR="006074E2" w:rsidRDefault="006074E2" w:rsidP="00706A2A">
            <w:pPr>
              <w:ind w:left="1519" w:right="181" w:hanging="425"/>
              <w:jc w:val="both"/>
              <w:rPr>
                <w:sz w:val="20"/>
                <w:szCs w:val="20"/>
                <w:highlight w:val="yellow"/>
              </w:rPr>
            </w:pPr>
          </w:p>
          <w:p w14:paraId="41F4FECB" w14:textId="77777777" w:rsidR="006074E2" w:rsidRDefault="006074E2" w:rsidP="00706A2A">
            <w:pPr>
              <w:ind w:left="1519" w:right="181" w:hanging="425"/>
              <w:jc w:val="both"/>
              <w:rPr>
                <w:sz w:val="20"/>
                <w:szCs w:val="20"/>
                <w:highlight w:val="yellow"/>
              </w:rPr>
            </w:pPr>
          </w:p>
          <w:p w14:paraId="0E34CB1C" w14:textId="77777777" w:rsidR="006074E2" w:rsidRDefault="006074E2" w:rsidP="00706A2A">
            <w:pPr>
              <w:ind w:left="1519" w:right="181" w:hanging="425"/>
              <w:jc w:val="both"/>
              <w:rPr>
                <w:sz w:val="20"/>
                <w:szCs w:val="20"/>
                <w:highlight w:val="yellow"/>
              </w:rPr>
            </w:pPr>
          </w:p>
          <w:p w14:paraId="1D43009A" w14:textId="77777777" w:rsidR="009714A9" w:rsidRPr="00E455FE" w:rsidRDefault="009714A9" w:rsidP="00706A2A">
            <w:pPr>
              <w:ind w:left="1519" w:right="181" w:hanging="425"/>
              <w:jc w:val="both"/>
              <w:rPr>
                <w:ins w:id="129" w:author="DPNU" w:date="2024-09-13T17:17:00Z" w16du:dateUtc="2024-09-13T20:17:00Z"/>
                <w:sz w:val="20"/>
                <w:szCs w:val="20"/>
                <w:highlight w:val="yellow"/>
              </w:rPr>
            </w:pPr>
          </w:p>
          <w:p w14:paraId="3EEEAFD1" w14:textId="25F3DD29" w:rsidR="009714A9" w:rsidRDefault="009714A9" w:rsidP="00706A2A">
            <w:pPr>
              <w:spacing w:before="120"/>
              <w:ind w:left="1518" w:right="181" w:hanging="425"/>
              <w:jc w:val="both"/>
              <w:rPr>
                <w:sz w:val="20"/>
                <w:szCs w:val="20"/>
                <w:highlight w:val="yellow"/>
              </w:rPr>
            </w:pPr>
            <w:ins w:id="130" w:author="DPNU" w:date="2024-09-27T10:08:00Z" w16du:dateUtc="2024-09-27T13:08:00Z">
              <w:r w:rsidRPr="00E455FE">
                <w:rPr>
                  <w:sz w:val="20"/>
                  <w:szCs w:val="20"/>
                  <w:highlight w:val="yellow"/>
                </w:rPr>
                <w:t>b.</w:t>
              </w:r>
            </w:ins>
            <w:ins w:id="131" w:author="DPNU" w:date="2024-09-27T11:10:00Z" w16du:dateUtc="2024-09-27T14:10:00Z">
              <w:r w:rsidRPr="00E455FE">
                <w:rPr>
                  <w:sz w:val="20"/>
                  <w:szCs w:val="20"/>
                  <w:highlight w:val="yellow"/>
                </w:rPr>
                <w:t>2</w:t>
              </w:r>
            </w:ins>
            <w:ins w:id="132" w:author="DPNU" w:date="2024-09-27T10:08:00Z" w16du:dateUtc="2024-09-27T13:08:00Z">
              <w:r w:rsidRPr="00E455FE">
                <w:rPr>
                  <w:sz w:val="20"/>
                  <w:szCs w:val="20"/>
                  <w:highlight w:val="yellow"/>
                </w:rPr>
                <w:t>) Si la cesión de las superficies que se urbanizan fragmenta el predio en 2 o más partes, la Dirección de Obras Municipales sólo podrá otorgar el permiso de urbanización cuando se haya acreditado el perfeccionamiento de la subdivisión del predio.</w:t>
              </w:r>
            </w:ins>
          </w:p>
          <w:p w14:paraId="7BDACF2C" w14:textId="77777777" w:rsidR="009714A9" w:rsidRDefault="009714A9" w:rsidP="00706A2A">
            <w:pPr>
              <w:spacing w:before="120"/>
              <w:ind w:left="1518" w:right="181" w:hanging="425"/>
              <w:jc w:val="both"/>
              <w:rPr>
                <w:sz w:val="20"/>
                <w:szCs w:val="20"/>
                <w:highlight w:val="yellow"/>
              </w:rPr>
            </w:pPr>
          </w:p>
          <w:p w14:paraId="1536789E" w14:textId="77777777" w:rsidR="009714A9" w:rsidRDefault="009714A9" w:rsidP="00706A2A">
            <w:pPr>
              <w:spacing w:before="120"/>
              <w:ind w:left="1518" w:right="181" w:hanging="425"/>
              <w:jc w:val="both"/>
              <w:rPr>
                <w:sz w:val="20"/>
                <w:szCs w:val="20"/>
                <w:highlight w:val="yellow"/>
              </w:rPr>
            </w:pPr>
          </w:p>
          <w:p w14:paraId="45464C6F" w14:textId="77777777" w:rsidR="009714A9" w:rsidRDefault="009714A9" w:rsidP="00706A2A">
            <w:pPr>
              <w:spacing w:before="120"/>
              <w:ind w:left="1518" w:right="181" w:hanging="425"/>
              <w:jc w:val="both"/>
              <w:rPr>
                <w:sz w:val="20"/>
                <w:szCs w:val="20"/>
                <w:highlight w:val="yellow"/>
              </w:rPr>
            </w:pPr>
          </w:p>
          <w:p w14:paraId="52A17EE3" w14:textId="77777777" w:rsidR="009714A9" w:rsidRDefault="009714A9" w:rsidP="00706A2A">
            <w:pPr>
              <w:spacing w:before="120"/>
              <w:ind w:left="1518" w:right="181" w:hanging="425"/>
              <w:jc w:val="both"/>
              <w:rPr>
                <w:sz w:val="20"/>
                <w:szCs w:val="20"/>
                <w:highlight w:val="yellow"/>
              </w:rPr>
            </w:pPr>
          </w:p>
          <w:p w14:paraId="24547052" w14:textId="77777777" w:rsidR="009714A9" w:rsidRDefault="009714A9" w:rsidP="00706A2A">
            <w:pPr>
              <w:spacing w:before="120"/>
              <w:ind w:left="1518" w:right="181" w:hanging="425"/>
              <w:jc w:val="both"/>
              <w:rPr>
                <w:sz w:val="20"/>
                <w:szCs w:val="20"/>
                <w:highlight w:val="yellow"/>
              </w:rPr>
            </w:pPr>
          </w:p>
          <w:p w14:paraId="19C28CB1" w14:textId="77777777" w:rsidR="009714A9" w:rsidRDefault="009714A9" w:rsidP="00706A2A">
            <w:pPr>
              <w:spacing w:before="120"/>
              <w:ind w:left="1518" w:right="181" w:hanging="425"/>
              <w:jc w:val="both"/>
              <w:rPr>
                <w:sz w:val="20"/>
                <w:szCs w:val="20"/>
                <w:highlight w:val="yellow"/>
              </w:rPr>
            </w:pPr>
          </w:p>
          <w:p w14:paraId="5EC95887" w14:textId="77777777" w:rsidR="009714A9" w:rsidRDefault="009714A9" w:rsidP="00706A2A">
            <w:pPr>
              <w:spacing w:before="120"/>
              <w:ind w:left="1518" w:right="181" w:hanging="425"/>
              <w:jc w:val="both"/>
              <w:rPr>
                <w:sz w:val="20"/>
                <w:szCs w:val="20"/>
                <w:highlight w:val="yellow"/>
              </w:rPr>
            </w:pPr>
          </w:p>
          <w:p w14:paraId="1C7D8624" w14:textId="77777777" w:rsidR="009714A9" w:rsidRDefault="009714A9" w:rsidP="00706A2A">
            <w:pPr>
              <w:spacing w:before="120"/>
              <w:ind w:left="1518" w:right="181" w:hanging="425"/>
              <w:jc w:val="both"/>
              <w:rPr>
                <w:sz w:val="20"/>
                <w:szCs w:val="20"/>
                <w:highlight w:val="yellow"/>
              </w:rPr>
            </w:pPr>
          </w:p>
          <w:p w14:paraId="1B2FD721" w14:textId="77777777" w:rsidR="009714A9" w:rsidRDefault="009714A9" w:rsidP="00706A2A">
            <w:pPr>
              <w:spacing w:before="120"/>
              <w:ind w:left="1518" w:right="181" w:hanging="425"/>
              <w:jc w:val="both"/>
              <w:rPr>
                <w:sz w:val="20"/>
                <w:szCs w:val="20"/>
                <w:highlight w:val="yellow"/>
              </w:rPr>
            </w:pPr>
          </w:p>
          <w:p w14:paraId="0601FE0C" w14:textId="77777777" w:rsidR="009714A9" w:rsidRDefault="009714A9" w:rsidP="00706A2A">
            <w:pPr>
              <w:spacing w:before="120"/>
              <w:ind w:left="1518" w:right="181" w:hanging="425"/>
              <w:jc w:val="both"/>
              <w:rPr>
                <w:sz w:val="20"/>
                <w:szCs w:val="20"/>
                <w:highlight w:val="yellow"/>
              </w:rPr>
            </w:pPr>
          </w:p>
          <w:p w14:paraId="46170ECC" w14:textId="77777777" w:rsidR="009714A9" w:rsidRDefault="009714A9" w:rsidP="00706A2A">
            <w:pPr>
              <w:spacing w:before="120"/>
              <w:ind w:left="1518" w:right="181" w:hanging="425"/>
              <w:jc w:val="both"/>
              <w:rPr>
                <w:sz w:val="20"/>
                <w:szCs w:val="20"/>
                <w:highlight w:val="yellow"/>
              </w:rPr>
            </w:pPr>
          </w:p>
          <w:p w14:paraId="6AB95F6A" w14:textId="77777777" w:rsidR="009714A9" w:rsidRDefault="009714A9" w:rsidP="00706A2A">
            <w:pPr>
              <w:spacing w:before="120"/>
              <w:ind w:left="1518" w:right="181" w:hanging="425"/>
              <w:jc w:val="both"/>
              <w:rPr>
                <w:sz w:val="20"/>
                <w:szCs w:val="20"/>
                <w:highlight w:val="yellow"/>
              </w:rPr>
            </w:pPr>
          </w:p>
          <w:p w14:paraId="4231F335" w14:textId="77777777" w:rsidR="009714A9" w:rsidRDefault="009714A9" w:rsidP="00706A2A">
            <w:pPr>
              <w:spacing w:before="120"/>
              <w:ind w:left="1518" w:right="181" w:hanging="425"/>
              <w:jc w:val="both"/>
              <w:rPr>
                <w:sz w:val="20"/>
                <w:szCs w:val="20"/>
                <w:highlight w:val="yellow"/>
              </w:rPr>
            </w:pPr>
          </w:p>
          <w:p w14:paraId="2FA6A5A6" w14:textId="77777777" w:rsidR="009714A9" w:rsidRDefault="009714A9" w:rsidP="00706A2A">
            <w:pPr>
              <w:spacing w:before="120"/>
              <w:ind w:left="1518" w:right="181" w:hanging="425"/>
              <w:jc w:val="both"/>
              <w:rPr>
                <w:sz w:val="20"/>
                <w:szCs w:val="20"/>
                <w:highlight w:val="yellow"/>
              </w:rPr>
            </w:pPr>
          </w:p>
          <w:p w14:paraId="1C900D30" w14:textId="77777777" w:rsidR="009714A9" w:rsidRDefault="009714A9" w:rsidP="00706A2A">
            <w:pPr>
              <w:spacing w:before="120"/>
              <w:ind w:left="1518" w:right="181" w:hanging="425"/>
              <w:jc w:val="both"/>
              <w:rPr>
                <w:sz w:val="20"/>
                <w:szCs w:val="20"/>
                <w:highlight w:val="yellow"/>
              </w:rPr>
            </w:pPr>
          </w:p>
          <w:p w14:paraId="5FEC208E" w14:textId="77777777" w:rsidR="009714A9" w:rsidRDefault="009714A9" w:rsidP="00706A2A">
            <w:pPr>
              <w:spacing w:before="120"/>
              <w:ind w:left="1518" w:right="181" w:hanging="425"/>
              <w:jc w:val="both"/>
              <w:rPr>
                <w:sz w:val="20"/>
                <w:szCs w:val="20"/>
                <w:highlight w:val="yellow"/>
              </w:rPr>
            </w:pPr>
          </w:p>
          <w:p w14:paraId="0FBE129D" w14:textId="77777777" w:rsidR="009714A9" w:rsidRDefault="009714A9" w:rsidP="00706A2A">
            <w:pPr>
              <w:spacing w:before="120"/>
              <w:ind w:left="1518" w:right="181" w:hanging="425"/>
              <w:jc w:val="both"/>
              <w:rPr>
                <w:sz w:val="20"/>
                <w:szCs w:val="20"/>
                <w:highlight w:val="yellow"/>
              </w:rPr>
            </w:pPr>
          </w:p>
          <w:p w14:paraId="73EA8417" w14:textId="77777777" w:rsidR="009714A9" w:rsidRDefault="009714A9" w:rsidP="00706A2A">
            <w:pPr>
              <w:spacing w:before="120"/>
              <w:ind w:left="1518" w:right="181" w:hanging="425"/>
              <w:jc w:val="both"/>
              <w:rPr>
                <w:sz w:val="20"/>
                <w:szCs w:val="20"/>
                <w:highlight w:val="yellow"/>
              </w:rPr>
            </w:pPr>
          </w:p>
          <w:p w14:paraId="0242ED52" w14:textId="77777777" w:rsidR="009714A9" w:rsidRDefault="009714A9" w:rsidP="00706A2A">
            <w:pPr>
              <w:spacing w:before="120"/>
              <w:ind w:left="1518" w:right="181" w:hanging="425"/>
              <w:jc w:val="both"/>
              <w:rPr>
                <w:sz w:val="20"/>
                <w:szCs w:val="20"/>
                <w:highlight w:val="yellow"/>
              </w:rPr>
            </w:pPr>
          </w:p>
          <w:p w14:paraId="6E118075" w14:textId="77777777" w:rsidR="009714A9" w:rsidRDefault="009714A9" w:rsidP="00706A2A">
            <w:pPr>
              <w:spacing w:before="120"/>
              <w:ind w:left="1518" w:right="181" w:hanging="425"/>
              <w:jc w:val="both"/>
              <w:rPr>
                <w:sz w:val="20"/>
                <w:szCs w:val="20"/>
                <w:highlight w:val="yellow"/>
              </w:rPr>
            </w:pPr>
          </w:p>
          <w:p w14:paraId="2F0A2EA5" w14:textId="77777777" w:rsidR="00A4318B" w:rsidRDefault="00A4318B" w:rsidP="00706A2A">
            <w:pPr>
              <w:spacing w:before="120"/>
              <w:ind w:left="1518" w:right="181" w:hanging="425"/>
              <w:jc w:val="both"/>
              <w:rPr>
                <w:sz w:val="20"/>
                <w:szCs w:val="20"/>
                <w:highlight w:val="yellow"/>
              </w:rPr>
            </w:pPr>
          </w:p>
          <w:p w14:paraId="4D613451" w14:textId="77777777" w:rsidR="00A4318B" w:rsidRDefault="00A4318B" w:rsidP="00706A2A">
            <w:pPr>
              <w:spacing w:before="120"/>
              <w:ind w:left="1518" w:right="181" w:hanging="425"/>
              <w:jc w:val="both"/>
              <w:rPr>
                <w:sz w:val="20"/>
                <w:szCs w:val="20"/>
                <w:highlight w:val="yellow"/>
              </w:rPr>
            </w:pPr>
          </w:p>
          <w:p w14:paraId="77C55283" w14:textId="77777777" w:rsidR="00A4318B" w:rsidRDefault="00A4318B" w:rsidP="00706A2A">
            <w:pPr>
              <w:spacing w:before="120"/>
              <w:ind w:left="1518" w:right="181" w:hanging="425"/>
              <w:jc w:val="both"/>
              <w:rPr>
                <w:sz w:val="20"/>
                <w:szCs w:val="20"/>
                <w:highlight w:val="yellow"/>
              </w:rPr>
            </w:pPr>
          </w:p>
          <w:p w14:paraId="2C6BD2CD" w14:textId="77777777" w:rsidR="009714A9" w:rsidRDefault="009714A9" w:rsidP="00706A2A">
            <w:pPr>
              <w:spacing w:before="120"/>
              <w:ind w:left="1518" w:right="181" w:hanging="425"/>
              <w:jc w:val="both"/>
              <w:rPr>
                <w:sz w:val="20"/>
                <w:szCs w:val="20"/>
                <w:highlight w:val="yellow"/>
              </w:rPr>
            </w:pPr>
          </w:p>
          <w:p w14:paraId="2527A62F" w14:textId="77777777" w:rsidR="009714A9" w:rsidRPr="00E455FE" w:rsidRDefault="009714A9" w:rsidP="00706A2A">
            <w:pPr>
              <w:spacing w:before="120"/>
              <w:ind w:left="1518" w:right="181" w:hanging="425"/>
              <w:jc w:val="both"/>
              <w:rPr>
                <w:ins w:id="133" w:author="DPNU" w:date="2024-09-13T17:17:00Z" w16du:dateUtc="2024-09-13T20:17:00Z"/>
                <w:sz w:val="20"/>
                <w:szCs w:val="20"/>
                <w:highlight w:val="yellow"/>
              </w:rPr>
            </w:pPr>
          </w:p>
          <w:p w14:paraId="65DBC44F" w14:textId="4271A1D8" w:rsidR="009714A9" w:rsidRDefault="009714A9" w:rsidP="00706A2A">
            <w:pPr>
              <w:spacing w:before="120"/>
              <w:ind w:left="1518" w:right="181" w:hanging="425"/>
              <w:jc w:val="both"/>
              <w:rPr>
                <w:sz w:val="20"/>
                <w:szCs w:val="20"/>
                <w:highlight w:val="yellow"/>
              </w:rPr>
            </w:pPr>
            <w:ins w:id="134" w:author="DPNU" w:date="2024-09-13T17:17:00Z" w16du:dateUtc="2024-09-13T20:17:00Z">
              <w:r w:rsidRPr="00E455FE">
                <w:rPr>
                  <w:sz w:val="20"/>
                  <w:szCs w:val="20"/>
                  <w:highlight w:val="yellow"/>
                </w:rPr>
                <w:t>b.</w:t>
              </w:r>
            </w:ins>
            <w:ins w:id="135" w:author="DPNU" w:date="2024-09-27T10:09:00Z" w16du:dateUtc="2024-09-27T13:09:00Z">
              <w:r w:rsidRPr="00E455FE">
                <w:rPr>
                  <w:sz w:val="20"/>
                  <w:szCs w:val="20"/>
                  <w:highlight w:val="yellow"/>
                </w:rPr>
                <w:t xml:space="preserve"> </w:t>
              </w:r>
            </w:ins>
            <w:ins w:id="136" w:author="DPNU" w:date="2024-09-27T11:10:00Z" w16du:dateUtc="2024-09-27T14:10:00Z">
              <w:r w:rsidRPr="00E455FE">
                <w:rPr>
                  <w:sz w:val="20"/>
                  <w:szCs w:val="20"/>
                  <w:highlight w:val="yellow"/>
                </w:rPr>
                <w:t>3</w:t>
              </w:r>
            </w:ins>
            <w:ins w:id="137" w:author="DPNU" w:date="2024-09-13T17:17:00Z" w16du:dateUtc="2024-09-13T20:17:00Z">
              <w:r w:rsidRPr="00E455FE">
                <w:rPr>
                  <w:sz w:val="20"/>
                  <w:szCs w:val="20"/>
                  <w:highlight w:val="yellow"/>
                </w:rPr>
                <w:t xml:space="preserve">) Las obras que se ejecuten </w:t>
              </w:r>
            </w:ins>
            <w:ins w:id="138" w:author="DPNU" w:date="2024-09-13T18:14:00Z" w16du:dateUtc="2024-09-13T21:14:00Z">
              <w:r w:rsidRPr="00E455FE">
                <w:rPr>
                  <w:sz w:val="20"/>
                  <w:szCs w:val="20"/>
                  <w:highlight w:val="yellow"/>
                </w:rPr>
                <w:t xml:space="preserve">y ceden </w:t>
              </w:r>
            </w:ins>
            <w:ins w:id="139" w:author="DPNU" w:date="2024-09-13T17:17:00Z" w16du:dateUtc="2024-09-13T20:17:00Z">
              <w:r w:rsidRPr="00E455FE">
                <w:rPr>
                  <w:sz w:val="20"/>
                  <w:szCs w:val="20"/>
                  <w:highlight w:val="yellow"/>
                </w:rPr>
                <w:t>no podrán quedar desvinculadas del espacio público existente destinado a vialidad.</w:t>
              </w:r>
            </w:ins>
          </w:p>
          <w:p w14:paraId="63B19D71" w14:textId="77777777" w:rsidR="009714A9" w:rsidRDefault="009714A9" w:rsidP="00706A2A">
            <w:pPr>
              <w:spacing w:before="120"/>
              <w:ind w:left="1518" w:right="181" w:hanging="425"/>
              <w:jc w:val="both"/>
              <w:rPr>
                <w:sz w:val="20"/>
                <w:szCs w:val="20"/>
                <w:highlight w:val="yellow"/>
              </w:rPr>
            </w:pPr>
          </w:p>
          <w:p w14:paraId="708E6A21" w14:textId="77777777" w:rsidR="009714A9" w:rsidRDefault="009714A9" w:rsidP="00706A2A">
            <w:pPr>
              <w:spacing w:before="120"/>
              <w:ind w:left="1518" w:right="181" w:hanging="425"/>
              <w:jc w:val="both"/>
              <w:rPr>
                <w:sz w:val="20"/>
                <w:szCs w:val="20"/>
                <w:highlight w:val="yellow"/>
              </w:rPr>
            </w:pPr>
          </w:p>
          <w:p w14:paraId="30DDF87C" w14:textId="77777777" w:rsidR="009714A9" w:rsidRDefault="009714A9" w:rsidP="00706A2A">
            <w:pPr>
              <w:spacing w:before="120"/>
              <w:ind w:left="1518" w:right="181" w:hanging="425"/>
              <w:jc w:val="both"/>
              <w:rPr>
                <w:sz w:val="20"/>
                <w:szCs w:val="20"/>
                <w:highlight w:val="yellow"/>
              </w:rPr>
            </w:pPr>
          </w:p>
          <w:p w14:paraId="0FBF9FC3" w14:textId="77777777" w:rsidR="00687293" w:rsidRDefault="00687293" w:rsidP="00706A2A">
            <w:pPr>
              <w:spacing w:before="120"/>
              <w:ind w:left="1518" w:right="181" w:hanging="425"/>
              <w:jc w:val="both"/>
              <w:rPr>
                <w:sz w:val="20"/>
                <w:szCs w:val="20"/>
                <w:highlight w:val="yellow"/>
              </w:rPr>
            </w:pPr>
          </w:p>
          <w:p w14:paraId="523755BF" w14:textId="77777777" w:rsidR="009714A9" w:rsidRPr="00E455FE" w:rsidRDefault="009714A9" w:rsidP="00706A2A">
            <w:pPr>
              <w:spacing w:before="120"/>
              <w:ind w:left="1518" w:right="181" w:hanging="425"/>
              <w:jc w:val="both"/>
              <w:rPr>
                <w:ins w:id="140" w:author="DPNU" w:date="2024-09-13T17:17:00Z" w16du:dateUtc="2024-09-13T20:17:00Z"/>
                <w:sz w:val="20"/>
                <w:szCs w:val="20"/>
                <w:highlight w:val="yellow"/>
              </w:rPr>
            </w:pPr>
          </w:p>
          <w:p w14:paraId="67CFAEEC" w14:textId="59732618" w:rsidR="009714A9" w:rsidRDefault="009714A9" w:rsidP="00706A2A">
            <w:pPr>
              <w:spacing w:before="120"/>
              <w:ind w:left="1518" w:right="181" w:hanging="425"/>
              <w:jc w:val="both"/>
              <w:rPr>
                <w:sz w:val="20"/>
                <w:szCs w:val="20"/>
                <w:highlight w:val="yellow"/>
              </w:rPr>
            </w:pPr>
            <w:ins w:id="141" w:author="DPNU" w:date="2024-09-13T17:17:00Z" w16du:dateUtc="2024-09-13T20:17:00Z">
              <w:r w:rsidRPr="00E455FE">
                <w:rPr>
                  <w:sz w:val="20"/>
                  <w:szCs w:val="20"/>
                  <w:highlight w:val="yellow"/>
                </w:rPr>
                <w:t>b.</w:t>
              </w:r>
            </w:ins>
            <w:ins w:id="142" w:author="DPNU" w:date="2024-09-27T11:11:00Z" w16du:dateUtc="2024-09-27T14:11:00Z">
              <w:r w:rsidRPr="00E455FE">
                <w:rPr>
                  <w:sz w:val="20"/>
                  <w:szCs w:val="20"/>
                  <w:highlight w:val="yellow"/>
                </w:rPr>
                <w:t>4</w:t>
              </w:r>
            </w:ins>
            <w:ins w:id="143" w:author="DPNU" w:date="2024-09-13T17:17:00Z" w16du:dateUtc="2024-09-13T20:17:00Z">
              <w:r w:rsidRPr="00E455FE">
                <w:rPr>
                  <w:sz w:val="20"/>
                  <w:szCs w:val="20"/>
                  <w:highlight w:val="yellow"/>
                </w:rPr>
                <w:t xml:space="preserve">) Sólo serán admisibles en </w:t>
              </w:r>
            </w:ins>
            <w:ins w:id="144" w:author="DPNU" w:date="2024-09-13T18:14:00Z" w16du:dateUtc="2024-09-13T21:14:00Z">
              <w:r w:rsidRPr="00E455FE">
                <w:rPr>
                  <w:sz w:val="20"/>
                  <w:szCs w:val="20"/>
                  <w:highlight w:val="yellow"/>
                </w:rPr>
                <w:t xml:space="preserve">las </w:t>
              </w:r>
            </w:ins>
            <w:ins w:id="145" w:author="DPNU" w:date="2024-09-13T17:17:00Z" w16du:dateUtc="2024-09-13T20:17:00Z">
              <w:r w:rsidRPr="00E455FE">
                <w:rPr>
                  <w:sz w:val="20"/>
                  <w:szCs w:val="20"/>
                  <w:highlight w:val="yellow"/>
                </w:rPr>
                <w:t>área</w:t>
              </w:r>
            </w:ins>
            <w:ins w:id="146" w:author="DPNU" w:date="2024-09-13T18:14:00Z" w16du:dateUtc="2024-09-13T21:14:00Z">
              <w:r w:rsidRPr="00E455FE">
                <w:rPr>
                  <w:sz w:val="20"/>
                  <w:szCs w:val="20"/>
                  <w:highlight w:val="yellow"/>
                </w:rPr>
                <w:t>s</w:t>
              </w:r>
            </w:ins>
            <w:ins w:id="147" w:author="DPNU" w:date="2024-09-13T17:17:00Z" w16du:dateUtc="2024-09-13T20:17:00Z">
              <w:r w:rsidRPr="00E455FE">
                <w:rPr>
                  <w:sz w:val="20"/>
                  <w:szCs w:val="20"/>
                  <w:highlight w:val="yellow"/>
                </w:rPr>
                <w:t xml:space="preserve"> urbana</w:t>
              </w:r>
            </w:ins>
            <w:ins w:id="148" w:author="DPNU" w:date="2024-09-13T18:14:00Z" w16du:dateUtc="2024-09-13T21:14:00Z">
              <w:r w:rsidRPr="00E455FE">
                <w:rPr>
                  <w:sz w:val="20"/>
                  <w:szCs w:val="20"/>
                  <w:highlight w:val="yellow"/>
                </w:rPr>
                <w:t>s</w:t>
              </w:r>
            </w:ins>
            <w:ins w:id="149" w:author="DPNU" w:date="2024-09-13T17:17:00Z" w16du:dateUtc="2024-09-13T20:17:00Z">
              <w:r w:rsidRPr="00E455FE">
                <w:rPr>
                  <w:sz w:val="20"/>
                  <w:szCs w:val="20"/>
                  <w:highlight w:val="yellow"/>
                </w:rPr>
                <w:t>.</w:t>
              </w:r>
            </w:ins>
          </w:p>
          <w:p w14:paraId="4638FBD2" w14:textId="77777777" w:rsidR="009714A9" w:rsidRDefault="009714A9" w:rsidP="00706A2A">
            <w:pPr>
              <w:spacing w:before="120"/>
              <w:ind w:left="1518" w:right="181" w:hanging="425"/>
              <w:jc w:val="both"/>
              <w:rPr>
                <w:sz w:val="20"/>
                <w:szCs w:val="20"/>
                <w:highlight w:val="yellow"/>
              </w:rPr>
            </w:pPr>
          </w:p>
          <w:p w14:paraId="081E7842" w14:textId="77777777" w:rsidR="009714A9" w:rsidRDefault="009714A9" w:rsidP="00706A2A">
            <w:pPr>
              <w:spacing w:before="120"/>
              <w:ind w:left="1518" w:right="181" w:hanging="425"/>
              <w:jc w:val="both"/>
              <w:rPr>
                <w:sz w:val="20"/>
                <w:szCs w:val="20"/>
                <w:highlight w:val="yellow"/>
              </w:rPr>
            </w:pPr>
          </w:p>
          <w:p w14:paraId="3349E66D" w14:textId="77777777" w:rsidR="009714A9" w:rsidRDefault="009714A9" w:rsidP="00706A2A">
            <w:pPr>
              <w:spacing w:before="120"/>
              <w:ind w:left="1518" w:right="181" w:hanging="425"/>
              <w:jc w:val="both"/>
              <w:rPr>
                <w:sz w:val="20"/>
                <w:szCs w:val="20"/>
                <w:highlight w:val="yellow"/>
              </w:rPr>
            </w:pPr>
          </w:p>
          <w:p w14:paraId="3599B97A" w14:textId="77777777" w:rsidR="009714A9" w:rsidRDefault="009714A9" w:rsidP="00706A2A">
            <w:pPr>
              <w:spacing w:before="120"/>
              <w:ind w:left="1518" w:right="181" w:hanging="425"/>
              <w:jc w:val="both"/>
              <w:rPr>
                <w:sz w:val="20"/>
                <w:szCs w:val="20"/>
                <w:highlight w:val="yellow"/>
              </w:rPr>
            </w:pPr>
          </w:p>
          <w:p w14:paraId="2B03DC1E" w14:textId="77777777" w:rsidR="009714A9" w:rsidRDefault="009714A9" w:rsidP="00706A2A">
            <w:pPr>
              <w:spacing w:before="120"/>
              <w:ind w:left="1518" w:right="181" w:hanging="425"/>
              <w:jc w:val="both"/>
              <w:rPr>
                <w:sz w:val="20"/>
                <w:szCs w:val="20"/>
                <w:highlight w:val="yellow"/>
              </w:rPr>
            </w:pPr>
          </w:p>
          <w:p w14:paraId="431FE4B1" w14:textId="77777777" w:rsidR="009714A9" w:rsidRDefault="009714A9" w:rsidP="00706A2A">
            <w:pPr>
              <w:spacing w:before="120"/>
              <w:ind w:left="1518" w:right="181" w:hanging="425"/>
              <w:jc w:val="both"/>
              <w:rPr>
                <w:sz w:val="20"/>
                <w:szCs w:val="20"/>
                <w:highlight w:val="yellow"/>
              </w:rPr>
            </w:pPr>
          </w:p>
          <w:p w14:paraId="2B09C5BF" w14:textId="77777777" w:rsidR="009714A9" w:rsidRDefault="009714A9" w:rsidP="00706A2A">
            <w:pPr>
              <w:spacing w:before="120"/>
              <w:ind w:left="1518" w:right="181" w:hanging="425"/>
              <w:jc w:val="both"/>
              <w:rPr>
                <w:sz w:val="20"/>
                <w:szCs w:val="20"/>
                <w:highlight w:val="yellow"/>
              </w:rPr>
            </w:pPr>
          </w:p>
          <w:p w14:paraId="1828BF12" w14:textId="77777777" w:rsidR="009714A9" w:rsidRDefault="009714A9" w:rsidP="00706A2A">
            <w:pPr>
              <w:spacing w:before="120"/>
              <w:ind w:left="1518" w:right="181" w:hanging="425"/>
              <w:jc w:val="both"/>
              <w:rPr>
                <w:sz w:val="20"/>
                <w:szCs w:val="20"/>
                <w:highlight w:val="yellow"/>
              </w:rPr>
            </w:pPr>
          </w:p>
          <w:p w14:paraId="494B7349" w14:textId="77777777" w:rsidR="009714A9" w:rsidRDefault="009714A9" w:rsidP="00706A2A">
            <w:pPr>
              <w:spacing w:before="120"/>
              <w:ind w:left="1518" w:right="181" w:hanging="425"/>
              <w:jc w:val="both"/>
              <w:rPr>
                <w:sz w:val="20"/>
                <w:szCs w:val="20"/>
                <w:highlight w:val="yellow"/>
              </w:rPr>
            </w:pPr>
          </w:p>
          <w:p w14:paraId="081305C5" w14:textId="77777777" w:rsidR="009714A9" w:rsidRDefault="009714A9" w:rsidP="00706A2A">
            <w:pPr>
              <w:spacing w:before="120"/>
              <w:ind w:left="1518" w:right="181" w:hanging="425"/>
              <w:jc w:val="both"/>
              <w:rPr>
                <w:sz w:val="20"/>
                <w:szCs w:val="20"/>
                <w:highlight w:val="yellow"/>
              </w:rPr>
            </w:pPr>
          </w:p>
          <w:p w14:paraId="76702491" w14:textId="77777777" w:rsidR="009714A9" w:rsidRDefault="009714A9" w:rsidP="00706A2A">
            <w:pPr>
              <w:spacing w:before="120"/>
              <w:ind w:left="1518" w:right="181" w:hanging="425"/>
              <w:jc w:val="both"/>
              <w:rPr>
                <w:sz w:val="20"/>
                <w:szCs w:val="20"/>
                <w:highlight w:val="yellow"/>
              </w:rPr>
            </w:pPr>
          </w:p>
          <w:p w14:paraId="3FD80437" w14:textId="77777777" w:rsidR="009714A9" w:rsidRDefault="009714A9" w:rsidP="00706A2A">
            <w:pPr>
              <w:spacing w:before="120"/>
              <w:ind w:left="1518" w:right="181" w:hanging="425"/>
              <w:jc w:val="both"/>
              <w:rPr>
                <w:sz w:val="20"/>
                <w:szCs w:val="20"/>
                <w:highlight w:val="yellow"/>
              </w:rPr>
            </w:pPr>
          </w:p>
          <w:p w14:paraId="28F47E4D" w14:textId="77777777" w:rsidR="009714A9" w:rsidRDefault="009714A9" w:rsidP="00706A2A">
            <w:pPr>
              <w:spacing w:before="120"/>
              <w:ind w:left="1518" w:right="181" w:hanging="425"/>
              <w:jc w:val="both"/>
              <w:rPr>
                <w:sz w:val="20"/>
                <w:szCs w:val="20"/>
                <w:highlight w:val="yellow"/>
              </w:rPr>
            </w:pPr>
          </w:p>
          <w:p w14:paraId="3B10553F" w14:textId="77777777" w:rsidR="009714A9" w:rsidRDefault="009714A9" w:rsidP="00706A2A">
            <w:pPr>
              <w:spacing w:before="120"/>
              <w:ind w:left="1518" w:right="181" w:hanging="425"/>
              <w:jc w:val="both"/>
              <w:rPr>
                <w:sz w:val="20"/>
                <w:szCs w:val="20"/>
                <w:highlight w:val="yellow"/>
              </w:rPr>
            </w:pPr>
          </w:p>
          <w:p w14:paraId="198C7EDC" w14:textId="77777777" w:rsidR="009714A9" w:rsidRDefault="009714A9" w:rsidP="00706A2A">
            <w:pPr>
              <w:spacing w:before="120"/>
              <w:ind w:left="1518" w:right="181" w:hanging="425"/>
              <w:jc w:val="both"/>
              <w:rPr>
                <w:sz w:val="20"/>
                <w:szCs w:val="20"/>
                <w:highlight w:val="yellow"/>
              </w:rPr>
            </w:pPr>
          </w:p>
          <w:p w14:paraId="579E401C" w14:textId="77777777" w:rsidR="009714A9" w:rsidRDefault="009714A9" w:rsidP="00706A2A">
            <w:pPr>
              <w:spacing w:before="120"/>
              <w:ind w:left="1518" w:right="181" w:hanging="425"/>
              <w:jc w:val="both"/>
              <w:rPr>
                <w:sz w:val="20"/>
                <w:szCs w:val="20"/>
                <w:highlight w:val="yellow"/>
              </w:rPr>
            </w:pPr>
          </w:p>
          <w:p w14:paraId="2922ABEA" w14:textId="77777777" w:rsidR="009714A9" w:rsidRDefault="009714A9" w:rsidP="00706A2A">
            <w:pPr>
              <w:spacing w:before="120"/>
              <w:ind w:left="1518" w:right="181" w:hanging="425"/>
              <w:jc w:val="both"/>
              <w:rPr>
                <w:sz w:val="20"/>
                <w:szCs w:val="20"/>
                <w:highlight w:val="yellow"/>
              </w:rPr>
            </w:pPr>
          </w:p>
          <w:p w14:paraId="1899A2A5" w14:textId="77777777" w:rsidR="009714A9" w:rsidRDefault="009714A9" w:rsidP="00706A2A">
            <w:pPr>
              <w:spacing w:before="120"/>
              <w:ind w:left="1518" w:right="181" w:hanging="425"/>
              <w:jc w:val="both"/>
              <w:rPr>
                <w:sz w:val="20"/>
                <w:szCs w:val="20"/>
                <w:highlight w:val="yellow"/>
              </w:rPr>
            </w:pPr>
          </w:p>
          <w:p w14:paraId="20B34A55" w14:textId="77777777" w:rsidR="009714A9" w:rsidRDefault="009714A9" w:rsidP="00706A2A">
            <w:pPr>
              <w:spacing w:before="120"/>
              <w:ind w:left="1518" w:right="181" w:hanging="425"/>
              <w:jc w:val="both"/>
              <w:rPr>
                <w:sz w:val="20"/>
                <w:szCs w:val="20"/>
                <w:highlight w:val="yellow"/>
              </w:rPr>
            </w:pPr>
          </w:p>
          <w:p w14:paraId="7A28A12F" w14:textId="77777777" w:rsidR="009714A9" w:rsidRDefault="009714A9" w:rsidP="00706A2A">
            <w:pPr>
              <w:spacing w:before="120"/>
              <w:ind w:left="1518" w:right="181" w:hanging="425"/>
              <w:jc w:val="both"/>
              <w:rPr>
                <w:sz w:val="20"/>
                <w:szCs w:val="20"/>
                <w:highlight w:val="yellow"/>
              </w:rPr>
            </w:pPr>
          </w:p>
          <w:p w14:paraId="72EFFBAC" w14:textId="77777777" w:rsidR="009714A9" w:rsidRDefault="009714A9" w:rsidP="00706A2A">
            <w:pPr>
              <w:spacing w:before="120"/>
              <w:ind w:left="1518" w:right="181" w:hanging="425"/>
              <w:jc w:val="both"/>
              <w:rPr>
                <w:sz w:val="20"/>
                <w:szCs w:val="20"/>
                <w:highlight w:val="yellow"/>
              </w:rPr>
            </w:pPr>
          </w:p>
          <w:p w14:paraId="67DDE3F5" w14:textId="77777777" w:rsidR="009714A9" w:rsidRDefault="009714A9" w:rsidP="00706A2A">
            <w:pPr>
              <w:spacing w:before="120"/>
              <w:ind w:left="1518" w:right="181" w:hanging="425"/>
              <w:jc w:val="both"/>
              <w:rPr>
                <w:sz w:val="20"/>
                <w:szCs w:val="20"/>
                <w:highlight w:val="yellow"/>
              </w:rPr>
            </w:pPr>
          </w:p>
          <w:p w14:paraId="0D27DF32" w14:textId="77777777" w:rsidR="009714A9" w:rsidRDefault="009714A9" w:rsidP="00706A2A">
            <w:pPr>
              <w:spacing w:before="120"/>
              <w:ind w:left="1518" w:right="181" w:hanging="425"/>
              <w:jc w:val="both"/>
              <w:rPr>
                <w:sz w:val="20"/>
                <w:szCs w:val="20"/>
                <w:highlight w:val="yellow"/>
              </w:rPr>
            </w:pPr>
          </w:p>
          <w:p w14:paraId="4597E554" w14:textId="77777777" w:rsidR="009714A9" w:rsidRDefault="009714A9" w:rsidP="00706A2A">
            <w:pPr>
              <w:spacing w:before="120"/>
              <w:ind w:left="1518" w:right="181" w:hanging="425"/>
              <w:jc w:val="both"/>
              <w:rPr>
                <w:sz w:val="20"/>
                <w:szCs w:val="20"/>
                <w:highlight w:val="yellow"/>
              </w:rPr>
            </w:pPr>
          </w:p>
          <w:p w14:paraId="5A8E9149" w14:textId="77777777" w:rsidR="009714A9" w:rsidRDefault="009714A9" w:rsidP="00706A2A">
            <w:pPr>
              <w:spacing w:before="120"/>
              <w:ind w:left="1518" w:right="181" w:hanging="425"/>
              <w:jc w:val="both"/>
              <w:rPr>
                <w:sz w:val="20"/>
                <w:szCs w:val="20"/>
                <w:highlight w:val="yellow"/>
              </w:rPr>
            </w:pPr>
          </w:p>
          <w:p w14:paraId="0F0CF2AB" w14:textId="77777777" w:rsidR="006A2000" w:rsidRDefault="006A2000" w:rsidP="00706A2A">
            <w:pPr>
              <w:spacing w:before="120"/>
              <w:ind w:left="1518" w:right="181" w:hanging="425"/>
              <w:jc w:val="both"/>
              <w:rPr>
                <w:sz w:val="20"/>
                <w:szCs w:val="20"/>
                <w:highlight w:val="yellow"/>
              </w:rPr>
            </w:pPr>
          </w:p>
          <w:p w14:paraId="18EAA917" w14:textId="77777777" w:rsidR="006A2000" w:rsidRDefault="006A2000" w:rsidP="00706A2A">
            <w:pPr>
              <w:spacing w:before="120"/>
              <w:ind w:left="1518" w:right="181" w:hanging="425"/>
              <w:jc w:val="both"/>
              <w:rPr>
                <w:sz w:val="20"/>
                <w:szCs w:val="20"/>
                <w:highlight w:val="yellow"/>
              </w:rPr>
            </w:pPr>
          </w:p>
          <w:p w14:paraId="2AF0BFFC" w14:textId="77777777" w:rsidR="009714A9" w:rsidRDefault="009714A9" w:rsidP="00706A2A">
            <w:pPr>
              <w:spacing w:before="120"/>
              <w:ind w:left="1518" w:right="181" w:hanging="425"/>
              <w:jc w:val="both"/>
              <w:rPr>
                <w:sz w:val="20"/>
                <w:szCs w:val="20"/>
                <w:highlight w:val="yellow"/>
              </w:rPr>
            </w:pPr>
          </w:p>
          <w:p w14:paraId="05E2C8A6" w14:textId="77777777" w:rsidR="009714A9" w:rsidRPr="00E455FE" w:rsidRDefault="009714A9" w:rsidP="00706A2A">
            <w:pPr>
              <w:spacing w:before="120"/>
              <w:ind w:left="1518" w:right="181" w:hanging="425"/>
              <w:jc w:val="both"/>
              <w:rPr>
                <w:ins w:id="150" w:author="DPNU" w:date="2024-09-13T17:17:00Z" w16du:dateUtc="2024-09-13T20:17:00Z"/>
                <w:sz w:val="20"/>
                <w:szCs w:val="20"/>
                <w:highlight w:val="yellow"/>
              </w:rPr>
            </w:pPr>
          </w:p>
          <w:p w14:paraId="08AE9C6E" w14:textId="5667A934" w:rsidR="009714A9" w:rsidRPr="00E455FE" w:rsidRDefault="009714A9" w:rsidP="00706A2A">
            <w:pPr>
              <w:spacing w:before="120"/>
              <w:ind w:left="1377" w:hanging="283"/>
              <w:jc w:val="both"/>
              <w:rPr>
                <w:ins w:id="151" w:author="DPNU" w:date="2024-09-13T17:17:00Z" w16du:dateUtc="2024-09-13T20:17:00Z"/>
                <w:sz w:val="20"/>
                <w:szCs w:val="20"/>
                <w:highlight w:val="yellow"/>
              </w:rPr>
            </w:pPr>
            <w:ins w:id="152" w:author="DPNU" w:date="2024-09-13T17:17:00Z" w16du:dateUtc="2024-09-13T20:17:00Z">
              <w:r w:rsidRPr="00E455FE">
                <w:rPr>
                  <w:sz w:val="20"/>
                  <w:szCs w:val="20"/>
                  <w:highlight w:val="yellow"/>
                </w:rPr>
                <w:t>b.</w:t>
              </w:r>
            </w:ins>
            <w:ins w:id="153" w:author="DPNU" w:date="2024-09-27T11:11:00Z" w16du:dateUtc="2024-09-27T14:11:00Z">
              <w:r w:rsidRPr="00E455FE">
                <w:rPr>
                  <w:sz w:val="20"/>
                  <w:szCs w:val="20"/>
                  <w:highlight w:val="yellow"/>
                </w:rPr>
                <w:t>5</w:t>
              </w:r>
            </w:ins>
            <w:ins w:id="154" w:author="DPNU" w:date="2024-09-13T17:17:00Z" w16du:dateUtc="2024-09-13T20:17:00Z">
              <w:r w:rsidRPr="00E455FE">
                <w:rPr>
                  <w:sz w:val="20"/>
                  <w:szCs w:val="20"/>
                  <w:highlight w:val="yellow"/>
                </w:rPr>
                <w:t xml:space="preserve">) Cuando las obras se destinen a circulación vehicular, estas podrán tener una distancia entre líneas oficiales máxima de 30 m. </w:t>
              </w:r>
            </w:ins>
          </w:p>
          <w:p w14:paraId="17DD5078" w14:textId="77777777" w:rsidR="009714A9" w:rsidRDefault="009714A9" w:rsidP="00706A2A">
            <w:pPr>
              <w:spacing w:before="120"/>
              <w:ind w:left="101" w:right="181"/>
              <w:jc w:val="both"/>
              <w:rPr>
                <w:sz w:val="20"/>
                <w:szCs w:val="20"/>
                <w:highlight w:val="yellow"/>
              </w:rPr>
            </w:pPr>
          </w:p>
          <w:p w14:paraId="3D248563" w14:textId="77777777" w:rsidR="009714A9" w:rsidRDefault="009714A9" w:rsidP="00706A2A">
            <w:pPr>
              <w:spacing w:before="120"/>
              <w:ind w:left="101" w:right="181"/>
              <w:jc w:val="both"/>
              <w:rPr>
                <w:sz w:val="20"/>
                <w:szCs w:val="20"/>
                <w:highlight w:val="yellow"/>
              </w:rPr>
            </w:pPr>
          </w:p>
          <w:p w14:paraId="3FDB957F" w14:textId="77777777" w:rsidR="009714A9" w:rsidRDefault="009714A9" w:rsidP="00706A2A">
            <w:pPr>
              <w:spacing w:before="120"/>
              <w:ind w:left="101" w:right="181"/>
              <w:jc w:val="both"/>
              <w:rPr>
                <w:sz w:val="20"/>
                <w:szCs w:val="20"/>
                <w:highlight w:val="yellow"/>
              </w:rPr>
            </w:pPr>
          </w:p>
          <w:p w14:paraId="1AEC95A3" w14:textId="77777777" w:rsidR="009714A9" w:rsidRDefault="009714A9" w:rsidP="00706A2A">
            <w:pPr>
              <w:spacing w:before="120"/>
              <w:ind w:left="101" w:right="181"/>
              <w:jc w:val="both"/>
              <w:rPr>
                <w:sz w:val="20"/>
                <w:szCs w:val="20"/>
                <w:highlight w:val="yellow"/>
              </w:rPr>
            </w:pPr>
          </w:p>
          <w:p w14:paraId="565F20F0" w14:textId="77777777" w:rsidR="009714A9" w:rsidRDefault="009714A9" w:rsidP="00706A2A">
            <w:pPr>
              <w:spacing w:before="120"/>
              <w:ind w:left="101" w:right="181"/>
              <w:jc w:val="both"/>
              <w:rPr>
                <w:sz w:val="20"/>
                <w:szCs w:val="20"/>
                <w:highlight w:val="yellow"/>
              </w:rPr>
            </w:pPr>
          </w:p>
          <w:p w14:paraId="3C215854" w14:textId="77777777" w:rsidR="006A2000" w:rsidRDefault="006A2000" w:rsidP="00706A2A">
            <w:pPr>
              <w:spacing w:before="120"/>
              <w:ind w:left="101" w:right="181"/>
              <w:jc w:val="both"/>
              <w:rPr>
                <w:sz w:val="20"/>
                <w:szCs w:val="20"/>
                <w:highlight w:val="yellow"/>
              </w:rPr>
            </w:pPr>
          </w:p>
          <w:p w14:paraId="727F3C79" w14:textId="77777777" w:rsidR="009714A9" w:rsidRDefault="009714A9" w:rsidP="00706A2A">
            <w:pPr>
              <w:spacing w:before="120"/>
              <w:ind w:left="101" w:right="181"/>
              <w:jc w:val="both"/>
              <w:rPr>
                <w:sz w:val="20"/>
                <w:szCs w:val="20"/>
                <w:highlight w:val="yellow"/>
              </w:rPr>
            </w:pPr>
          </w:p>
          <w:p w14:paraId="3749CC6B" w14:textId="77777777" w:rsidR="009714A9" w:rsidRPr="00E455FE" w:rsidRDefault="009714A9" w:rsidP="00706A2A">
            <w:pPr>
              <w:spacing w:before="120"/>
              <w:ind w:left="101" w:right="181"/>
              <w:jc w:val="both"/>
              <w:rPr>
                <w:ins w:id="155" w:author="DPNU" w:date="2024-09-13T17:17:00Z" w16du:dateUtc="2024-09-13T20:17:00Z"/>
                <w:sz w:val="20"/>
                <w:szCs w:val="20"/>
                <w:highlight w:val="yellow"/>
              </w:rPr>
            </w:pPr>
          </w:p>
          <w:p w14:paraId="7E6F9554" w14:textId="66B059D4" w:rsidR="009714A9" w:rsidRDefault="009714A9" w:rsidP="00706A2A">
            <w:pPr>
              <w:spacing w:before="120"/>
              <w:ind w:left="101" w:right="181" w:firstLine="850"/>
              <w:jc w:val="both"/>
              <w:rPr>
                <w:sz w:val="20"/>
                <w:szCs w:val="20"/>
                <w:highlight w:val="yellow"/>
              </w:rPr>
            </w:pPr>
            <w:ins w:id="156" w:author="DPNU" w:date="2024-09-27T11:10:00Z" w16du:dateUtc="2024-09-27T14:10:00Z">
              <w:r w:rsidRPr="00E455FE">
                <w:rPr>
                  <w:sz w:val="20"/>
                  <w:szCs w:val="20"/>
                  <w:highlight w:val="yellow"/>
                </w:rPr>
                <w:lastRenderedPageBreak/>
                <w:t>Las urbanizaciones voluntarias d</w:t>
              </w:r>
            </w:ins>
            <w:ins w:id="157" w:author="DPNU" w:date="2024-09-27T11:05:00Z" w16du:dateUtc="2024-09-27T14:05:00Z">
              <w:r w:rsidRPr="00E455FE">
                <w:rPr>
                  <w:sz w:val="20"/>
                  <w:szCs w:val="20"/>
                  <w:highlight w:val="yellow"/>
                </w:rPr>
                <w:t>eberán ejecutar todas las obras de urbanización señaladas en el artículo 134 de la Ley General de Urbanismo y Construcciones que corresponda ejecutar conforme a la naturaleza del proyecto.</w:t>
              </w:r>
            </w:ins>
          </w:p>
          <w:p w14:paraId="06C0D51E" w14:textId="77777777" w:rsidR="009714A9" w:rsidRDefault="009714A9" w:rsidP="00706A2A">
            <w:pPr>
              <w:spacing w:before="120"/>
              <w:ind w:left="101" w:right="181" w:firstLine="850"/>
              <w:jc w:val="both"/>
              <w:rPr>
                <w:sz w:val="20"/>
                <w:szCs w:val="20"/>
                <w:highlight w:val="yellow"/>
              </w:rPr>
            </w:pPr>
          </w:p>
          <w:p w14:paraId="10CDF9D0" w14:textId="77777777" w:rsidR="009714A9" w:rsidRDefault="009714A9" w:rsidP="00706A2A">
            <w:pPr>
              <w:spacing w:before="120"/>
              <w:ind w:left="101" w:right="181" w:firstLine="850"/>
              <w:jc w:val="both"/>
              <w:rPr>
                <w:sz w:val="20"/>
                <w:szCs w:val="20"/>
                <w:highlight w:val="yellow"/>
              </w:rPr>
            </w:pPr>
          </w:p>
          <w:p w14:paraId="075DCD08" w14:textId="77777777" w:rsidR="009714A9" w:rsidRDefault="009714A9" w:rsidP="00706A2A">
            <w:pPr>
              <w:spacing w:before="120"/>
              <w:ind w:left="101" w:right="181" w:firstLine="850"/>
              <w:jc w:val="both"/>
              <w:rPr>
                <w:sz w:val="20"/>
                <w:szCs w:val="20"/>
                <w:highlight w:val="yellow"/>
              </w:rPr>
            </w:pPr>
          </w:p>
          <w:p w14:paraId="7BF1BCC5" w14:textId="77777777" w:rsidR="009714A9" w:rsidRDefault="009714A9" w:rsidP="00706A2A">
            <w:pPr>
              <w:spacing w:before="120"/>
              <w:ind w:left="101" w:right="181" w:firstLine="850"/>
              <w:jc w:val="both"/>
              <w:rPr>
                <w:sz w:val="20"/>
                <w:szCs w:val="20"/>
                <w:highlight w:val="yellow"/>
              </w:rPr>
            </w:pPr>
          </w:p>
          <w:p w14:paraId="548ED459" w14:textId="77777777" w:rsidR="009714A9" w:rsidRDefault="009714A9" w:rsidP="00706A2A">
            <w:pPr>
              <w:spacing w:before="120"/>
              <w:ind w:left="101" w:right="181" w:firstLine="850"/>
              <w:jc w:val="both"/>
              <w:rPr>
                <w:sz w:val="20"/>
                <w:szCs w:val="20"/>
                <w:highlight w:val="yellow"/>
              </w:rPr>
            </w:pPr>
          </w:p>
          <w:p w14:paraId="5C30CD32" w14:textId="77777777" w:rsidR="009714A9" w:rsidRDefault="009714A9" w:rsidP="00706A2A">
            <w:pPr>
              <w:spacing w:before="120"/>
              <w:ind w:left="101" w:right="181" w:firstLine="850"/>
              <w:jc w:val="both"/>
              <w:rPr>
                <w:sz w:val="20"/>
                <w:szCs w:val="20"/>
                <w:highlight w:val="yellow"/>
              </w:rPr>
            </w:pPr>
          </w:p>
          <w:p w14:paraId="257BC681" w14:textId="77777777" w:rsidR="009714A9" w:rsidRDefault="009714A9" w:rsidP="00706A2A">
            <w:pPr>
              <w:spacing w:before="120"/>
              <w:ind w:left="101" w:right="181" w:firstLine="850"/>
              <w:jc w:val="both"/>
              <w:rPr>
                <w:sz w:val="20"/>
                <w:szCs w:val="20"/>
                <w:highlight w:val="yellow"/>
              </w:rPr>
            </w:pPr>
          </w:p>
          <w:p w14:paraId="12E3E7B6" w14:textId="77777777" w:rsidR="006A2000" w:rsidRDefault="006A2000" w:rsidP="00706A2A">
            <w:pPr>
              <w:spacing w:before="120"/>
              <w:ind w:left="101" w:right="181" w:firstLine="850"/>
              <w:jc w:val="both"/>
              <w:rPr>
                <w:sz w:val="20"/>
                <w:szCs w:val="20"/>
                <w:highlight w:val="yellow"/>
              </w:rPr>
            </w:pPr>
          </w:p>
          <w:p w14:paraId="42C47CB2" w14:textId="77777777" w:rsidR="009714A9" w:rsidRPr="00E455FE" w:rsidRDefault="009714A9" w:rsidP="00706A2A">
            <w:pPr>
              <w:spacing w:before="120"/>
              <w:ind w:left="101" w:right="181" w:firstLine="850"/>
              <w:jc w:val="both"/>
              <w:rPr>
                <w:ins w:id="158" w:author="DPNU" w:date="2024-09-27T11:05:00Z" w16du:dateUtc="2024-09-27T14:05:00Z"/>
                <w:sz w:val="20"/>
                <w:szCs w:val="20"/>
                <w:highlight w:val="yellow"/>
              </w:rPr>
            </w:pPr>
          </w:p>
          <w:p w14:paraId="50CE8C25" w14:textId="77777777" w:rsidR="009714A9" w:rsidRDefault="009714A9" w:rsidP="00706A2A">
            <w:pPr>
              <w:spacing w:before="120"/>
              <w:ind w:left="101" w:right="181" w:firstLine="850"/>
              <w:jc w:val="both"/>
              <w:rPr>
                <w:sz w:val="20"/>
                <w:szCs w:val="20"/>
                <w:highlight w:val="yellow"/>
              </w:rPr>
            </w:pPr>
            <w:ins w:id="159" w:author="DPNU" w:date="2024-09-13T17:17:00Z" w16du:dateUtc="2024-09-13T20:17:00Z">
              <w:r w:rsidRPr="00E455FE">
                <w:rPr>
                  <w:sz w:val="20"/>
                  <w:szCs w:val="20"/>
                  <w:highlight w:val="yellow"/>
                </w:rPr>
                <w:t>Sin perjuicio de la obtención de la autorización previa de la municipalidad, la ejecución de obras de urbanización voluntaria, en los casos señalados en los números 1 y 2 precedentes, requerirá los permisos y aprobaciones a que se hace referencia en el artículo 3.1.6. de esta Ordenanza</w:t>
              </w:r>
            </w:ins>
            <w:ins w:id="160" w:author="DPNU" w:date="2024-09-13T18:15:00Z" w16du:dateUtc="2024-09-13T21:15:00Z">
              <w:r w:rsidRPr="00E455FE">
                <w:rPr>
                  <w:sz w:val="20"/>
                  <w:szCs w:val="20"/>
                  <w:highlight w:val="yellow"/>
                </w:rPr>
                <w:t>;</w:t>
              </w:r>
            </w:ins>
            <w:ins w:id="161" w:author="DPNU" w:date="2024-09-13T17:17:00Z" w16du:dateUtc="2024-09-13T20:17:00Z">
              <w:r w:rsidRPr="00E455FE">
                <w:rPr>
                  <w:sz w:val="20"/>
                  <w:szCs w:val="20"/>
                  <w:highlight w:val="yellow"/>
                </w:rPr>
                <w:t xml:space="preserve"> deberán cumplir con los estándares y exigencias contenidas en el Capítulo 3 del Título 2 y del Capítulo 2 del Título 3 de esta Ordenanza</w:t>
              </w:r>
            </w:ins>
            <w:ins w:id="162" w:author="DPNU" w:date="2024-09-13T18:15:00Z" w16du:dateUtc="2024-09-13T21:15:00Z">
              <w:r w:rsidRPr="00E455FE">
                <w:rPr>
                  <w:sz w:val="20"/>
                  <w:szCs w:val="20"/>
                  <w:highlight w:val="yellow"/>
                </w:rPr>
                <w:t>;</w:t>
              </w:r>
            </w:ins>
            <w:ins w:id="163" w:author="DPNU" w:date="2024-09-13T17:17:00Z" w16du:dateUtc="2024-09-13T20:17:00Z">
              <w:r w:rsidRPr="00E455FE">
                <w:rPr>
                  <w:sz w:val="20"/>
                  <w:szCs w:val="20"/>
                  <w:highlight w:val="yellow"/>
                </w:rPr>
                <w:t xml:space="preserve"> deberán contar con la recepción definitiva en conformidad al artículo 3.4.1. de la mencionada Ordenanza y estarán exentas de pagar derechos municipales. </w:t>
              </w:r>
            </w:ins>
            <w:ins w:id="164" w:author="DPNU" w:date="2024-09-27T10:10:00Z" w16du:dateUtc="2024-09-27T13:10:00Z">
              <w:r w:rsidRPr="00E455FE">
                <w:rPr>
                  <w:sz w:val="20"/>
                  <w:szCs w:val="20"/>
                  <w:highlight w:val="yellow"/>
                </w:rPr>
                <w:t>En los casos señalados en el número 2 precedente, las superficies que se urbanizan deberán cederse gratuitamente, lo que se perfeccionarán al momento de la recepción definitiva de las obras de urbanización, cuando se entenderán incorporadas al dominio nacional de uso público.</w:t>
              </w:r>
            </w:ins>
          </w:p>
          <w:p w14:paraId="62011A5E" w14:textId="77777777" w:rsidR="009714A9" w:rsidRDefault="009714A9" w:rsidP="00706A2A">
            <w:pPr>
              <w:spacing w:before="120"/>
              <w:ind w:left="101" w:right="181" w:firstLine="850"/>
              <w:jc w:val="both"/>
              <w:rPr>
                <w:sz w:val="20"/>
                <w:szCs w:val="20"/>
                <w:highlight w:val="yellow"/>
              </w:rPr>
            </w:pPr>
          </w:p>
          <w:p w14:paraId="65E31380" w14:textId="77777777" w:rsidR="009714A9" w:rsidRDefault="009714A9" w:rsidP="00706A2A">
            <w:pPr>
              <w:spacing w:before="120"/>
              <w:ind w:left="101" w:right="181" w:firstLine="850"/>
              <w:jc w:val="both"/>
              <w:rPr>
                <w:sz w:val="20"/>
                <w:szCs w:val="20"/>
                <w:highlight w:val="yellow"/>
              </w:rPr>
            </w:pPr>
          </w:p>
          <w:p w14:paraId="0DC6CE86" w14:textId="77777777" w:rsidR="009714A9" w:rsidRDefault="009714A9" w:rsidP="00706A2A">
            <w:pPr>
              <w:spacing w:before="120"/>
              <w:ind w:left="101" w:right="181" w:firstLine="850"/>
              <w:jc w:val="both"/>
              <w:rPr>
                <w:sz w:val="20"/>
                <w:szCs w:val="20"/>
                <w:highlight w:val="yellow"/>
              </w:rPr>
            </w:pPr>
          </w:p>
          <w:p w14:paraId="1D045444" w14:textId="77777777" w:rsidR="009714A9" w:rsidRDefault="009714A9" w:rsidP="00706A2A">
            <w:pPr>
              <w:spacing w:before="120"/>
              <w:ind w:left="101" w:right="181" w:firstLine="850"/>
              <w:jc w:val="both"/>
              <w:rPr>
                <w:sz w:val="20"/>
                <w:szCs w:val="20"/>
                <w:highlight w:val="yellow"/>
              </w:rPr>
            </w:pPr>
          </w:p>
          <w:p w14:paraId="00D1456D" w14:textId="77777777" w:rsidR="009714A9" w:rsidRDefault="009714A9" w:rsidP="00706A2A">
            <w:pPr>
              <w:spacing w:before="120"/>
              <w:ind w:left="101" w:right="181" w:firstLine="850"/>
              <w:jc w:val="both"/>
              <w:rPr>
                <w:sz w:val="20"/>
                <w:szCs w:val="20"/>
                <w:highlight w:val="yellow"/>
              </w:rPr>
            </w:pPr>
          </w:p>
          <w:p w14:paraId="64AAABA2" w14:textId="77777777" w:rsidR="009714A9" w:rsidRDefault="009714A9" w:rsidP="00706A2A">
            <w:pPr>
              <w:spacing w:before="120"/>
              <w:ind w:left="101" w:right="181" w:firstLine="850"/>
              <w:jc w:val="both"/>
              <w:rPr>
                <w:sz w:val="20"/>
                <w:szCs w:val="20"/>
                <w:highlight w:val="yellow"/>
              </w:rPr>
            </w:pPr>
          </w:p>
          <w:p w14:paraId="44026EFC" w14:textId="77777777" w:rsidR="00120B23" w:rsidRDefault="00120B23" w:rsidP="00706A2A">
            <w:pPr>
              <w:spacing w:before="120"/>
              <w:ind w:left="101" w:right="181" w:firstLine="850"/>
              <w:jc w:val="both"/>
              <w:rPr>
                <w:sz w:val="20"/>
                <w:szCs w:val="20"/>
                <w:highlight w:val="yellow"/>
              </w:rPr>
            </w:pPr>
          </w:p>
          <w:p w14:paraId="44A5BAB8" w14:textId="77777777" w:rsidR="00120B23" w:rsidRDefault="00120B23" w:rsidP="00706A2A">
            <w:pPr>
              <w:spacing w:before="120"/>
              <w:ind w:left="101" w:right="181" w:firstLine="850"/>
              <w:jc w:val="both"/>
              <w:rPr>
                <w:sz w:val="20"/>
                <w:szCs w:val="20"/>
                <w:highlight w:val="yellow"/>
              </w:rPr>
            </w:pPr>
          </w:p>
          <w:p w14:paraId="01DEB3C4" w14:textId="77777777" w:rsidR="00120B23" w:rsidRDefault="00120B23" w:rsidP="00706A2A">
            <w:pPr>
              <w:spacing w:before="120"/>
              <w:ind w:left="101" w:right="181" w:firstLine="850"/>
              <w:jc w:val="both"/>
              <w:rPr>
                <w:sz w:val="20"/>
                <w:szCs w:val="20"/>
                <w:highlight w:val="yellow"/>
              </w:rPr>
            </w:pPr>
          </w:p>
          <w:p w14:paraId="24375B41" w14:textId="77777777" w:rsidR="00120B23" w:rsidRDefault="00120B23" w:rsidP="00706A2A">
            <w:pPr>
              <w:spacing w:before="120"/>
              <w:ind w:left="101" w:right="181" w:firstLine="850"/>
              <w:jc w:val="both"/>
              <w:rPr>
                <w:sz w:val="20"/>
                <w:szCs w:val="20"/>
                <w:highlight w:val="yellow"/>
              </w:rPr>
            </w:pPr>
          </w:p>
          <w:p w14:paraId="7B604FFA" w14:textId="77777777" w:rsidR="00120B23" w:rsidRDefault="00120B23" w:rsidP="00706A2A">
            <w:pPr>
              <w:spacing w:before="120"/>
              <w:ind w:left="101" w:right="181" w:firstLine="850"/>
              <w:jc w:val="both"/>
              <w:rPr>
                <w:sz w:val="20"/>
                <w:szCs w:val="20"/>
                <w:highlight w:val="yellow"/>
              </w:rPr>
            </w:pPr>
          </w:p>
          <w:p w14:paraId="1AE52C7E" w14:textId="77777777" w:rsidR="009714A9" w:rsidRPr="00E455FE" w:rsidRDefault="009714A9" w:rsidP="00706A2A">
            <w:pPr>
              <w:spacing w:before="120"/>
              <w:ind w:left="101" w:right="181" w:firstLine="850"/>
              <w:jc w:val="both"/>
              <w:rPr>
                <w:ins w:id="165" w:author="DPNU" w:date="2024-09-27T10:10:00Z" w16du:dateUtc="2024-09-27T13:10:00Z"/>
                <w:sz w:val="20"/>
                <w:szCs w:val="20"/>
                <w:highlight w:val="yellow"/>
              </w:rPr>
            </w:pPr>
          </w:p>
          <w:p w14:paraId="61DF1BED" w14:textId="6EBC81DA" w:rsidR="009714A9" w:rsidRDefault="009714A9" w:rsidP="00706A2A">
            <w:pPr>
              <w:spacing w:before="120"/>
              <w:ind w:left="101" w:right="181" w:firstLine="850"/>
              <w:jc w:val="both"/>
              <w:rPr>
                <w:sz w:val="20"/>
                <w:szCs w:val="20"/>
                <w:highlight w:val="yellow"/>
              </w:rPr>
            </w:pPr>
            <w:ins w:id="166" w:author="DPNU" w:date="2024-09-13T17:17:00Z" w16du:dateUtc="2024-09-13T20:17:00Z">
              <w:r w:rsidRPr="00E455FE">
                <w:rPr>
                  <w:sz w:val="20"/>
                  <w:szCs w:val="20"/>
                  <w:highlight w:val="yellow"/>
                </w:rPr>
                <w:lastRenderedPageBreak/>
                <w:t>Cuando las urbanizaciones se ejecuten en las superficies que corresponda ceder de acuerdo con el artículo 2.2.5. Bis de esta Ordenanza, estas deberán encontrarse recibidas para la recepción de las obras de edificación.</w:t>
              </w:r>
            </w:ins>
          </w:p>
          <w:p w14:paraId="4EB18CA1" w14:textId="77777777" w:rsidR="009714A9" w:rsidRDefault="009714A9" w:rsidP="00706A2A">
            <w:pPr>
              <w:spacing w:before="120"/>
              <w:ind w:left="101" w:right="181" w:firstLine="850"/>
              <w:jc w:val="both"/>
              <w:rPr>
                <w:sz w:val="20"/>
                <w:szCs w:val="20"/>
                <w:highlight w:val="yellow"/>
              </w:rPr>
            </w:pPr>
          </w:p>
          <w:p w14:paraId="44649D56" w14:textId="77777777" w:rsidR="009714A9" w:rsidRDefault="009714A9" w:rsidP="00706A2A">
            <w:pPr>
              <w:spacing w:before="120"/>
              <w:ind w:left="101" w:right="181" w:firstLine="850"/>
              <w:jc w:val="both"/>
              <w:rPr>
                <w:sz w:val="20"/>
                <w:szCs w:val="20"/>
                <w:highlight w:val="yellow"/>
              </w:rPr>
            </w:pPr>
          </w:p>
          <w:p w14:paraId="649EF6F2" w14:textId="77777777" w:rsidR="009714A9" w:rsidRDefault="009714A9" w:rsidP="00706A2A">
            <w:pPr>
              <w:spacing w:before="120"/>
              <w:ind w:left="101" w:right="181" w:firstLine="850"/>
              <w:jc w:val="both"/>
              <w:rPr>
                <w:sz w:val="20"/>
                <w:szCs w:val="20"/>
                <w:highlight w:val="yellow"/>
              </w:rPr>
            </w:pPr>
          </w:p>
          <w:p w14:paraId="2D1B4885" w14:textId="77777777" w:rsidR="009714A9" w:rsidRDefault="009714A9" w:rsidP="00706A2A">
            <w:pPr>
              <w:spacing w:before="120"/>
              <w:ind w:left="101" w:right="181" w:firstLine="850"/>
              <w:jc w:val="both"/>
              <w:rPr>
                <w:sz w:val="20"/>
                <w:szCs w:val="20"/>
                <w:highlight w:val="yellow"/>
              </w:rPr>
            </w:pPr>
          </w:p>
          <w:p w14:paraId="6F97AD59" w14:textId="77777777" w:rsidR="009714A9" w:rsidRDefault="009714A9" w:rsidP="00706A2A">
            <w:pPr>
              <w:spacing w:before="120"/>
              <w:ind w:left="101" w:right="181" w:firstLine="850"/>
              <w:jc w:val="both"/>
              <w:rPr>
                <w:sz w:val="20"/>
                <w:szCs w:val="20"/>
                <w:highlight w:val="yellow"/>
              </w:rPr>
            </w:pPr>
          </w:p>
          <w:p w14:paraId="05BCC9BF" w14:textId="77777777" w:rsidR="009714A9" w:rsidRDefault="009714A9" w:rsidP="00706A2A">
            <w:pPr>
              <w:spacing w:before="120"/>
              <w:ind w:left="101" w:right="181" w:firstLine="850"/>
              <w:jc w:val="both"/>
              <w:rPr>
                <w:sz w:val="20"/>
                <w:szCs w:val="20"/>
                <w:highlight w:val="yellow"/>
              </w:rPr>
            </w:pPr>
          </w:p>
          <w:p w14:paraId="768DCD57" w14:textId="77777777" w:rsidR="009714A9" w:rsidRDefault="009714A9" w:rsidP="00706A2A">
            <w:pPr>
              <w:spacing w:before="120"/>
              <w:ind w:left="101" w:right="181" w:firstLine="850"/>
              <w:jc w:val="both"/>
              <w:rPr>
                <w:sz w:val="20"/>
                <w:szCs w:val="20"/>
                <w:highlight w:val="yellow"/>
              </w:rPr>
            </w:pPr>
          </w:p>
          <w:p w14:paraId="06225981" w14:textId="77777777" w:rsidR="009714A9" w:rsidRDefault="009714A9" w:rsidP="00706A2A">
            <w:pPr>
              <w:spacing w:before="120"/>
              <w:ind w:left="101" w:right="181" w:firstLine="850"/>
              <w:jc w:val="both"/>
              <w:rPr>
                <w:sz w:val="20"/>
                <w:szCs w:val="20"/>
                <w:highlight w:val="yellow"/>
              </w:rPr>
            </w:pPr>
          </w:p>
          <w:p w14:paraId="4A7445F5" w14:textId="77777777" w:rsidR="009714A9" w:rsidRDefault="009714A9" w:rsidP="00706A2A">
            <w:pPr>
              <w:spacing w:before="120"/>
              <w:ind w:left="101" w:right="181" w:firstLine="850"/>
              <w:jc w:val="both"/>
              <w:rPr>
                <w:sz w:val="20"/>
                <w:szCs w:val="20"/>
                <w:highlight w:val="yellow"/>
              </w:rPr>
            </w:pPr>
          </w:p>
          <w:p w14:paraId="2102D389" w14:textId="77777777" w:rsidR="009714A9" w:rsidRDefault="009714A9" w:rsidP="00706A2A">
            <w:pPr>
              <w:spacing w:before="120"/>
              <w:ind w:left="101" w:right="181" w:firstLine="850"/>
              <w:jc w:val="both"/>
              <w:rPr>
                <w:sz w:val="20"/>
                <w:szCs w:val="20"/>
                <w:highlight w:val="yellow"/>
              </w:rPr>
            </w:pPr>
          </w:p>
          <w:p w14:paraId="570B2CF7" w14:textId="77777777" w:rsidR="009714A9" w:rsidRDefault="009714A9" w:rsidP="00706A2A">
            <w:pPr>
              <w:spacing w:before="120"/>
              <w:ind w:left="101" w:right="181" w:firstLine="850"/>
              <w:jc w:val="both"/>
              <w:rPr>
                <w:sz w:val="20"/>
                <w:szCs w:val="20"/>
                <w:highlight w:val="yellow"/>
              </w:rPr>
            </w:pPr>
          </w:p>
          <w:p w14:paraId="50F02973" w14:textId="77777777" w:rsidR="009714A9" w:rsidRDefault="009714A9" w:rsidP="00706A2A">
            <w:pPr>
              <w:spacing w:before="120"/>
              <w:ind w:left="101" w:right="181" w:firstLine="850"/>
              <w:jc w:val="both"/>
              <w:rPr>
                <w:sz w:val="20"/>
                <w:szCs w:val="20"/>
                <w:highlight w:val="yellow"/>
              </w:rPr>
            </w:pPr>
          </w:p>
          <w:p w14:paraId="5D2ADAE6" w14:textId="77777777" w:rsidR="009714A9" w:rsidRDefault="009714A9" w:rsidP="00706A2A">
            <w:pPr>
              <w:spacing w:before="120"/>
              <w:ind w:left="101" w:right="181" w:firstLine="850"/>
              <w:jc w:val="both"/>
              <w:rPr>
                <w:sz w:val="20"/>
                <w:szCs w:val="20"/>
                <w:highlight w:val="yellow"/>
              </w:rPr>
            </w:pPr>
          </w:p>
          <w:p w14:paraId="71C9C146" w14:textId="77777777" w:rsidR="009714A9" w:rsidRDefault="009714A9" w:rsidP="00706A2A">
            <w:pPr>
              <w:spacing w:before="120"/>
              <w:ind w:left="101" w:right="181" w:firstLine="850"/>
              <w:jc w:val="both"/>
              <w:rPr>
                <w:sz w:val="20"/>
                <w:szCs w:val="20"/>
                <w:highlight w:val="yellow"/>
              </w:rPr>
            </w:pPr>
          </w:p>
          <w:p w14:paraId="36E22477" w14:textId="77777777" w:rsidR="009714A9" w:rsidRDefault="009714A9" w:rsidP="00706A2A">
            <w:pPr>
              <w:spacing w:before="120"/>
              <w:ind w:left="101" w:right="181" w:firstLine="850"/>
              <w:jc w:val="both"/>
              <w:rPr>
                <w:sz w:val="20"/>
                <w:szCs w:val="20"/>
                <w:highlight w:val="yellow"/>
              </w:rPr>
            </w:pPr>
          </w:p>
          <w:p w14:paraId="69549219" w14:textId="77777777" w:rsidR="009714A9" w:rsidRDefault="009714A9" w:rsidP="00706A2A">
            <w:pPr>
              <w:spacing w:before="120"/>
              <w:ind w:left="101" w:right="181" w:firstLine="850"/>
              <w:jc w:val="both"/>
              <w:rPr>
                <w:sz w:val="20"/>
                <w:szCs w:val="20"/>
                <w:highlight w:val="yellow"/>
              </w:rPr>
            </w:pPr>
          </w:p>
          <w:p w14:paraId="0F8A300C" w14:textId="77777777" w:rsidR="009714A9" w:rsidRDefault="009714A9" w:rsidP="00706A2A">
            <w:pPr>
              <w:spacing w:before="120"/>
              <w:ind w:left="101" w:right="181" w:firstLine="850"/>
              <w:jc w:val="both"/>
              <w:rPr>
                <w:sz w:val="20"/>
                <w:szCs w:val="20"/>
                <w:highlight w:val="yellow"/>
              </w:rPr>
            </w:pPr>
          </w:p>
          <w:p w14:paraId="1F62F49B" w14:textId="77777777" w:rsidR="009714A9" w:rsidRDefault="009714A9" w:rsidP="00706A2A">
            <w:pPr>
              <w:spacing w:before="120"/>
              <w:ind w:left="101" w:right="181" w:firstLine="850"/>
              <w:jc w:val="both"/>
              <w:rPr>
                <w:sz w:val="20"/>
                <w:szCs w:val="20"/>
                <w:highlight w:val="yellow"/>
              </w:rPr>
            </w:pPr>
          </w:p>
          <w:p w14:paraId="65F2236C" w14:textId="77777777" w:rsidR="00120B23" w:rsidRDefault="00120B23" w:rsidP="00706A2A">
            <w:pPr>
              <w:spacing w:before="120"/>
              <w:ind w:left="101" w:right="181" w:firstLine="850"/>
              <w:jc w:val="both"/>
              <w:rPr>
                <w:sz w:val="20"/>
                <w:szCs w:val="20"/>
                <w:highlight w:val="yellow"/>
              </w:rPr>
            </w:pPr>
          </w:p>
          <w:p w14:paraId="32A6AAE4" w14:textId="77777777" w:rsidR="00120B23" w:rsidRDefault="00120B23" w:rsidP="00706A2A">
            <w:pPr>
              <w:spacing w:before="120"/>
              <w:ind w:left="101" w:right="181" w:firstLine="850"/>
              <w:jc w:val="both"/>
              <w:rPr>
                <w:sz w:val="20"/>
                <w:szCs w:val="20"/>
                <w:highlight w:val="yellow"/>
              </w:rPr>
            </w:pPr>
          </w:p>
          <w:p w14:paraId="0B853F50" w14:textId="77777777" w:rsidR="00627021" w:rsidRDefault="00627021" w:rsidP="00706A2A">
            <w:pPr>
              <w:spacing w:before="120"/>
              <w:ind w:left="101" w:right="181" w:firstLine="850"/>
              <w:jc w:val="both"/>
              <w:rPr>
                <w:sz w:val="20"/>
                <w:szCs w:val="20"/>
                <w:highlight w:val="yellow"/>
              </w:rPr>
            </w:pPr>
          </w:p>
          <w:p w14:paraId="08CB2D46" w14:textId="77777777" w:rsidR="00627021" w:rsidRDefault="00627021" w:rsidP="00706A2A">
            <w:pPr>
              <w:spacing w:before="120"/>
              <w:ind w:left="101" w:right="181" w:firstLine="850"/>
              <w:jc w:val="both"/>
              <w:rPr>
                <w:sz w:val="20"/>
                <w:szCs w:val="20"/>
                <w:highlight w:val="yellow"/>
              </w:rPr>
            </w:pPr>
          </w:p>
          <w:p w14:paraId="170BC510" w14:textId="77777777" w:rsidR="009714A9" w:rsidRDefault="009714A9" w:rsidP="00706A2A">
            <w:pPr>
              <w:spacing w:before="120"/>
              <w:ind w:left="101" w:right="181" w:firstLine="850"/>
              <w:jc w:val="both"/>
              <w:rPr>
                <w:sz w:val="20"/>
                <w:szCs w:val="20"/>
                <w:highlight w:val="yellow"/>
              </w:rPr>
            </w:pPr>
          </w:p>
          <w:p w14:paraId="7CC4B669" w14:textId="77777777" w:rsidR="009714A9" w:rsidRPr="00E455FE" w:rsidRDefault="009714A9" w:rsidP="00706A2A">
            <w:pPr>
              <w:spacing w:before="120"/>
              <w:ind w:left="101" w:right="181" w:firstLine="850"/>
              <w:jc w:val="both"/>
              <w:rPr>
                <w:ins w:id="167" w:author="DPNU" w:date="2024-09-13T17:17:00Z" w16du:dateUtc="2024-09-13T20:17:00Z"/>
                <w:sz w:val="20"/>
                <w:szCs w:val="20"/>
                <w:highlight w:val="yellow"/>
              </w:rPr>
            </w:pPr>
          </w:p>
          <w:p w14:paraId="68E676D1" w14:textId="71F58E3F" w:rsidR="009714A9" w:rsidRPr="00E455FE" w:rsidRDefault="009714A9" w:rsidP="00706A2A">
            <w:pPr>
              <w:spacing w:before="120"/>
              <w:ind w:left="101" w:right="181" w:firstLine="850"/>
              <w:jc w:val="both"/>
              <w:rPr>
                <w:sz w:val="20"/>
                <w:szCs w:val="20"/>
                <w:highlight w:val="yellow"/>
              </w:rPr>
            </w:pPr>
            <w:ins w:id="168" w:author="DPNU" w:date="2024-09-27T10:10:00Z" w16du:dateUtc="2024-09-27T13:10:00Z">
              <w:r w:rsidRPr="00E455FE">
                <w:rPr>
                  <w:sz w:val="20"/>
                  <w:szCs w:val="20"/>
                  <w:highlight w:val="yellow"/>
                </w:rPr>
                <w:t xml:space="preserve">Para efectos de solicitar la autorización previa de la municipalidad, el interesado o el propietario deberá presentar un plano que incluya el perfil del área a urbanizar, la distancia entre líneas oficiales y la superficie que se cederá, según corresponda, y una memoria explicativa, en la cual se deberá declarar, además, cuáles son los intereses, individuales y/o colectivos, que motivan la solicitud. Cuando se trate de obras destinadas a circulación vehicular al interior de un predio que no está afecto a declaratoria de utilidad pública, se deberá señalar, además, la categoría de la vía que se propone, aplicando los criterios del artículo </w:t>
              </w:r>
              <w:r w:rsidRPr="00E455FE">
                <w:rPr>
                  <w:sz w:val="20"/>
                  <w:szCs w:val="20"/>
                  <w:highlight w:val="yellow"/>
                </w:rPr>
                <w:lastRenderedPageBreak/>
                <w:t>2.3.2. en lo relativo a anchos mínimos de sus calzadas pavimentadas y distancia entre líneas oficiales.</w:t>
              </w:r>
            </w:ins>
          </w:p>
          <w:p w14:paraId="0BCC4317" w14:textId="72A81803" w:rsidR="009714A9" w:rsidRPr="00E455FE" w:rsidRDefault="009714A9" w:rsidP="00706A2A">
            <w:pPr>
              <w:spacing w:before="120"/>
              <w:ind w:left="101" w:right="181" w:firstLine="850"/>
              <w:jc w:val="both"/>
              <w:rPr>
                <w:sz w:val="20"/>
                <w:szCs w:val="20"/>
                <w:highlight w:val="yellow"/>
              </w:rPr>
            </w:pPr>
          </w:p>
        </w:tc>
        <w:tc>
          <w:tcPr>
            <w:tcW w:w="1250" w:type="pct"/>
          </w:tcPr>
          <w:p w14:paraId="0D5F010A" w14:textId="77777777" w:rsidR="009714A9" w:rsidRDefault="009714A9" w:rsidP="00706A2A">
            <w:pPr>
              <w:ind w:left="164" w:right="127"/>
              <w:jc w:val="both"/>
              <w:rPr>
                <w:rFonts w:cstheme="minorHAnsi"/>
                <w:bCs/>
                <w:color w:val="000000"/>
                <w:sz w:val="20"/>
                <w:szCs w:val="20"/>
              </w:rPr>
            </w:pPr>
          </w:p>
          <w:p w14:paraId="6DEC6AA9" w14:textId="15C40018" w:rsidR="009714A9" w:rsidRPr="003A4FF5" w:rsidRDefault="009714A9" w:rsidP="00706A2A">
            <w:pPr>
              <w:ind w:left="164" w:right="127"/>
              <w:jc w:val="both"/>
              <w:rPr>
                <w:rFonts w:cstheme="minorHAnsi"/>
                <w:b/>
                <w:color w:val="000000"/>
                <w:sz w:val="20"/>
                <w:szCs w:val="20"/>
                <w:u w:val="single"/>
              </w:rPr>
            </w:pPr>
            <w:r w:rsidRPr="003A4FF5">
              <w:rPr>
                <w:rFonts w:cstheme="minorHAnsi"/>
                <w:b/>
                <w:color w:val="000000"/>
                <w:sz w:val="20"/>
                <w:szCs w:val="20"/>
                <w:u w:val="single"/>
              </w:rPr>
              <w:t>INCISO PRIMERO:</w:t>
            </w:r>
          </w:p>
          <w:p w14:paraId="24E71A74" w14:textId="0574BBCD" w:rsidR="009714A9" w:rsidRPr="003A4FF5" w:rsidRDefault="009714A9" w:rsidP="00706A2A">
            <w:pPr>
              <w:ind w:left="164" w:right="127"/>
              <w:jc w:val="both"/>
              <w:rPr>
                <w:rFonts w:cstheme="minorHAnsi"/>
                <w:b/>
                <w:color w:val="000000"/>
                <w:sz w:val="20"/>
                <w:szCs w:val="20"/>
              </w:rPr>
            </w:pPr>
            <w:r>
              <w:rPr>
                <w:rFonts w:cstheme="minorHAnsi"/>
                <w:b/>
                <w:color w:val="000000"/>
                <w:sz w:val="20"/>
                <w:szCs w:val="20"/>
              </w:rPr>
              <w:t>Luis Prieto</w:t>
            </w:r>
            <w:r w:rsidRPr="003A4FF5">
              <w:rPr>
                <w:rFonts w:cstheme="minorHAnsi"/>
                <w:b/>
                <w:color w:val="000000"/>
                <w:sz w:val="20"/>
                <w:szCs w:val="20"/>
              </w:rPr>
              <w:t>:</w:t>
            </w:r>
          </w:p>
          <w:p w14:paraId="48857D49" w14:textId="298757AC" w:rsidR="009714A9" w:rsidRDefault="009714A9" w:rsidP="00706A2A">
            <w:pPr>
              <w:ind w:left="164" w:right="127"/>
              <w:jc w:val="both"/>
              <w:rPr>
                <w:rFonts w:cstheme="minorHAnsi"/>
                <w:bCs/>
                <w:color w:val="000000"/>
                <w:sz w:val="20"/>
                <w:szCs w:val="20"/>
              </w:rPr>
            </w:pPr>
            <w:r w:rsidRPr="003A4FF5">
              <w:rPr>
                <w:rFonts w:cstheme="minorHAnsi"/>
                <w:bCs/>
                <w:color w:val="000000"/>
                <w:sz w:val="20"/>
                <w:szCs w:val="20"/>
              </w:rPr>
              <w:t>Actualmente no hay claridad sobre quien debe aprobar la solicitud en el municipio: ¿la DOM?, ¿</w:t>
            </w:r>
            <w:proofErr w:type="spellStart"/>
            <w:r w:rsidRPr="003A4FF5">
              <w:rPr>
                <w:rFonts w:cstheme="minorHAnsi"/>
                <w:bCs/>
                <w:color w:val="000000"/>
                <w:sz w:val="20"/>
                <w:szCs w:val="20"/>
              </w:rPr>
              <w:t>Secpla</w:t>
            </w:r>
            <w:proofErr w:type="spellEnd"/>
            <w:r w:rsidRPr="003A4FF5">
              <w:rPr>
                <w:rFonts w:cstheme="minorHAnsi"/>
                <w:bCs/>
                <w:color w:val="000000"/>
                <w:sz w:val="20"/>
                <w:szCs w:val="20"/>
              </w:rPr>
              <w:t>? ¿Alcalde? ¿Concejo Municipal? Si estiman que Uds. no tuvieran competencia para definirlo aquí a nivel reglamentario, se sugiere solicitar un pronunciamiento a la CGR para que lo defina. Esto traerá problemas prácticos en la tramitación, ya que se entrabarán las solicitudes por problemas de competencia interna.</w:t>
            </w:r>
          </w:p>
          <w:p w14:paraId="39D0993E" w14:textId="77777777" w:rsidR="009714A9" w:rsidRDefault="009714A9" w:rsidP="00706A2A">
            <w:pPr>
              <w:ind w:left="164" w:right="127"/>
              <w:jc w:val="both"/>
              <w:rPr>
                <w:rFonts w:cstheme="minorHAnsi"/>
                <w:bCs/>
                <w:color w:val="000000"/>
                <w:sz w:val="20"/>
                <w:szCs w:val="20"/>
              </w:rPr>
            </w:pPr>
          </w:p>
          <w:p w14:paraId="497A081A" w14:textId="77777777" w:rsidR="009714A9" w:rsidRDefault="009714A9" w:rsidP="00706A2A">
            <w:pPr>
              <w:ind w:left="164" w:right="127"/>
              <w:jc w:val="both"/>
              <w:rPr>
                <w:rFonts w:cstheme="minorHAnsi"/>
                <w:bCs/>
                <w:color w:val="000000"/>
                <w:sz w:val="20"/>
                <w:szCs w:val="20"/>
              </w:rPr>
            </w:pPr>
          </w:p>
          <w:p w14:paraId="68CDFF98" w14:textId="2E545267" w:rsidR="009714A9" w:rsidRPr="00A97FD8" w:rsidRDefault="009714A9" w:rsidP="00706A2A">
            <w:pPr>
              <w:ind w:left="164" w:right="127"/>
              <w:jc w:val="both"/>
              <w:rPr>
                <w:rFonts w:cstheme="minorHAnsi"/>
                <w:b/>
                <w:color w:val="000000"/>
                <w:sz w:val="20"/>
                <w:szCs w:val="20"/>
              </w:rPr>
            </w:pPr>
            <w:r w:rsidRPr="00A97FD8">
              <w:rPr>
                <w:rFonts w:cstheme="minorHAnsi"/>
                <w:b/>
                <w:color w:val="000000"/>
                <w:sz w:val="20"/>
                <w:szCs w:val="20"/>
              </w:rPr>
              <w:t>Marisol Rojas (AOA):</w:t>
            </w:r>
          </w:p>
          <w:p w14:paraId="6145A0DA" w14:textId="34BD57E9" w:rsidR="009714A9" w:rsidRDefault="009714A9" w:rsidP="00706A2A">
            <w:pPr>
              <w:ind w:left="164" w:right="127"/>
              <w:jc w:val="both"/>
              <w:rPr>
                <w:rFonts w:cstheme="minorHAnsi"/>
                <w:bCs/>
                <w:color w:val="000000"/>
                <w:sz w:val="20"/>
                <w:szCs w:val="20"/>
              </w:rPr>
            </w:pPr>
            <w:r w:rsidRPr="00A97FD8">
              <w:rPr>
                <w:rFonts w:cstheme="minorHAnsi"/>
                <w:bCs/>
                <w:color w:val="000000"/>
                <w:sz w:val="20"/>
                <w:szCs w:val="20"/>
              </w:rPr>
              <w:lastRenderedPageBreak/>
              <w:t>8.</w:t>
            </w:r>
            <w:r w:rsidRPr="00A97FD8">
              <w:rPr>
                <w:rFonts w:cstheme="minorHAnsi"/>
                <w:bCs/>
                <w:color w:val="000000"/>
                <w:sz w:val="20"/>
                <w:szCs w:val="20"/>
              </w:rPr>
              <w:tab/>
              <w:t>Por que no se habla de permiso de urbanización?</w:t>
            </w:r>
          </w:p>
          <w:p w14:paraId="65AC9E95" w14:textId="77777777" w:rsidR="009714A9" w:rsidRDefault="009714A9" w:rsidP="00706A2A">
            <w:pPr>
              <w:ind w:left="164" w:right="127"/>
              <w:jc w:val="both"/>
              <w:rPr>
                <w:rFonts w:cstheme="minorHAnsi"/>
                <w:bCs/>
                <w:color w:val="000000"/>
                <w:sz w:val="20"/>
                <w:szCs w:val="20"/>
              </w:rPr>
            </w:pPr>
          </w:p>
          <w:p w14:paraId="1FE8D419" w14:textId="77777777" w:rsidR="009714A9" w:rsidRDefault="009714A9" w:rsidP="00706A2A">
            <w:pPr>
              <w:ind w:left="164" w:right="127"/>
              <w:jc w:val="both"/>
              <w:rPr>
                <w:rFonts w:cstheme="minorHAnsi"/>
                <w:bCs/>
                <w:sz w:val="20"/>
                <w:szCs w:val="20"/>
              </w:rPr>
            </w:pPr>
            <w:r w:rsidRPr="00F02653">
              <w:rPr>
                <w:rFonts w:cstheme="minorHAnsi"/>
                <w:b/>
                <w:sz w:val="20"/>
                <w:szCs w:val="20"/>
              </w:rPr>
              <w:t>Carlos Pinto (CChC):</w:t>
            </w:r>
            <w:r>
              <w:rPr>
                <w:rFonts w:cstheme="minorHAnsi"/>
                <w:bCs/>
                <w:sz w:val="20"/>
                <w:szCs w:val="20"/>
              </w:rPr>
              <w:t xml:space="preserve"> </w:t>
            </w:r>
          </w:p>
          <w:p w14:paraId="5A3B759D" w14:textId="105820A3" w:rsidR="009714A9" w:rsidRDefault="009714A9" w:rsidP="00706A2A">
            <w:pPr>
              <w:ind w:left="164" w:right="127"/>
              <w:jc w:val="both"/>
              <w:rPr>
                <w:rFonts w:cstheme="minorHAnsi"/>
                <w:bCs/>
                <w:color w:val="000000"/>
                <w:sz w:val="20"/>
                <w:szCs w:val="20"/>
              </w:rPr>
            </w:pPr>
            <w:r w:rsidRPr="008F24F0">
              <w:rPr>
                <w:rFonts w:cstheme="minorHAnsi"/>
                <w:bCs/>
                <w:color w:val="000000"/>
                <w:sz w:val="20"/>
                <w:szCs w:val="20"/>
              </w:rPr>
              <w:t>Agregar “a la obtención del permiso” la expresión “de ejecución de obras de urbanización”, para dar cuenta de manera más exacta cuál es el permiso al cual se hace referencia.</w:t>
            </w:r>
          </w:p>
          <w:p w14:paraId="5A4D9ACD" w14:textId="77777777" w:rsidR="009714A9" w:rsidRDefault="009714A9" w:rsidP="00706A2A">
            <w:pPr>
              <w:ind w:left="164" w:right="127"/>
              <w:jc w:val="both"/>
              <w:rPr>
                <w:rFonts w:cstheme="minorHAnsi"/>
                <w:bCs/>
                <w:color w:val="000000"/>
                <w:sz w:val="20"/>
                <w:szCs w:val="20"/>
              </w:rPr>
            </w:pPr>
          </w:p>
          <w:p w14:paraId="492D9556" w14:textId="309E1EE2" w:rsidR="009714A9" w:rsidRPr="00C86012" w:rsidRDefault="009714A9" w:rsidP="00706A2A">
            <w:pPr>
              <w:ind w:left="164" w:right="127"/>
              <w:jc w:val="both"/>
              <w:rPr>
                <w:rFonts w:cstheme="minorHAnsi"/>
                <w:b/>
                <w:color w:val="000000"/>
                <w:sz w:val="20"/>
                <w:szCs w:val="20"/>
              </w:rPr>
            </w:pPr>
            <w:r w:rsidRPr="00C86012">
              <w:rPr>
                <w:rFonts w:cstheme="minorHAnsi"/>
                <w:b/>
                <w:color w:val="000000"/>
                <w:sz w:val="20"/>
                <w:szCs w:val="20"/>
              </w:rPr>
              <w:t xml:space="preserve">Juan Pablo Benavente Undurraga (Galilea S.A Ingeniería y Construcción, Galilea Centro </w:t>
            </w:r>
            <w:proofErr w:type="spellStart"/>
            <w:r w:rsidRPr="00C86012">
              <w:rPr>
                <w:rFonts w:cstheme="minorHAnsi"/>
                <w:b/>
                <w:color w:val="000000"/>
                <w:sz w:val="20"/>
                <w:szCs w:val="20"/>
              </w:rPr>
              <w:t>SpA</w:t>
            </w:r>
            <w:proofErr w:type="spellEnd"/>
            <w:r w:rsidRPr="00C86012">
              <w:rPr>
                <w:rFonts w:cstheme="minorHAnsi"/>
                <w:b/>
                <w:color w:val="000000"/>
                <w:sz w:val="20"/>
                <w:szCs w:val="20"/>
              </w:rPr>
              <w:t>.):</w:t>
            </w:r>
          </w:p>
          <w:p w14:paraId="0DCAAE1A" w14:textId="685CCA92" w:rsidR="009714A9" w:rsidRDefault="009714A9" w:rsidP="00706A2A">
            <w:pPr>
              <w:ind w:left="164" w:right="127"/>
              <w:jc w:val="both"/>
              <w:rPr>
                <w:rFonts w:cstheme="minorHAnsi"/>
                <w:bCs/>
                <w:color w:val="000000"/>
                <w:sz w:val="20"/>
                <w:szCs w:val="20"/>
              </w:rPr>
            </w:pPr>
            <w:r w:rsidRPr="00C86012">
              <w:rPr>
                <w:rFonts w:cstheme="minorHAnsi"/>
                <w:bCs/>
                <w:color w:val="000000"/>
                <w:sz w:val="20"/>
                <w:szCs w:val="20"/>
              </w:rPr>
              <w:t>¿esta aprobación se solicita al Asesor Urbanista o al Director de Obras Municipales.?</w:t>
            </w:r>
          </w:p>
          <w:p w14:paraId="30ECB38F" w14:textId="77777777" w:rsidR="009714A9" w:rsidRDefault="009714A9" w:rsidP="00706A2A">
            <w:pPr>
              <w:ind w:left="164" w:right="127"/>
              <w:jc w:val="both"/>
              <w:rPr>
                <w:rFonts w:cstheme="minorHAnsi"/>
                <w:bCs/>
                <w:color w:val="000000"/>
                <w:sz w:val="20"/>
                <w:szCs w:val="20"/>
              </w:rPr>
            </w:pPr>
          </w:p>
          <w:p w14:paraId="4519E231" w14:textId="77777777" w:rsidR="009714A9" w:rsidRDefault="009714A9" w:rsidP="00706A2A">
            <w:pPr>
              <w:ind w:left="164" w:right="127"/>
              <w:jc w:val="both"/>
              <w:rPr>
                <w:rFonts w:cstheme="minorHAnsi"/>
                <w:bCs/>
                <w:color w:val="000000"/>
                <w:sz w:val="20"/>
                <w:szCs w:val="20"/>
              </w:rPr>
            </w:pPr>
          </w:p>
          <w:p w14:paraId="6BB9E693" w14:textId="77777777" w:rsidR="009714A9" w:rsidRDefault="009714A9" w:rsidP="00706A2A">
            <w:pPr>
              <w:ind w:left="164" w:right="127"/>
              <w:jc w:val="both"/>
              <w:rPr>
                <w:rFonts w:cstheme="minorHAnsi"/>
                <w:bCs/>
                <w:color w:val="000000"/>
                <w:sz w:val="20"/>
                <w:szCs w:val="20"/>
              </w:rPr>
            </w:pPr>
          </w:p>
          <w:p w14:paraId="1738323B" w14:textId="77777777" w:rsidR="009714A9" w:rsidRDefault="009714A9" w:rsidP="00706A2A">
            <w:pPr>
              <w:ind w:left="164" w:right="127"/>
              <w:jc w:val="both"/>
              <w:rPr>
                <w:rFonts w:cstheme="minorHAnsi"/>
                <w:bCs/>
                <w:color w:val="000000"/>
                <w:sz w:val="20"/>
                <w:szCs w:val="20"/>
              </w:rPr>
            </w:pPr>
          </w:p>
          <w:p w14:paraId="2D372169" w14:textId="77777777" w:rsidR="009714A9" w:rsidRDefault="009714A9" w:rsidP="00706A2A">
            <w:pPr>
              <w:ind w:left="164" w:right="127"/>
              <w:jc w:val="both"/>
              <w:rPr>
                <w:rFonts w:cstheme="minorHAnsi"/>
                <w:bCs/>
                <w:color w:val="000000"/>
                <w:sz w:val="20"/>
                <w:szCs w:val="20"/>
              </w:rPr>
            </w:pPr>
          </w:p>
          <w:p w14:paraId="0167AC9E" w14:textId="77777777" w:rsidR="009714A9" w:rsidRDefault="009714A9" w:rsidP="00706A2A">
            <w:pPr>
              <w:ind w:left="164" w:right="127"/>
              <w:jc w:val="both"/>
              <w:rPr>
                <w:rFonts w:cstheme="minorHAnsi"/>
                <w:bCs/>
                <w:color w:val="000000"/>
                <w:sz w:val="20"/>
                <w:szCs w:val="20"/>
              </w:rPr>
            </w:pPr>
          </w:p>
          <w:p w14:paraId="5444035A" w14:textId="77777777" w:rsidR="009714A9" w:rsidRDefault="009714A9" w:rsidP="00706A2A">
            <w:pPr>
              <w:ind w:left="164" w:right="127"/>
              <w:jc w:val="both"/>
              <w:rPr>
                <w:rFonts w:cstheme="minorHAnsi"/>
                <w:bCs/>
                <w:color w:val="000000"/>
                <w:sz w:val="20"/>
                <w:szCs w:val="20"/>
              </w:rPr>
            </w:pPr>
          </w:p>
          <w:p w14:paraId="79F58152" w14:textId="77777777" w:rsidR="009714A9" w:rsidRDefault="009714A9" w:rsidP="00706A2A">
            <w:pPr>
              <w:ind w:left="164" w:right="127"/>
              <w:jc w:val="both"/>
              <w:rPr>
                <w:rFonts w:cstheme="minorHAnsi"/>
                <w:bCs/>
                <w:color w:val="000000"/>
                <w:sz w:val="20"/>
                <w:szCs w:val="20"/>
              </w:rPr>
            </w:pPr>
          </w:p>
          <w:p w14:paraId="4F7CC3D4" w14:textId="77777777" w:rsidR="009714A9" w:rsidRDefault="009714A9" w:rsidP="00706A2A">
            <w:pPr>
              <w:ind w:left="164" w:right="127"/>
              <w:jc w:val="both"/>
              <w:rPr>
                <w:rFonts w:cstheme="minorHAnsi"/>
                <w:bCs/>
                <w:color w:val="000000"/>
                <w:sz w:val="20"/>
                <w:szCs w:val="20"/>
              </w:rPr>
            </w:pPr>
          </w:p>
          <w:p w14:paraId="748B37C7" w14:textId="77777777" w:rsidR="009714A9" w:rsidRDefault="009714A9" w:rsidP="00706A2A">
            <w:pPr>
              <w:ind w:left="164" w:right="127"/>
              <w:jc w:val="both"/>
              <w:rPr>
                <w:rFonts w:cstheme="minorHAnsi"/>
                <w:bCs/>
                <w:color w:val="000000"/>
                <w:sz w:val="20"/>
                <w:szCs w:val="20"/>
              </w:rPr>
            </w:pPr>
          </w:p>
          <w:p w14:paraId="4E5D2AAC" w14:textId="77777777" w:rsidR="009714A9" w:rsidRDefault="009714A9" w:rsidP="00706A2A">
            <w:pPr>
              <w:ind w:right="127"/>
              <w:jc w:val="both"/>
              <w:rPr>
                <w:rFonts w:cstheme="minorHAnsi"/>
                <w:bCs/>
                <w:color w:val="000000"/>
                <w:sz w:val="20"/>
                <w:szCs w:val="20"/>
              </w:rPr>
            </w:pPr>
          </w:p>
          <w:p w14:paraId="3095EDD7" w14:textId="5B552825" w:rsidR="009714A9" w:rsidRPr="00536ED6" w:rsidRDefault="009714A9" w:rsidP="00706A2A">
            <w:pPr>
              <w:ind w:left="164" w:right="127"/>
              <w:jc w:val="both"/>
              <w:rPr>
                <w:rFonts w:cstheme="minorHAnsi"/>
                <w:b/>
                <w:color w:val="000000"/>
                <w:sz w:val="20"/>
                <w:szCs w:val="20"/>
                <w:u w:val="single"/>
                <w:lang w:val="pt-PT"/>
              </w:rPr>
            </w:pPr>
            <w:r w:rsidRPr="00536ED6">
              <w:rPr>
                <w:rFonts w:cstheme="minorHAnsi"/>
                <w:b/>
                <w:color w:val="000000"/>
                <w:sz w:val="20"/>
                <w:szCs w:val="20"/>
                <w:u w:val="single"/>
                <w:lang w:val="pt-PT"/>
              </w:rPr>
              <w:t>INCISO TERCERO:</w:t>
            </w:r>
          </w:p>
          <w:p w14:paraId="18C9AD97" w14:textId="77777777" w:rsidR="009714A9" w:rsidRPr="00536ED6" w:rsidRDefault="009714A9" w:rsidP="00706A2A">
            <w:pPr>
              <w:ind w:left="164" w:right="127"/>
              <w:jc w:val="both"/>
              <w:rPr>
                <w:rFonts w:cstheme="minorHAnsi"/>
                <w:bCs/>
                <w:sz w:val="20"/>
                <w:szCs w:val="20"/>
                <w:lang w:val="pt-PT"/>
              </w:rPr>
            </w:pPr>
            <w:r w:rsidRPr="00536ED6">
              <w:rPr>
                <w:rFonts w:cstheme="minorHAnsi"/>
                <w:b/>
                <w:sz w:val="20"/>
                <w:szCs w:val="20"/>
                <w:lang w:val="pt-PT"/>
              </w:rPr>
              <w:t>Carlos Pinto (CChC):</w:t>
            </w:r>
            <w:r w:rsidRPr="00536ED6">
              <w:rPr>
                <w:rFonts w:cstheme="minorHAnsi"/>
                <w:bCs/>
                <w:sz w:val="20"/>
                <w:szCs w:val="20"/>
                <w:lang w:val="pt-PT"/>
              </w:rPr>
              <w:t xml:space="preserve"> </w:t>
            </w:r>
          </w:p>
          <w:p w14:paraId="2FC0A9C0" w14:textId="2B5B608C" w:rsidR="009714A9" w:rsidRDefault="009714A9" w:rsidP="00706A2A">
            <w:pPr>
              <w:ind w:left="164" w:right="127"/>
              <w:jc w:val="both"/>
              <w:rPr>
                <w:rFonts w:cstheme="minorHAnsi"/>
                <w:bCs/>
                <w:color w:val="000000"/>
                <w:sz w:val="20"/>
                <w:szCs w:val="20"/>
              </w:rPr>
            </w:pPr>
            <w:r w:rsidRPr="008F24F0">
              <w:rPr>
                <w:rFonts w:cstheme="minorHAnsi"/>
                <w:bCs/>
                <w:color w:val="000000"/>
                <w:sz w:val="20"/>
                <w:szCs w:val="20"/>
              </w:rPr>
              <w:t>¿Podría haber urbanizaciones voluntarias asociadas al proceso de división del suelo?, es decir, ¿es posible ceder voluntariamente más allá de los límites, pero asociado a un proceso de subdivisión?. La norma legal que da origen a la reglamentación da a entender que no, pero la expresión incorporada en este inciso y en el artículo 2.2.4. anterior, generan dudas.</w:t>
            </w:r>
          </w:p>
          <w:p w14:paraId="75FA8826" w14:textId="77777777" w:rsidR="009714A9" w:rsidRDefault="009714A9" w:rsidP="00706A2A">
            <w:pPr>
              <w:ind w:left="164" w:right="127"/>
              <w:jc w:val="both"/>
              <w:rPr>
                <w:rFonts w:cstheme="minorHAnsi"/>
                <w:bCs/>
                <w:color w:val="000000"/>
                <w:sz w:val="20"/>
                <w:szCs w:val="20"/>
              </w:rPr>
            </w:pPr>
          </w:p>
          <w:p w14:paraId="46E7D5E8" w14:textId="77777777" w:rsidR="009714A9" w:rsidRDefault="009714A9" w:rsidP="00706A2A">
            <w:pPr>
              <w:ind w:left="164" w:right="127"/>
              <w:jc w:val="both"/>
              <w:rPr>
                <w:rFonts w:cstheme="minorHAnsi"/>
                <w:bCs/>
                <w:color w:val="000000"/>
                <w:sz w:val="20"/>
                <w:szCs w:val="20"/>
              </w:rPr>
            </w:pPr>
          </w:p>
          <w:p w14:paraId="4A448F03" w14:textId="77777777" w:rsidR="009714A9" w:rsidRDefault="009714A9" w:rsidP="00706A2A">
            <w:pPr>
              <w:ind w:left="164" w:right="127"/>
              <w:jc w:val="both"/>
              <w:rPr>
                <w:rFonts w:cstheme="minorHAnsi"/>
                <w:bCs/>
                <w:color w:val="000000"/>
                <w:sz w:val="20"/>
                <w:szCs w:val="20"/>
              </w:rPr>
            </w:pPr>
          </w:p>
          <w:p w14:paraId="09915E29" w14:textId="77777777" w:rsidR="009714A9" w:rsidRDefault="009714A9" w:rsidP="00706A2A">
            <w:pPr>
              <w:ind w:left="164" w:right="127"/>
              <w:jc w:val="both"/>
              <w:rPr>
                <w:rFonts w:cstheme="minorHAnsi"/>
                <w:bCs/>
                <w:color w:val="000000"/>
                <w:sz w:val="20"/>
                <w:szCs w:val="20"/>
              </w:rPr>
            </w:pPr>
          </w:p>
          <w:p w14:paraId="32394EF5" w14:textId="77777777" w:rsidR="009714A9" w:rsidRDefault="009714A9" w:rsidP="00706A2A">
            <w:pPr>
              <w:ind w:left="164" w:right="127"/>
              <w:jc w:val="both"/>
              <w:rPr>
                <w:rFonts w:cstheme="minorHAnsi"/>
                <w:bCs/>
                <w:color w:val="000000"/>
                <w:sz w:val="20"/>
                <w:szCs w:val="20"/>
              </w:rPr>
            </w:pPr>
          </w:p>
          <w:p w14:paraId="42AD917C" w14:textId="77777777" w:rsidR="009714A9" w:rsidRDefault="009714A9" w:rsidP="00706A2A">
            <w:pPr>
              <w:ind w:left="164" w:right="127"/>
              <w:jc w:val="both"/>
              <w:rPr>
                <w:rFonts w:cstheme="minorHAnsi"/>
                <w:bCs/>
                <w:color w:val="000000"/>
                <w:sz w:val="20"/>
                <w:szCs w:val="20"/>
              </w:rPr>
            </w:pPr>
          </w:p>
          <w:p w14:paraId="4B281D52" w14:textId="77777777" w:rsidR="009714A9" w:rsidRDefault="009714A9" w:rsidP="00706A2A">
            <w:pPr>
              <w:ind w:left="164" w:right="127"/>
              <w:jc w:val="both"/>
              <w:rPr>
                <w:rFonts w:cstheme="minorHAnsi"/>
                <w:bCs/>
                <w:color w:val="000000"/>
                <w:sz w:val="20"/>
                <w:szCs w:val="20"/>
              </w:rPr>
            </w:pPr>
          </w:p>
          <w:p w14:paraId="0F973D7D" w14:textId="77777777" w:rsidR="009714A9" w:rsidRDefault="009714A9" w:rsidP="00706A2A">
            <w:pPr>
              <w:ind w:left="164" w:right="127"/>
              <w:jc w:val="both"/>
              <w:rPr>
                <w:rFonts w:cstheme="minorHAnsi"/>
                <w:bCs/>
                <w:color w:val="000000"/>
                <w:sz w:val="20"/>
                <w:szCs w:val="20"/>
              </w:rPr>
            </w:pPr>
          </w:p>
          <w:p w14:paraId="08FAAE09" w14:textId="77777777" w:rsidR="009714A9" w:rsidRDefault="009714A9" w:rsidP="00706A2A">
            <w:pPr>
              <w:ind w:left="164" w:right="127"/>
              <w:jc w:val="both"/>
              <w:rPr>
                <w:rFonts w:cstheme="minorHAnsi"/>
                <w:bCs/>
                <w:color w:val="000000"/>
                <w:sz w:val="20"/>
                <w:szCs w:val="20"/>
              </w:rPr>
            </w:pPr>
          </w:p>
          <w:p w14:paraId="78B00FE6" w14:textId="77777777" w:rsidR="009714A9" w:rsidRDefault="009714A9" w:rsidP="00706A2A">
            <w:pPr>
              <w:ind w:left="164" w:right="127"/>
              <w:jc w:val="both"/>
              <w:rPr>
                <w:rFonts w:cstheme="minorHAnsi"/>
                <w:bCs/>
                <w:color w:val="000000"/>
                <w:sz w:val="20"/>
                <w:szCs w:val="20"/>
              </w:rPr>
            </w:pPr>
          </w:p>
          <w:p w14:paraId="153F5092" w14:textId="77777777" w:rsidR="009714A9" w:rsidRDefault="009714A9" w:rsidP="00706A2A">
            <w:pPr>
              <w:ind w:left="164" w:right="127"/>
              <w:jc w:val="both"/>
              <w:rPr>
                <w:rFonts w:cstheme="minorHAnsi"/>
                <w:bCs/>
                <w:color w:val="000000"/>
                <w:sz w:val="20"/>
                <w:szCs w:val="20"/>
              </w:rPr>
            </w:pPr>
          </w:p>
          <w:p w14:paraId="236E10CE" w14:textId="77777777" w:rsidR="009714A9" w:rsidRDefault="009714A9" w:rsidP="00706A2A">
            <w:pPr>
              <w:ind w:left="164" w:right="127"/>
              <w:jc w:val="both"/>
              <w:rPr>
                <w:rFonts w:cstheme="minorHAnsi"/>
                <w:bCs/>
                <w:color w:val="000000"/>
                <w:sz w:val="20"/>
                <w:szCs w:val="20"/>
              </w:rPr>
            </w:pPr>
          </w:p>
          <w:p w14:paraId="77B1D7B0" w14:textId="77777777" w:rsidR="009714A9" w:rsidRDefault="009714A9" w:rsidP="00706A2A">
            <w:pPr>
              <w:ind w:left="164" w:right="127"/>
              <w:jc w:val="both"/>
              <w:rPr>
                <w:rFonts w:cstheme="minorHAnsi"/>
                <w:bCs/>
                <w:color w:val="000000"/>
                <w:sz w:val="20"/>
                <w:szCs w:val="20"/>
              </w:rPr>
            </w:pPr>
          </w:p>
          <w:p w14:paraId="4D630E08" w14:textId="77777777" w:rsidR="009714A9" w:rsidRDefault="009714A9" w:rsidP="00706A2A">
            <w:pPr>
              <w:ind w:left="164" w:right="127"/>
              <w:jc w:val="both"/>
              <w:rPr>
                <w:rFonts w:cstheme="minorHAnsi"/>
                <w:bCs/>
                <w:color w:val="000000"/>
                <w:sz w:val="20"/>
                <w:szCs w:val="20"/>
              </w:rPr>
            </w:pPr>
          </w:p>
          <w:p w14:paraId="5DD6CC26" w14:textId="77777777" w:rsidR="009714A9" w:rsidRDefault="009714A9" w:rsidP="00706A2A">
            <w:pPr>
              <w:ind w:left="164" w:right="127"/>
              <w:jc w:val="both"/>
              <w:rPr>
                <w:rFonts w:cstheme="minorHAnsi"/>
                <w:bCs/>
                <w:color w:val="000000"/>
                <w:sz w:val="20"/>
                <w:szCs w:val="20"/>
              </w:rPr>
            </w:pPr>
          </w:p>
          <w:p w14:paraId="6DFEFB3A" w14:textId="77777777" w:rsidR="009714A9" w:rsidRDefault="009714A9" w:rsidP="00706A2A">
            <w:pPr>
              <w:ind w:left="164" w:right="127"/>
              <w:jc w:val="both"/>
              <w:rPr>
                <w:rFonts w:cstheme="minorHAnsi"/>
                <w:bCs/>
                <w:color w:val="000000"/>
                <w:sz w:val="20"/>
                <w:szCs w:val="20"/>
              </w:rPr>
            </w:pPr>
          </w:p>
          <w:p w14:paraId="72198BFC" w14:textId="77777777" w:rsidR="009714A9" w:rsidRDefault="009714A9" w:rsidP="00706A2A">
            <w:pPr>
              <w:ind w:left="164" w:right="127"/>
              <w:jc w:val="both"/>
              <w:rPr>
                <w:rFonts w:cstheme="minorHAnsi"/>
                <w:bCs/>
                <w:color w:val="000000"/>
                <w:sz w:val="20"/>
                <w:szCs w:val="20"/>
              </w:rPr>
            </w:pPr>
          </w:p>
          <w:p w14:paraId="29905039" w14:textId="252634BE" w:rsidR="009714A9" w:rsidRPr="003A4FF5" w:rsidRDefault="009714A9" w:rsidP="00706A2A">
            <w:pPr>
              <w:ind w:left="164" w:right="127"/>
              <w:jc w:val="both"/>
              <w:rPr>
                <w:rFonts w:cstheme="minorHAnsi"/>
                <w:b/>
                <w:color w:val="000000"/>
                <w:sz w:val="20"/>
                <w:szCs w:val="20"/>
                <w:u w:val="single"/>
              </w:rPr>
            </w:pPr>
            <w:r w:rsidRPr="003A4FF5">
              <w:rPr>
                <w:rFonts w:cstheme="minorHAnsi"/>
                <w:b/>
                <w:color w:val="000000"/>
                <w:sz w:val="20"/>
                <w:szCs w:val="20"/>
                <w:u w:val="single"/>
              </w:rPr>
              <w:t>LITERAL B, DEL NUMERAL 1:</w:t>
            </w:r>
          </w:p>
          <w:p w14:paraId="0745C2B5" w14:textId="77777777" w:rsidR="009714A9" w:rsidRPr="003A4FF5" w:rsidRDefault="009714A9" w:rsidP="00706A2A">
            <w:pPr>
              <w:ind w:left="164" w:right="127"/>
              <w:jc w:val="both"/>
              <w:rPr>
                <w:rFonts w:cstheme="minorHAnsi"/>
                <w:b/>
                <w:color w:val="000000"/>
                <w:sz w:val="20"/>
                <w:szCs w:val="20"/>
              </w:rPr>
            </w:pPr>
            <w:r>
              <w:rPr>
                <w:rFonts w:cstheme="minorHAnsi"/>
                <w:b/>
                <w:color w:val="000000"/>
                <w:sz w:val="20"/>
                <w:szCs w:val="20"/>
              </w:rPr>
              <w:t>Luis Prieto</w:t>
            </w:r>
            <w:r w:rsidRPr="003A4FF5">
              <w:rPr>
                <w:rFonts w:cstheme="minorHAnsi"/>
                <w:b/>
                <w:color w:val="000000"/>
                <w:sz w:val="20"/>
                <w:szCs w:val="20"/>
              </w:rPr>
              <w:t>:</w:t>
            </w:r>
          </w:p>
          <w:p w14:paraId="42A07EAB" w14:textId="4015A184" w:rsidR="009714A9" w:rsidRDefault="009714A9" w:rsidP="00706A2A">
            <w:pPr>
              <w:ind w:left="164" w:right="127"/>
              <w:jc w:val="both"/>
              <w:rPr>
                <w:rFonts w:cstheme="minorHAnsi"/>
                <w:bCs/>
                <w:color w:val="000000"/>
                <w:sz w:val="20"/>
                <w:szCs w:val="20"/>
              </w:rPr>
            </w:pPr>
            <w:r w:rsidRPr="00FE300E">
              <w:rPr>
                <w:rFonts w:cstheme="minorHAnsi"/>
                <w:bCs/>
                <w:color w:val="000000"/>
                <w:sz w:val="20"/>
                <w:szCs w:val="20"/>
              </w:rPr>
              <w:t xml:space="preserve">No queda claro el concepto de “quedar conectadas” al sistema vial. Sugiero precisar de mejor forma qué es lo se quiere regular. Hay distintas interpretaciones posibles para “conectar”, por ejemplo: (i) urbanizar solo un tramo frente a mi terreno (no afecto) que está “conectado” a la vialidad, pero no urbanizado en el resto del trazado </w:t>
            </w:r>
            <w:proofErr w:type="spellStart"/>
            <w:r w:rsidRPr="00FE300E">
              <w:rPr>
                <w:rFonts w:cstheme="minorHAnsi"/>
                <w:bCs/>
                <w:color w:val="000000"/>
                <w:sz w:val="20"/>
                <w:szCs w:val="20"/>
              </w:rPr>
              <w:t>v.s</w:t>
            </w:r>
            <w:proofErr w:type="spellEnd"/>
            <w:r w:rsidRPr="00FE300E">
              <w:rPr>
                <w:rFonts w:cstheme="minorHAnsi"/>
                <w:bCs/>
                <w:color w:val="000000"/>
                <w:sz w:val="20"/>
                <w:szCs w:val="20"/>
              </w:rPr>
              <w:t xml:space="preserve"> (</w:t>
            </w:r>
            <w:proofErr w:type="spellStart"/>
            <w:r w:rsidRPr="00FE300E">
              <w:rPr>
                <w:rFonts w:cstheme="minorHAnsi"/>
                <w:bCs/>
                <w:color w:val="000000"/>
                <w:sz w:val="20"/>
                <w:szCs w:val="20"/>
              </w:rPr>
              <w:t>ii</w:t>
            </w:r>
            <w:proofErr w:type="spellEnd"/>
            <w:r w:rsidRPr="00FE300E">
              <w:rPr>
                <w:rFonts w:cstheme="minorHAnsi"/>
                <w:bCs/>
                <w:color w:val="000000"/>
                <w:sz w:val="20"/>
                <w:szCs w:val="20"/>
              </w:rPr>
              <w:t>) hacer una “conexión” urbanizando todo el tramo que falta urbanizar, etc. Por otra parte, ¿Cómo podrían no estar “conectadas” si hay obligación de respetar los trazados del IPT?</w:t>
            </w:r>
          </w:p>
          <w:p w14:paraId="7A8150B0" w14:textId="77777777" w:rsidR="009714A9" w:rsidRDefault="009714A9" w:rsidP="00706A2A">
            <w:pPr>
              <w:ind w:left="164" w:right="127"/>
              <w:jc w:val="both"/>
              <w:rPr>
                <w:rFonts w:cstheme="minorHAnsi"/>
                <w:bCs/>
                <w:color w:val="000000"/>
                <w:sz w:val="20"/>
                <w:szCs w:val="20"/>
              </w:rPr>
            </w:pPr>
          </w:p>
          <w:p w14:paraId="375E7FB8" w14:textId="77777777" w:rsidR="009714A9" w:rsidRDefault="009714A9" w:rsidP="00706A2A">
            <w:pPr>
              <w:ind w:left="164" w:right="127"/>
              <w:jc w:val="both"/>
              <w:rPr>
                <w:rFonts w:cstheme="minorHAnsi"/>
                <w:bCs/>
                <w:sz w:val="20"/>
                <w:szCs w:val="20"/>
              </w:rPr>
            </w:pPr>
            <w:r w:rsidRPr="00F02653">
              <w:rPr>
                <w:rFonts w:cstheme="minorHAnsi"/>
                <w:b/>
                <w:sz w:val="20"/>
                <w:szCs w:val="20"/>
              </w:rPr>
              <w:t>Carlos Pinto (CChC):</w:t>
            </w:r>
            <w:r>
              <w:rPr>
                <w:rFonts w:cstheme="minorHAnsi"/>
                <w:bCs/>
                <w:sz w:val="20"/>
                <w:szCs w:val="20"/>
              </w:rPr>
              <w:t xml:space="preserve"> </w:t>
            </w:r>
          </w:p>
          <w:p w14:paraId="250A6B5A" w14:textId="5EF8BBD4" w:rsidR="009714A9" w:rsidRDefault="009714A9" w:rsidP="00706A2A">
            <w:pPr>
              <w:ind w:left="164" w:right="127"/>
              <w:jc w:val="both"/>
              <w:rPr>
                <w:rFonts w:cstheme="minorHAnsi"/>
                <w:bCs/>
                <w:color w:val="000000"/>
                <w:sz w:val="20"/>
                <w:szCs w:val="20"/>
              </w:rPr>
            </w:pPr>
            <w:r w:rsidRPr="008F24F0">
              <w:rPr>
                <w:rFonts w:cstheme="minorHAnsi"/>
                <w:bCs/>
                <w:color w:val="000000"/>
                <w:sz w:val="20"/>
                <w:szCs w:val="20"/>
              </w:rPr>
              <w:t xml:space="preserve">Puede parecer </w:t>
            </w:r>
            <w:proofErr w:type="gramStart"/>
            <w:r w:rsidRPr="008F24F0">
              <w:rPr>
                <w:rFonts w:cstheme="minorHAnsi"/>
                <w:bCs/>
                <w:color w:val="000000"/>
                <w:sz w:val="20"/>
                <w:szCs w:val="20"/>
              </w:rPr>
              <w:t>obvio</w:t>
            </w:r>
            <w:proofErr w:type="gramEnd"/>
            <w:r w:rsidRPr="008F24F0">
              <w:rPr>
                <w:rFonts w:cstheme="minorHAnsi"/>
                <w:bCs/>
                <w:color w:val="000000"/>
                <w:sz w:val="20"/>
                <w:szCs w:val="20"/>
              </w:rPr>
              <w:t xml:space="preserve"> pero quizás debiera explicitarse que la conexión al sistema vial debe ser con el ancho de vía correspondiente, según el tipo de vía de que se trate.</w:t>
            </w:r>
          </w:p>
          <w:p w14:paraId="741FE2EB" w14:textId="77777777" w:rsidR="009714A9" w:rsidRDefault="009714A9" w:rsidP="00706A2A">
            <w:pPr>
              <w:ind w:left="164" w:right="127"/>
              <w:jc w:val="both"/>
              <w:rPr>
                <w:rFonts w:cstheme="minorHAnsi"/>
                <w:bCs/>
                <w:color w:val="000000"/>
                <w:sz w:val="20"/>
                <w:szCs w:val="20"/>
              </w:rPr>
            </w:pPr>
          </w:p>
          <w:p w14:paraId="76773FCF" w14:textId="77777777" w:rsidR="009714A9" w:rsidRDefault="009714A9" w:rsidP="00706A2A">
            <w:pPr>
              <w:ind w:left="164" w:right="127"/>
              <w:jc w:val="both"/>
              <w:rPr>
                <w:rFonts w:cstheme="minorHAnsi"/>
                <w:bCs/>
                <w:color w:val="000000"/>
                <w:sz w:val="20"/>
                <w:szCs w:val="20"/>
              </w:rPr>
            </w:pPr>
          </w:p>
          <w:p w14:paraId="37B15CD0" w14:textId="77777777" w:rsidR="00546EF0" w:rsidRDefault="00546EF0" w:rsidP="00706A2A">
            <w:pPr>
              <w:ind w:left="164" w:right="127"/>
              <w:jc w:val="both"/>
              <w:rPr>
                <w:rFonts w:cstheme="minorHAnsi"/>
                <w:bCs/>
                <w:color w:val="000000"/>
                <w:sz w:val="20"/>
                <w:szCs w:val="20"/>
              </w:rPr>
            </w:pPr>
          </w:p>
          <w:p w14:paraId="1BA8B624" w14:textId="77777777" w:rsidR="009714A9" w:rsidRDefault="009714A9" w:rsidP="00706A2A">
            <w:pPr>
              <w:ind w:left="164" w:right="127"/>
              <w:jc w:val="both"/>
              <w:rPr>
                <w:rFonts w:cstheme="minorHAnsi"/>
                <w:bCs/>
                <w:color w:val="000000"/>
                <w:sz w:val="20"/>
                <w:szCs w:val="20"/>
              </w:rPr>
            </w:pPr>
          </w:p>
          <w:p w14:paraId="1C4FB155" w14:textId="77777777" w:rsidR="009714A9" w:rsidRDefault="009714A9" w:rsidP="00706A2A">
            <w:pPr>
              <w:ind w:left="164" w:right="127"/>
              <w:jc w:val="both"/>
              <w:rPr>
                <w:rFonts w:cstheme="minorHAnsi"/>
                <w:bCs/>
                <w:color w:val="000000"/>
                <w:sz w:val="20"/>
                <w:szCs w:val="20"/>
              </w:rPr>
            </w:pPr>
          </w:p>
          <w:p w14:paraId="3421A8D5" w14:textId="77777777" w:rsidR="009714A9" w:rsidRDefault="009714A9" w:rsidP="00706A2A">
            <w:pPr>
              <w:ind w:left="164" w:right="127"/>
              <w:jc w:val="both"/>
              <w:rPr>
                <w:rFonts w:cstheme="minorHAnsi"/>
                <w:bCs/>
                <w:color w:val="000000"/>
                <w:sz w:val="20"/>
                <w:szCs w:val="20"/>
              </w:rPr>
            </w:pPr>
          </w:p>
          <w:p w14:paraId="3EA00076" w14:textId="693AA567" w:rsidR="009714A9" w:rsidRPr="003A4FF5" w:rsidRDefault="009714A9" w:rsidP="00706A2A">
            <w:pPr>
              <w:ind w:left="164" w:right="127"/>
              <w:jc w:val="both"/>
              <w:rPr>
                <w:rFonts w:cstheme="minorHAnsi"/>
                <w:b/>
                <w:color w:val="000000"/>
                <w:sz w:val="20"/>
                <w:szCs w:val="20"/>
                <w:u w:val="single"/>
              </w:rPr>
            </w:pPr>
            <w:r w:rsidRPr="003A4FF5">
              <w:rPr>
                <w:rFonts w:cstheme="minorHAnsi"/>
                <w:b/>
                <w:color w:val="000000"/>
                <w:sz w:val="20"/>
                <w:szCs w:val="20"/>
                <w:u w:val="single"/>
              </w:rPr>
              <w:t xml:space="preserve">LITERAL </w:t>
            </w:r>
            <w:r>
              <w:rPr>
                <w:rFonts w:cstheme="minorHAnsi"/>
                <w:b/>
                <w:color w:val="000000"/>
                <w:sz w:val="20"/>
                <w:szCs w:val="20"/>
                <w:u w:val="single"/>
              </w:rPr>
              <w:t>C</w:t>
            </w:r>
            <w:r w:rsidRPr="003A4FF5">
              <w:rPr>
                <w:rFonts w:cstheme="minorHAnsi"/>
                <w:b/>
                <w:color w:val="000000"/>
                <w:sz w:val="20"/>
                <w:szCs w:val="20"/>
                <w:u w:val="single"/>
              </w:rPr>
              <w:t>, DEL NUMERAL 1:</w:t>
            </w:r>
          </w:p>
          <w:p w14:paraId="1B3E839D" w14:textId="7B4C06E5" w:rsidR="009714A9" w:rsidRPr="003A4FF5" w:rsidRDefault="009714A9" w:rsidP="00706A2A">
            <w:pPr>
              <w:ind w:left="164" w:right="127"/>
              <w:jc w:val="both"/>
              <w:rPr>
                <w:rFonts w:cstheme="minorHAnsi"/>
                <w:b/>
                <w:color w:val="000000"/>
                <w:sz w:val="20"/>
                <w:szCs w:val="20"/>
              </w:rPr>
            </w:pPr>
            <w:r>
              <w:rPr>
                <w:rFonts w:cstheme="minorHAnsi"/>
                <w:b/>
                <w:color w:val="000000"/>
                <w:sz w:val="20"/>
                <w:szCs w:val="20"/>
              </w:rPr>
              <w:t>Marisol Rojas (AOA)</w:t>
            </w:r>
            <w:r w:rsidRPr="003A4FF5">
              <w:rPr>
                <w:rFonts w:cstheme="minorHAnsi"/>
                <w:b/>
                <w:color w:val="000000"/>
                <w:sz w:val="20"/>
                <w:szCs w:val="20"/>
              </w:rPr>
              <w:t>:</w:t>
            </w:r>
          </w:p>
          <w:p w14:paraId="74A5F872" w14:textId="77154B97" w:rsidR="009714A9" w:rsidRDefault="009714A9" w:rsidP="00706A2A">
            <w:pPr>
              <w:ind w:left="164" w:right="127"/>
              <w:jc w:val="both"/>
              <w:rPr>
                <w:rFonts w:cstheme="minorHAnsi"/>
                <w:bCs/>
                <w:color w:val="000000"/>
                <w:sz w:val="20"/>
                <w:szCs w:val="20"/>
              </w:rPr>
            </w:pPr>
            <w:r w:rsidRPr="00A97FD8">
              <w:rPr>
                <w:rFonts w:cstheme="minorHAnsi"/>
                <w:bCs/>
                <w:color w:val="000000"/>
                <w:sz w:val="20"/>
                <w:szCs w:val="20"/>
              </w:rPr>
              <w:t>9.</w:t>
            </w:r>
            <w:r w:rsidRPr="00A97FD8">
              <w:rPr>
                <w:rFonts w:cstheme="minorHAnsi"/>
                <w:bCs/>
                <w:color w:val="000000"/>
                <w:sz w:val="20"/>
                <w:szCs w:val="20"/>
              </w:rPr>
              <w:tab/>
              <w:t xml:space="preserve">Esto significa que en conjunto con la solicitud para que se apruebe una urbanización voluntaria debo presentar las garantías? </w:t>
            </w:r>
            <w:proofErr w:type="gramStart"/>
            <w:r w:rsidRPr="00A97FD8">
              <w:rPr>
                <w:rFonts w:cstheme="minorHAnsi"/>
                <w:bCs/>
                <w:color w:val="000000"/>
                <w:sz w:val="20"/>
                <w:szCs w:val="20"/>
              </w:rPr>
              <w:t>Cual es el monto?</w:t>
            </w:r>
            <w:proofErr w:type="gramEnd"/>
            <w:r w:rsidRPr="00A97FD8">
              <w:rPr>
                <w:rFonts w:cstheme="minorHAnsi"/>
                <w:bCs/>
                <w:color w:val="000000"/>
                <w:sz w:val="20"/>
                <w:szCs w:val="20"/>
              </w:rPr>
              <w:t xml:space="preserve"> </w:t>
            </w:r>
            <w:proofErr w:type="gramStart"/>
            <w:r w:rsidRPr="00A97FD8">
              <w:rPr>
                <w:rFonts w:cstheme="minorHAnsi"/>
                <w:bCs/>
                <w:color w:val="000000"/>
                <w:sz w:val="20"/>
                <w:szCs w:val="20"/>
              </w:rPr>
              <w:t>Esto es adicional a las garantías que pide el SERVIU?</w:t>
            </w:r>
            <w:proofErr w:type="gramEnd"/>
            <w:r w:rsidRPr="00A97FD8">
              <w:rPr>
                <w:rFonts w:cstheme="minorHAnsi"/>
                <w:bCs/>
                <w:color w:val="000000"/>
                <w:sz w:val="20"/>
                <w:szCs w:val="20"/>
              </w:rPr>
              <w:t xml:space="preserve"> </w:t>
            </w:r>
            <w:proofErr w:type="gramStart"/>
            <w:r w:rsidRPr="00A97FD8">
              <w:rPr>
                <w:rFonts w:cstheme="minorHAnsi"/>
                <w:bCs/>
                <w:color w:val="000000"/>
                <w:sz w:val="20"/>
                <w:szCs w:val="20"/>
              </w:rPr>
              <w:t>Cómo se cautela además los montos que solicita un municipio por ocupación de BNUP?</w:t>
            </w:r>
            <w:proofErr w:type="gramEnd"/>
          </w:p>
          <w:p w14:paraId="115306D6" w14:textId="77777777" w:rsidR="009714A9" w:rsidRDefault="009714A9" w:rsidP="00706A2A">
            <w:pPr>
              <w:ind w:left="164" w:right="127"/>
              <w:jc w:val="both"/>
              <w:rPr>
                <w:rFonts w:cstheme="minorHAnsi"/>
                <w:bCs/>
                <w:color w:val="000000"/>
                <w:sz w:val="20"/>
                <w:szCs w:val="20"/>
              </w:rPr>
            </w:pPr>
          </w:p>
          <w:p w14:paraId="0205FC8F" w14:textId="04DF6783" w:rsidR="009714A9" w:rsidRDefault="009714A9" w:rsidP="00706A2A">
            <w:pPr>
              <w:ind w:left="164" w:right="127"/>
              <w:jc w:val="both"/>
              <w:rPr>
                <w:rFonts w:cstheme="minorHAnsi"/>
                <w:bCs/>
                <w:color w:val="000000"/>
                <w:sz w:val="20"/>
                <w:szCs w:val="20"/>
              </w:rPr>
            </w:pPr>
            <w:r w:rsidRPr="00A97FD8">
              <w:rPr>
                <w:rFonts w:cstheme="minorHAnsi"/>
                <w:bCs/>
                <w:color w:val="000000"/>
                <w:sz w:val="20"/>
                <w:szCs w:val="20"/>
              </w:rPr>
              <w:t>10.</w:t>
            </w:r>
            <w:r w:rsidRPr="00A97FD8">
              <w:rPr>
                <w:rFonts w:cstheme="minorHAnsi"/>
                <w:bCs/>
                <w:color w:val="000000"/>
                <w:sz w:val="20"/>
                <w:szCs w:val="20"/>
              </w:rPr>
              <w:tab/>
              <w:t>Adicional a esto las municipalidades están exigiendo los TEP, que en definitiva duplican las autorizaciones y las exigencias de urbanización.</w:t>
            </w:r>
          </w:p>
          <w:p w14:paraId="775233B5" w14:textId="77777777" w:rsidR="009714A9" w:rsidRDefault="009714A9" w:rsidP="00706A2A">
            <w:pPr>
              <w:ind w:right="127"/>
              <w:jc w:val="both"/>
              <w:rPr>
                <w:rFonts w:cstheme="minorHAnsi"/>
                <w:b/>
                <w:color w:val="000000"/>
                <w:sz w:val="20"/>
                <w:szCs w:val="20"/>
                <w:u w:val="single"/>
              </w:rPr>
            </w:pPr>
          </w:p>
          <w:p w14:paraId="1609A71D" w14:textId="77777777" w:rsidR="009714A9" w:rsidRDefault="009714A9" w:rsidP="00706A2A">
            <w:pPr>
              <w:ind w:right="127"/>
              <w:jc w:val="both"/>
              <w:rPr>
                <w:rFonts w:cstheme="minorHAnsi"/>
                <w:b/>
                <w:color w:val="000000"/>
                <w:sz w:val="20"/>
                <w:szCs w:val="20"/>
                <w:u w:val="single"/>
              </w:rPr>
            </w:pPr>
          </w:p>
          <w:p w14:paraId="745518B6" w14:textId="77777777" w:rsidR="009714A9" w:rsidRPr="004356CD" w:rsidRDefault="009714A9" w:rsidP="00706A2A">
            <w:pPr>
              <w:ind w:right="127"/>
              <w:jc w:val="both"/>
              <w:rPr>
                <w:rFonts w:cstheme="minorHAnsi"/>
                <w:b/>
                <w:color w:val="000000"/>
                <w:sz w:val="20"/>
                <w:szCs w:val="20"/>
                <w:u w:val="single"/>
              </w:rPr>
            </w:pPr>
          </w:p>
          <w:p w14:paraId="28E94AC3" w14:textId="7AEE647A" w:rsidR="009714A9" w:rsidRPr="00D239A9" w:rsidRDefault="009714A9" w:rsidP="00706A2A">
            <w:pPr>
              <w:ind w:right="127"/>
              <w:jc w:val="both"/>
              <w:rPr>
                <w:rFonts w:cstheme="minorHAnsi"/>
                <w:b/>
                <w:color w:val="000000"/>
                <w:sz w:val="20"/>
                <w:szCs w:val="20"/>
                <w:u w:val="single"/>
                <w:lang w:val="pt-PT"/>
              </w:rPr>
            </w:pPr>
            <w:r w:rsidRPr="00D239A9">
              <w:rPr>
                <w:rFonts w:cstheme="minorHAnsi"/>
                <w:b/>
                <w:color w:val="000000"/>
                <w:sz w:val="20"/>
                <w:szCs w:val="20"/>
                <w:u w:val="single"/>
                <w:lang w:val="pt-PT"/>
              </w:rPr>
              <w:t>NUMERAL 2 (ENUNCIADO):</w:t>
            </w:r>
          </w:p>
          <w:p w14:paraId="0615931E" w14:textId="77777777" w:rsidR="009714A9" w:rsidRPr="00D239A9" w:rsidRDefault="009714A9" w:rsidP="00706A2A">
            <w:pPr>
              <w:ind w:right="127"/>
              <w:jc w:val="both"/>
              <w:rPr>
                <w:rFonts w:cstheme="minorHAnsi"/>
                <w:bCs/>
                <w:sz w:val="20"/>
                <w:szCs w:val="20"/>
                <w:lang w:val="pt-PT"/>
              </w:rPr>
            </w:pPr>
            <w:r w:rsidRPr="00D239A9">
              <w:rPr>
                <w:rFonts w:cstheme="minorHAnsi"/>
                <w:b/>
                <w:sz w:val="20"/>
                <w:szCs w:val="20"/>
                <w:lang w:val="pt-PT"/>
              </w:rPr>
              <w:t>Carlos Pinto (CChC):</w:t>
            </w:r>
            <w:r w:rsidRPr="00D239A9">
              <w:rPr>
                <w:rFonts w:cstheme="minorHAnsi"/>
                <w:bCs/>
                <w:sz w:val="20"/>
                <w:szCs w:val="20"/>
                <w:lang w:val="pt-PT"/>
              </w:rPr>
              <w:t xml:space="preserve"> </w:t>
            </w:r>
          </w:p>
          <w:p w14:paraId="42DB4FCB" w14:textId="2691A212" w:rsidR="009714A9" w:rsidRPr="004356CD" w:rsidRDefault="009714A9" w:rsidP="00706A2A">
            <w:pPr>
              <w:ind w:right="127"/>
              <w:jc w:val="both"/>
              <w:rPr>
                <w:rFonts w:cstheme="minorHAnsi"/>
                <w:bCs/>
                <w:color w:val="000000"/>
                <w:sz w:val="20"/>
                <w:szCs w:val="20"/>
              </w:rPr>
            </w:pPr>
            <w:r w:rsidRPr="004356CD">
              <w:rPr>
                <w:rFonts w:cstheme="minorHAnsi"/>
                <w:bCs/>
                <w:color w:val="000000"/>
                <w:sz w:val="20"/>
                <w:szCs w:val="20"/>
              </w:rPr>
              <w:lastRenderedPageBreak/>
              <w:t xml:space="preserve">Permite ejecutar voluntariamente obras en el espacio público existente consideradas en un PIIMEP o un IPT </w:t>
            </w:r>
          </w:p>
          <w:p w14:paraId="59EBD29C" w14:textId="77777777" w:rsidR="009714A9" w:rsidRDefault="009714A9" w:rsidP="00706A2A">
            <w:pPr>
              <w:ind w:left="164" w:right="127"/>
              <w:jc w:val="both"/>
              <w:rPr>
                <w:rFonts w:cstheme="minorHAnsi"/>
                <w:bCs/>
                <w:color w:val="000000"/>
                <w:sz w:val="20"/>
                <w:szCs w:val="20"/>
              </w:rPr>
            </w:pPr>
          </w:p>
          <w:p w14:paraId="3E4D56C4" w14:textId="77777777" w:rsidR="009714A9" w:rsidRDefault="009714A9" w:rsidP="00706A2A">
            <w:pPr>
              <w:ind w:left="164" w:right="127"/>
              <w:jc w:val="both"/>
              <w:rPr>
                <w:rFonts w:cstheme="minorHAnsi"/>
                <w:bCs/>
                <w:color w:val="000000"/>
                <w:sz w:val="20"/>
                <w:szCs w:val="20"/>
              </w:rPr>
            </w:pPr>
          </w:p>
          <w:p w14:paraId="695FA632" w14:textId="77777777" w:rsidR="009714A9" w:rsidRDefault="009714A9" w:rsidP="00706A2A">
            <w:pPr>
              <w:ind w:left="164" w:right="127"/>
              <w:jc w:val="both"/>
              <w:rPr>
                <w:rFonts w:cstheme="minorHAnsi"/>
                <w:bCs/>
                <w:color w:val="000000"/>
                <w:sz w:val="20"/>
                <w:szCs w:val="20"/>
              </w:rPr>
            </w:pPr>
          </w:p>
          <w:p w14:paraId="2B5BD833" w14:textId="77777777" w:rsidR="009714A9" w:rsidRDefault="009714A9" w:rsidP="00706A2A">
            <w:pPr>
              <w:ind w:left="164" w:right="127"/>
              <w:jc w:val="both"/>
              <w:rPr>
                <w:rFonts w:cstheme="minorHAnsi"/>
                <w:bCs/>
                <w:color w:val="000000"/>
                <w:sz w:val="20"/>
                <w:szCs w:val="20"/>
              </w:rPr>
            </w:pPr>
          </w:p>
          <w:p w14:paraId="167EC0A7" w14:textId="77777777" w:rsidR="009714A9" w:rsidRDefault="009714A9" w:rsidP="00706A2A">
            <w:pPr>
              <w:ind w:left="164" w:right="127"/>
              <w:jc w:val="both"/>
              <w:rPr>
                <w:rFonts w:cstheme="minorHAnsi"/>
                <w:bCs/>
                <w:color w:val="000000"/>
                <w:sz w:val="20"/>
                <w:szCs w:val="20"/>
              </w:rPr>
            </w:pPr>
          </w:p>
          <w:p w14:paraId="737836DD" w14:textId="77777777" w:rsidR="009714A9" w:rsidRDefault="009714A9" w:rsidP="00706A2A">
            <w:pPr>
              <w:ind w:left="164" w:right="127"/>
              <w:jc w:val="both"/>
              <w:rPr>
                <w:rFonts w:cstheme="minorHAnsi"/>
                <w:bCs/>
                <w:color w:val="000000"/>
                <w:sz w:val="20"/>
                <w:szCs w:val="20"/>
              </w:rPr>
            </w:pPr>
          </w:p>
          <w:p w14:paraId="039B1B82" w14:textId="77777777" w:rsidR="009714A9" w:rsidRDefault="009714A9" w:rsidP="00706A2A">
            <w:pPr>
              <w:ind w:left="164" w:right="127"/>
              <w:jc w:val="both"/>
              <w:rPr>
                <w:rFonts w:cstheme="minorHAnsi"/>
                <w:bCs/>
                <w:color w:val="000000"/>
                <w:sz w:val="20"/>
                <w:szCs w:val="20"/>
              </w:rPr>
            </w:pPr>
          </w:p>
          <w:p w14:paraId="38586017" w14:textId="77777777" w:rsidR="009714A9" w:rsidRDefault="009714A9" w:rsidP="00706A2A">
            <w:pPr>
              <w:ind w:left="164" w:right="127"/>
              <w:jc w:val="both"/>
              <w:rPr>
                <w:rFonts w:cstheme="minorHAnsi"/>
                <w:bCs/>
                <w:color w:val="000000"/>
                <w:sz w:val="20"/>
                <w:szCs w:val="20"/>
              </w:rPr>
            </w:pPr>
          </w:p>
          <w:p w14:paraId="6D0E8F20" w14:textId="77777777" w:rsidR="009714A9" w:rsidRDefault="009714A9" w:rsidP="00706A2A">
            <w:pPr>
              <w:ind w:left="164" w:right="127"/>
              <w:jc w:val="both"/>
              <w:rPr>
                <w:rFonts w:cstheme="minorHAnsi"/>
                <w:bCs/>
                <w:color w:val="000000"/>
                <w:sz w:val="20"/>
                <w:szCs w:val="20"/>
              </w:rPr>
            </w:pPr>
          </w:p>
          <w:p w14:paraId="5AA789FB" w14:textId="373545E5" w:rsidR="009714A9" w:rsidRPr="004356CD" w:rsidRDefault="009714A9" w:rsidP="00706A2A">
            <w:pPr>
              <w:ind w:left="168" w:right="127"/>
              <w:jc w:val="both"/>
              <w:rPr>
                <w:rFonts w:cstheme="minorHAnsi"/>
                <w:b/>
                <w:color w:val="000000"/>
                <w:sz w:val="20"/>
                <w:szCs w:val="20"/>
                <w:u w:val="single"/>
              </w:rPr>
            </w:pPr>
            <w:r>
              <w:rPr>
                <w:rFonts w:cstheme="minorHAnsi"/>
                <w:b/>
                <w:color w:val="000000"/>
                <w:sz w:val="20"/>
                <w:szCs w:val="20"/>
                <w:u w:val="single"/>
              </w:rPr>
              <w:t xml:space="preserve">LITERAL A.1) DEL </w:t>
            </w:r>
            <w:r w:rsidRPr="004356CD">
              <w:rPr>
                <w:rFonts w:cstheme="minorHAnsi"/>
                <w:b/>
                <w:color w:val="000000"/>
                <w:sz w:val="20"/>
                <w:szCs w:val="20"/>
                <w:u w:val="single"/>
              </w:rPr>
              <w:t>NUMERAL 2:</w:t>
            </w:r>
          </w:p>
          <w:p w14:paraId="68653607" w14:textId="0A401A84" w:rsidR="009714A9" w:rsidRDefault="009714A9" w:rsidP="00706A2A">
            <w:pPr>
              <w:ind w:left="168" w:right="127"/>
              <w:jc w:val="both"/>
              <w:rPr>
                <w:rFonts w:cstheme="minorHAnsi"/>
                <w:bCs/>
                <w:sz w:val="20"/>
                <w:szCs w:val="20"/>
              </w:rPr>
            </w:pPr>
            <w:r>
              <w:rPr>
                <w:rFonts w:cstheme="minorHAnsi"/>
                <w:b/>
                <w:sz w:val="20"/>
                <w:szCs w:val="20"/>
              </w:rPr>
              <w:t xml:space="preserve">Joaquín </w:t>
            </w:r>
            <w:proofErr w:type="spellStart"/>
            <w:r>
              <w:rPr>
                <w:rFonts w:cstheme="minorHAnsi"/>
                <w:b/>
                <w:sz w:val="20"/>
                <w:szCs w:val="20"/>
              </w:rPr>
              <w:t>Chauriye</w:t>
            </w:r>
            <w:proofErr w:type="spellEnd"/>
            <w:r w:rsidRPr="00F02653">
              <w:rPr>
                <w:rFonts w:cstheme="minorHAnsi"/>
                <w:b/>
                <w:sz w:val="20"/>
                <w:szCs w:val="20"/>
              </w:rPr>
              <w:t>:</w:t>
            </w:r>
            <w:r>
              <w:rPr>
                <w:rFonts w:cstheme="minorHAnsi"/>
                <w:bCs/>
                <w:sz w:val="20"/>
                <w:szCs w:val="20"/>
              </w:rPr>
              <w:t xml:space="preserve"> </w:t>
            </w:r>
          </w:p>
          <w:p w14:paraId="6FA681D0" w14:textId="77777777" w:rsidR="009714A9" w:rsidRPr="00795D0D" w:rsidRDefault="009714A9" w:rsidP="00706A2A">
            <w:pPr>
              <w:ind w:left="164" w:right="127"/>
              <w:jc w:val="both"/>
              <w:rPr>
                <w:rFonts w:cstheme="minorHAnsi"/>
                <w:bCs/>
                <w:color w:val="000000"/>
                <w:sz w:val="20"/>
                <w:szCs w:val="20"/>
              </w:rPr>
            </w:pPr>
            <w:r w:rsidRPr="00795D0D">
              <w:rPr>
                <w:rFonts w:cstheme="minorHAnsi"/>
                <w:bCs/>
                <w:color w:val="000000"/>
                <w:sz w:val="20"/>
                <w:szCs w:val="20"/>
              </w:rPr>
              <w:t xml:space="preserve">Se indica </w:t>
            </w:r>
            <w:proofErr w:type="gramStart"/>
            <w:r w:rsidRPr="00795D0D">
              <w:rPr>
                <w:rFonts w:cstheme="minorHAnsi"/>
                <w:bCs/>
                <w:color w:val="000000"/>
                <w:sz w:val="20"/>
                <w:szCs w:val="20"/>
              </w:rPr>
              <w:t>que</w:t>
            </w:r>
            <w:proofErr w:type="gramEnd"/>
            <w:r w:rsidRPr="00795D0D">
              <w:rPr>
                <w:rFonts w:cstheme="minorHAnsi"/>
                <w:bCs/>
                <w:color w:val="000000"/>
                <w:sz w:val="20"/>
                <w:szCs w:val="20"/>
              </w:rPr>
              <w:t xml:space="preserve"> en aquellos predios afectos a declaratoria de utilidad pública, las urbanizaciones voluntarias "Deberán ajustarse estrictamente a los trazados contemplados en el Instrumento de Planificación Territorial respectivo".</w:t>
            </w:r>
          </w:p>
          <w:p w14:paraId="03F60535" w14:textId="61CEEF96" w:rsidR="009714A9" w:rsidRDefault="009714A9" w:rsidP="00706A2A">
            <w:pPr>
              <w:ind w:left="164" w:right="127"/>
              <w:jc w:val="both"/>
              <w:rPr>
                <w:rFonts w:cstheme="minorHAnsi"/>
                <w:bCs/>
                <w:color w:val="000000"/>
                <w:sz w:val="20"/>
                <w:szCs w:val="20"/>
              </w:rPr>
            </w:pPr>
            <w:r w:rsidRPr="00795D0D">
              <w:rPr>
                <w:rFonts w:cstheme="minorHAnsi"/>
                <w:bCs/>
                <w:color w:val="000000"/>
                <w:sz w:val="20"/>
                <w:szCs w:val="20"/>
              </w:rPr>
              <w:t xml:space="preserve">Estimamos que, si bien lo anterior es correcto y va en la línea de que se respeten los trazados indicados en los instrumentos de planificación territorial, no debiese limitarse solo a ello, sino que debería permitirse urbanizar más que solo aquella superficie contemplada en el IPT. Podría darse el caso (adjunto esquema) donde una afectación a utilidad pública segregue un predio en dos porciones, dejando un retazo menor en contacto con la vía pública existente. Estimamos que sería razonable que la urbanización voluntaria considere no solo la porción afecta, sino que </w:t>
            </w:r>
            <w:proofErr w:type="gramStart"/>
            <w:r w:rsidRPr="00795D0D">
              <w:rPr>
                <w:rFonts w:cstheme="minorHAnsi"/>
                <w:bCs/>
                <w:color w:val="000000"/>
                <w:sz w:val="20"/>
                <w:szCs w:val="20"/>
              </w:rPr>
              <w:t>todo el área</w:t>
            </w:r>
            <w:proofErr w:type="gramEnd"/>
            <w:r w:rsidRPr="00795D0D">
              <w:rPr>
                <w:rFonts w:cstheme="minorHAnsi"/>
                <w:bCs/>
                <w:color w:val="000000"/>
                <w:sz w:val="20"/>
                <w:szCs w:val="20"/>
              </w:rPr>
              <w:t xml:space="preserve"> de la afectación más la superficie entre esta y la vía pública existente. De esta forma, además, se cumpliría con el requisito de no fragmentar el predio en dos o más partes.</w:t>
            </w:r>
          </w:p>
          <w:p w14:paraId="79C48526" w14:textId="77777777" w:rsidR="009714A9" w:rsidRDefault="009714A9" w:rsidP="00706A2A">
            <w:pPr>
              <w:ind w:left="164" w:right="127"/>
              <w:jc w:val="both"/>
              <w:rPr>
                <w:rFonts w:cstheme="minorHAnsi"/>
                <w:bCs/>
                <w:color w:val="000000"/>
                <w:sz w:val="20"/>
                <w:szCs w:val="20"/>
              </w:rPr>
            </w:pPr>
          </w:p>
          <w:p w14:paraId="205A3C96" w14:textId="77777777" w:rsidR="009714A9" w:rsidRDefault="009714A9" w:rsidP="00706A2A">
            <w:pPr>
              <w:ind w:left="164" w:right="127"/>
              <w:jc w:val="both"/>
              <w:rPr>
                <w:rFonts w:cstheme="minorHAnsi"/>
                <w:bCs/>
                <w:color w:val="000000"/>
                <w:sz w:val="20"/>
                <w:szCs w:val="20"/>
              </w:rPr>
            </w:pPr>
          </w:p>
          <w:p w14:paraId="7BE30433" w14:textId="77777777" w:rsidR="009714A9" w:rsidRDefault="009714A9" w:rsidP="00706A2A">
            <w:pPr>
              <w:ind w:left="164" w:right="127"/>
              <w:jc w:val="both"/>
              <w:rPr>
                <w:rFonts w:cstheme="minorHAnsi"/>
                <w:bCs/>
                <w:color w:val="000000"/>
                <w:sz w:val="20"/>
                <w:szCs w:val="20"/>
              </w:rPr>
            </w:pPr>
          </w:p>
          <w:p w14:paraId="0F9ACBE4" w14:textId="148DACA6" w:rsidR="009714A9" w:rsidRPr="004356CD" w:rsidRDefault="009714A9" w:rsidP="00706A2A">
            <w:pPr>
              <w:ind w:right="127"/>
              <w:jc w:val="both"/>
              <w:rPr>
                <w:rFonts w:cstheme="minorHAnsi"/>
                <w:b/>
                <w:color w:val="000000"/>
                <w:sz w:val="20"/>
                <w:szCs w:val="20"/>
                <w:u w:val="single"/>
              </w:rPr>
            </w:pPr>
            <w:r>
              <w:rPr>
                <w:rFonts w:cstheme="minorHAnsi"/>
                <w:b/>
                <w:color w:val="000000"/>
                <w:sz w:val="20"/>
                <w:szCs w:val="20"/>
                <w:u w:val="single"/>
              </w:rPr>
              <w:t xml:space="preserve">LITERAL A.2) DEL </w:t>
            </w:r>
            <w:r w:rsidRPr="004356CD">
              <w:rPr>
                <w:rFonts w:cstheme="minorHAnsi"/>
                <w:b/>
                <w:color w:val="000000"/>
                <w:sz w:val="20"/>
                <w:szCs w:val="20"/>
                <w:u w:val="single"/>
              </w:rPr>
              <w:t>NUMERAL 2:</w:t>
            </w:r>
          </w:p>
          <w:p w14:paraId="408CA04D" w14:textId="77777777" w:rsidR="009714A9" w:rsidRDefault="009714A9" w:rsidP="00706A2A">
            <w:pPr>
              <w:ind w:right="127"/>
              <w:jc w:val="both"/>
              <w:rPr>
                <w:rFonts w:cstheme="minorHAnsi"/>
                <w:bCs/>
                <w:sz w:val="20"/>
                <w:szCs w:val="20"/>
              </w:rPr>
            </w:pPr>
            <w:r w:rsidRPr="00F02653">
              <w:rPr>
                <w:rFonts w:cstheme="minorHAnsi"/>
                <w:b/>
                <w:sz w:val="20"/>
                <w:szCs w:val="20"/>
              </w:rPr>
              <w:t>Carlos Pinto (CChC):</w:t>
            </w:r>
            <w:r>
              <w:rPr>
                <w:rFonts w:cstheme="minorHAnsi"/>
                <w:bCs/>
                <w:sz w:val="20"/>
                <w:szCs w:val="20"/>
              </w:rPr>
              <w:t xml:space="preserve"> </w:t>
            </w:r>
          </w:p>
          <w:p w14:paraId="2DC23C94" w14:textId="422D738A" w:rsidR="009714A9" w:rsidRDefault="009714A9" w:rsidP="00706A2A">
            <w:pPr>
              <w:ind w:right="127"/>
              <w:jc w:val="both"/>
              <w:rPr>
                <w:rFonts w:cstheme="minorHAnsi"/>
                <w:bCs/>
                <w:color w:val="000000"/>
                <w:sz w:val="20"/>
                <w:szCs w:val="20"/>
              </w:rPr>
            </w:pPr>
            <w:r w:rsidRPr="004356CD">
              <w:rPr>
                <w:rFonts w:cstheme="minorHAnsi"/>
                <w:bCs/>
                <w:color w:val="000000"/>
                <w:sz w:val="20"/>
                <w:szCs w:val="20"/>
              </w:rPr>
              <w:t>Se debe entregar garantía de ejecución.</w:t>
            </w:r>
          </w:p>
          <w:p w14:paraId="5E6901B6" w14:textId="77777777" w:rsidR="009714A9" w:rsidRDefault="009714A9" w:rsidP="00706A2A">
            <w:pPr>
              <w:ind w:left="164" w:right="127"/>
              <w:jc w:val="both"/>
              <w:rPr>
                <w:rFonts w:cstheme="minorHAnsi"/>
                <w:bCs/>
                <w:color w:val="000000"/>
                <w:sz w:val="20"/>
                <w:szCs w:val="20"/>
              </w:rPr>
            </w:pPr>
          </w:p>
          <w:p w14:paraId="55D20F0A" w14:textId="77777777" w:rsidR="009714A9" w:rsidRDefault="009714A9" w:rsidP="00706A2A">
            <w:pPr>
              <w:ind w:left="164" w:right="127"/>
              <w:jc w:val="both"/>
              <w:rPr>
                <w:rFonts w:cstheme="minorHAnsi"/>
                <w:bCs/>
                <w:color w:val="000000"/>
                <w:sz w:val="20"/>
                <w:szCs w:val="20"/>
              </w:rPr>
            </w:pPr>
          </w:p>
          <w:p w14:paraId="3CBF1F43" w14:textId="77777777" w:rsidR="009714A9" w:rsidRDefault="009714A9" w:rsidP="00706A2A">
            <w:pPr>
              <w:ind w:left="164" w:right="127"/>
              <w:jc w:val="both"/>
              <w:rPr>
                <w:rFonts w:cstheme="minorHAnsi"/>
                <w:bCs/>
                <w:color w:val="000000"/>
                <w:sz w:val="20"/>
                <w:szCs w:val="20"/>
              </w:rPr>
            </w:pPr>
          </w:p>
          <w:p w14:paraId="441AEDCC" w14:textId="77777777" w:rsidR="009714A9" w:rsidRDefault="009714A9" w:rsidP="00706A2A">
            <w:pPr>
              <w:ind w:left="164" w:right="127"/>
              <w:jc w:val="both"/>
              <w:rPr>
                <w:rFonts w:cstheme="minorHAnsi"/>
                <w:bCs/>
                <w:color w:val="000000"/>
                <w:sz w:val="20"/>
                <w:szCs w:val="20"/>
              </w:rPr>
            </w:pPr>
          </w:p>
          <w:p w14:paraId="1AB0DC09" w14:textId="77777777" w:rsidR="009714A9" w:rsidRDefault="009714A9" w:rsidP="00706A2A">
            <w:pPr>
              <w:ind w:left="164" w:right="127"/>
              <w:jc w:val="both"/>
              <w:rPr>
                <w:rFonts w:cstheme="minorHAnsi"/>
                <w:bCs/>
                <w:color w:val="000000"/>
                <w:sz w:val="20"/>
                <w:szCs w:val="20"/>
              </w:rPr>
            </w:pPr>
          </w:p>
          <w:p w14:paraId="4AE0E83F" w14:textId="77777777" w:rsidR="009714A9" w:rsidRDefault="009714A9" w:rsidP="00706A2A">
            <w:pPr>
              <w:ind w:left="164" w:right="127"/>
              <w:jc w:val="both"/>
              <w:rPr>
                <w:rFonts w:cstheme="minorHAnsi"/>
                <w:bCs/>
                <w:color w:val="000000"/>
                <w:sz w:val="20"/>
                <w:szCs w:val="20"/>
              </w:rPr>
            </w:pPr>
          </w:p>
          <w:p w14:paraId="2CEB3476" w14:textId="77777777" w:rsidR="009714A9" w:rsidRDefault="009714A9" w:rsidP="00706A2A">
            <w:pPr>
              <w:ind w:left="164" w:right="127"/>
              <w:jc w:val="both"/>
              <w:rPr>
                <w:rFonts w:cstheme="minorHAnsi"/>
                <w:bCs/>
                <w:color w:val="000000"/>
                <w:sz w:val="20"/>
                <w:szCs w:val="20"/>
              </w:rPr>
            </w:pPr>
          </w:p>
          <w:p w14:paraId="3E5DCD62" w14:textId="77777777" w:rsidR="009714A9" w:rsidRDefault="009714A9" w:rsidP="00706A2A">
            <w:pPr>
              <w:ind w:left="164" w:right="127"/>
              <w:jc w:val="both"/>
              <w:rPr>
                <w:rFonts w:cstheme="minorHAnsi"/>
                <w:bCs/>
                <w:color w:val="000000"/>
                <w:sz w:val="20"/>
                <w:szCs w:val="20"/>
              </w:rPr>
            </w:pPr>
          </w:p>
          <w:p w14:paraId="2FB4BD90" w14:textId="77777777" w:rsidR="009714A9" w:rsidRDefault="009714A9" w:rsidP="00706A2A">
            <w:pPr>
              <w:ind w:left="164" w:right="127"/>
              <w:jc w:val="both"/>
              <w:rPr>
                <w:rFonts w:cstheme="minorHAnsi"/>
                <w:bCs/>
                <w:color w:val="000000"/>
                <w:sz w:val="20"/>
                <w:szCs w:val="20"/>
              </w:rPr>
            </w:pPr>
          </w:p>
          <w:p w14:paraId="772E660A" w14:textId="7A214D48" w:rsidR="009714A9" w:rsidRPr="003A4FF5" w:rsidRDefault="009714A9" w:rsidP="00706A2A">
            <w:pPr>
              <w:ind w:left="164" w:right="127"/>
              <w:jc w:val="both"/>
              <w:rPr>
                <w:rFonts w:cstheme="minorHAnsi"/>
                <w:b/>
                <w:color w:val="000000"/>
                <w:sz w:val="20"/>
                <w:szCs w:val="20"/>
                <w:u w:val="single"/>
              </w:rPr>
            </w:pPr>
            <w:r w:rsidRPr="003A4FF5">
              <w:rPr>
                <w:rFonts w:cstheme="minorHAnsi"/>
                <w:b/>
                <w:color w:val="000000"/>
                <w:sz w:val="20"/>
                <w:szCs w:val="20"/>
                <w:u w:val="single"/>
              </w:rPr>
              <w:t xml:space="preserve">LITERAL </w:t>
            </w:r>
            <w:r>
              <w:rPr>
                <w:rFonts w:cstheme="minorHAnsi"/>
                <w:b/>
                <w:color w:val="000000"/>
                <w:sz w:val="20"/>
                <w:szCs w:val="20"/>
                <w:u w:val="single"/>
              </w:rPr>
              <w:t>A.3)</w:t>
            </w:r>
            <w:r w:rsidRPr="003A4FF5">
              <w:rPr>
                <w:rFonts w:cstheme="minorHAnsi"/>
                <w:b/>
                <w:color w:val="000000"/>
                <w:sz w:val="20"/>
                <w:szCs w:val="20"/>
                <w:u w:val="single"/>
              </w:rPr>
              <w:t xml:space="preserve">, DEL NUMERAL </w:t>
            </w:r>
            <w:r>
              <w:rPr>
                <w:rFonts w:cstheme="minorHAnsi"/>
                <w:b/>
                <w:color w:val="000000"/>
                <w:sz w:val="20"/>
                <w:szCs w:val="20"/>
                <w:u w:val="single"/>
              </w:rPr>
              <w:t>2</w:t>
            </w:r>
            <w:r w:rsidRPr="003A4FF5">
              <w:rPr>
                <w:rFonts w:cstheme="minorHAnsi"/>
                <w:b/>
                <w:color w:val="000000"/>
                <w:sz w:val="20"/>
                <w:szCs w:val="20"/>
                <w:u w:val="single"/>
              </w:rPr>
              <w:t>:</w:t>
            </w:r>
          </w:p>
          <w:p w14:paraId="4A0D813F" w14:textId="77777777" w:rsidR="009714A9" w:rsidRPr="003A4FF5" w:rsidRDefault="009714A9" w:rsidP="00706A2A">
            <w:pPr>
              <w:ind w:left="164" w:right="127"/>
              <w:jc w:val="both"/>
              <w:rPr>
                <w:rFonts w:cstheme="minorHAnsi"/>
                <w:b/>
                <w:color w:val="000000"/>
                <w:sz w:val="20"/>
                <w:szCs w:val="20"/>
              </w:rPr>
            </w:pPr>
            <w:r>
              <w:rPr>
                <w:rFonts w:cstheme="minorHAnsi"/>
                <w:b/>
                <w:color w:val="000000"/>
                <w:sz w:val="20"/>
                <w:szCs w:val="20"/>
              </w:rPr>
              <w:t>Luis Prieto</w:t>
            </w:r>
            <w:r w:rsidRPr="003A4FF5">
              <w:rPr>
                <w:rFonts w:cstheme="minorHAnsi"/>
                <w:b/>
                <w:color w:val="000000"/>
                <w:sz w:val="20"/>
                <w:szCs w:val="20"/>
              </w:rPr>
              <w:t>:</w:t>
            </w:r>
          </w:p>
          <w:p w14:paraId="15A08D1D" w14:textId="0B55289D" w:rsidR="009714A9" w:rsidRPr="00FE300E" w:rsidRDefault="009714A9" w:rsidP="00706A2A">
            <w:pPr>
              <w:ind w:left="164" w:right="127"/>
              <w:jc w:val="both"/>
              <w:rPr>
                <w:rFonts w:cstheme="minorHAnsi"/>
                <w:bCs/>
                <w:color w:val="000000"/>
                <w:sz w:val="20"/>
                <w:szCs w:val="20"/>
              </w:rPr>
            </w:pPr>
            <w:r w:rsidRPr="00FE300E">
              <w:rPr>
                <w:rFonts w:cstheme="minorHAnsi"/>
                <w:bCs/>
                <w:color w:val="000000"/>
                <w:sz w:val="20"/>
                <w:szCs w:val="20"/>
              </w:rPr>
              <w:t>Aquí pareciera haber un problema conceptual en el a.3 que sugiero revisar. Si el predio tiene afectación a utilidad pública, cualquier urbanización voluntaria que se quiera llevar a cabo debería ser posterior a la ejecución de las obras de urbanización que correspondan a la afectación. Me explico:</w:t>
            </w:r>
          </w:p>
          <w:p w14:paraId="4B524ED3" w14:textId="77777777" w:rsidR="009714A9" w:rsidRPr="00FE300E" w:rsidRDefault="009714A9" w:rsidP="00706A2A">
            <w:pPr>
              <w:ind w:left="164" w:right="127"/>
              <w:jc w:val="both"/>
              <w:rPr>
                <w:rFonts w:cstheme="minorHAnsi"/>
                <w:bCs/>
                <w:color w:val="000000"/>
                <w:sz w:val="20"/>
                <w:szCs w:val="20"/>
              </w:rPr>
            </w:pPr>
            <w:r w:rsidRPr="00FE300E">
              <w:rPr>
                <w:rFonts w:cstheme="minorHAnsi"/>
                <w:bCs/>
                <w:color w:val="000000"/>
                <w:sz w:val="20"/>
                <w:szCs w:val="20"/>
              </w:rPr>
              <w:t>1.- En subdivisión simple: no aplica este numeral 2, letra a) porque es solo para casos donde hay declaratoria.</w:t>
            </w:r>
          </w:p>
          <w:p w14:paraId="2FA6E4D2" w14:textId="77777777" w:rsidR="009714A9" w:rsidRPr="00FE300E" w:rsidRDefault="009714A9" w:rsidP="00706A2A">
            <w:pPr>
              <w:ind w:left="164" w:right="127"/>
              <w:jc w:val="both"/>
              <w:rPr>
                <w:rFonts w:cstheme="minorHAnsi"/>
                <w:bCs/>
                <w:color w:val="000000"/>
                <w:sz w:val="20"/>
                <w:szCs w:val="20"/>
              </w:rPr>
            </w:pPr>
            <w:r w:rsidRPr="00FE300E">
              <w:rPr>
                <w:rFonts w:cstheme="minorHAnsi"/>
                <w:bCs/>
                <w:color w:val="000000"/>
                <w:sz w:val="20"/>
                <w:szCs w:val="20"/>
              </w:rPr>
              <w:t>2.- En subdivisión afecta: siempre tendré que ceder/urbanizar primero hasta el 30% y recién después de eso seguir con la urbanización voluntaria.</w:t>
            </w:r>
          </w:p>
          <w:p w14:paraId="30A522E8" w14:textId="77777777" w:rsidR="009714A9" w:rsidRPr="00FE300E" w:rsidRDefault="009714A9" w:rsidP="00706A2A">
            <w:pPr>
              <w:ind w:left="164" w:right="127"/>
              <w:jc w:val="both"/>
              <w:rPr>
                <w:rFonts w:cstheme="minorHAnsi"/>
                <w:bCs/>
                <w:color w:val="000000"/>
                <w:sz w:val="20"/>
                <w:szCs w:val="20"/>
              </w:rPr>
            </w:pPr>
            <w:r w:rsidRPr="00FE300E">
              <w:rPr>
                <w:rFonts w:cstheme="minorHAnsi"/>
                <w:bCs/>
                <w:color w:val="000000"/>
                <w:sz w:val="20"/>
                <w:szCs w:val="20"/>
              </w:rPr>
              <w:t>3.- Si pido un permiso de edificación: Para construir voy a tener la limitante de los arts. 59 bis y 121 de la LGUC. Luego, las obras de urbanización voluntarias tienen que respetar los trazados contemplados por el IPT (a.1). Voluntariamente podría ejecutar toda o parte de la afectación.</w:t>
            </w:r>
          </w:p>
          <w:p w14:paraId="78A5187F" w14:textId="4A38F739" w:rsidR="009714A9" w:rsidRDefault="009714A9" w:rsidP="00706A2A">
            <w:pPr>
              <w:ind w:left="164" w:right="127"/>
              <w:jc w:val="both"/>
              <w:rPr>
                <w:rFonts w:cstheme="minorHAnsi"/>
                <w:bCs/>
                <w:color w:val="000000"/>
                <w:sz w:val="20"/>
                <w:szCs w:val="20"/>
              </w:rPr>
            </w:pPr>
            <w:r w:rsidRPr="00FE300E">
              <w:rPr>
                <w:rFonts w:cstheme="minorHAnsi"/>
                <w:bCs/>
                <w:color w:val="000000"/>
                <w:sz w:val="20"/>
                <w:szCs w:val="20"/>
              </w:rPr>
              <w:t>En definitiva, cuando hay afectación a utilidad pública, no podría darse el caso en que “voluntariamente” se fragmenta el terreno en 2 o más partes (hacer una subdivisión simple “encubierta” a través de una urbanización voluntaria), sin antes pasar por el proceso de haber hecho valer la afectación a utilidad pública, precisamente, porque hay una afectación en el terreno y cualquier permiso que pida ante la DOM obliga a hacerse cargo de ella, considerando que según a.1 siempre se deberán ajustar las urbanizaciones a los trazados del IPT (no son 100% voluntarias que se puedan realizar en cualquier parte del terreno).</w:t>
            </w:r>
          </w:p>
          <w:p w14:paraId="3756889E" w14:textId="77777777" w:rsidR="009714A9" w:rsidRDefault="009714A9" w:rsidP="00706A2A">
            <w:pPr>
              <w:ind w:left="164" w:right="127"/>
              <w:jc w:val="both"/>
              <w:rPr>
                <w:rFonts w:cstheme="minorHAnsi"/>
                <w:bCs/>
                <w:color w:val="000000"/>
                <w:sz w:val="20"/>
                <w:szCs w:val="20"/>
              </w:rPr>
            </w:pPr>
          </w:p>
          <w:p w14:paraId="75999A1E" w14:textId="77777777" w:rsidR="009714A9" w:rsidRPr="003A4FF5" w:rsidRDefault="009714A9" w:rsidP="00706A2A">
            <w:pPr>
              <w:ind w:left="164" w:right="127"/>
              <w:jc w:val="both"/>
              <w:rPr>
                <w:rFonts w:cstheme="minorHAnsi"/>
                <w:b/>
                <w:color w:val="000000"/>
                <w:sz w:val="20"/>
                <w:szCs w:val="20"/>
              </w:rPr>
            </w:pPr>
            <w:r>
              <w:rPr>
                <w:rFonts w:cstheme="minorHAnsi"/>
                <w:b/>
                <w:color w:val="000000"/>
                <w:sz w:val="20"/>
                <w:szCs w:val="20"/>
              </w:rPr>
              <w:t>Marisol Rojas (AOA)</w:t>
            </w:r>
            <w:r w:rsidRPr="003A4FF5">
              <w:rPr>
                <w:rFonts w:cstheme="minorHAnsi"/>
                <w:b/>
                <w:color w:val="000000"/>
                <w:sz w:val="20"/>
                <w:szCs w:val="20"/>
              </w:rPr>
              <w:t>:</w:t>
            </w:r>
          </w:p>
          <w:p w14:paraId="2F6A9818" w14:textId="6D4FEC0C" w:rsidR="009714A9" w:rsidRDefault="009714A9" w:rsidP="00706A2A">
            <w:pPr>
              <w:ind w:left="164" w:right="127"/>
              <w:jc w:val="both"/>
              <w:rPr>
                <w:rFonts w:cstheme="minorHAnsi"/>
                <w:bCs/>
                <w:color w:val="000000"/>
                <w:sz w:val="20"/>
                <w:szCs w:val="20"/>
              </w:rPr>
            </w:pPr>
            <w:r w:rsidRPr="00A97FD8">
              <w:rPr>
                <w:rFonts w:cstheme="minorHAnsi"/>
                <w:bCs/>
                <w:color w:val="000000"/>
                <w:sz w:val="20"/>
                <w:szCs w:val="20"/>
              </w:rPr>
              <w:t>11.</w:t>
            </w:r>
            <w:r w:rsidRPr="00A97FD8">
              <w:rPr>
                <w:rFonts w:cstheme="minorHAnsi"/>
                <w:bCs/>
                <w:color w:val="000000"/>
                <w:sz w:val="20"/>
                <w:szCs w:val="20"/>
              </w:rPr>
              <w:tab/>
              <w:t xml:space="preserve">Esto es un desincentivo a urbanizar las declaratorias a utilidad pública porque además deben pagar el 2% del avalúo del terreno por el derecho municipal. Si la ejecución de una urbanización declarada de utilidad pública genera la división del predio no debiese ser “castigada”. De lo contrario </w:t>
            </w:r>
            <w:r w:rsidRPr="00A97FD8">
              <w:rPr>
                <w:rFonts w:cstheme="minorHAnsi"/>
                <w:bCs/>
                <w:color w:val="000000"/>
                <w:sz w:val="20"/>
                <w:szCs w:val="20"/>
              </w:rPr>
              <w:lastRenderedPageBreak/>
              <w:t>sería mejor que te expropien, es decir, no ejecutas la urbanización y mejor aún te pagan por el terreno y no tienes que subdividir.</w:t>
            </w:r>
          </w:p>
          <w:p w14:paraId="340297DE" w14:textId="77777777" w:rsidR="009714A9" w:rsidRDefault="009714A9" w:rsidP="00706A2A">
            <w:pPr>
              <w:ind w:left="164" w:right="127"/>
              <w:jc w:val="both"/>
              <w:rPr>
                <w:rFonts w:cstheme="minorHAnsi"/>
                <w:bCs/>
                <w:color w:val="000000"/>
                <w:sz w:val="20"/>
                <w:szCs w:val="20"/>
              </w:rPr>
            </w:pPr>
          </w:p>
          <w:p w14:paraId="22FBA5BE" w14:textId="77777777" w:rsidR="009714A9" w:rsidRPr="00A97FD8" w:rsidRDefault="009714A9" w:rsidP="00706A2A">
            <w:pPr>
              <w:ind w:left="164" w:right="127"/>
              <w:jc w:val="both"/>
              <w:rPr>
                <w:rFonts w:cstheme="minorHAnsi"/>
                <w:bCs/>
                <w:color w:val="000000"/>
                <w:sz w:val="20"/>
                <w:szCs w:val="20"/>
              </w:rPr>
            </w:pPr>
            <w:r w:rsidRPr="00A97FD8">
              <w:rPr>
                <w:rFonts w:cstheme="minorHAnsi"/>
                <w:bCs/>
                <w:color w:val="000000"/>
                <w:sz w:val="20"/>
                <w:szCs w:val="20"/>
              </w:rPr>
              <w:t>NO existe incentivo a ejecutar una vialidad proyectada en el PRC cuando a consecuencia del PRC divide el terreno en dos.</w:t>
            </w:r>
          </w:p>
          <w:p w14:paraId="71666B30" w14:textId="2B122884" w:rsidR="009714A9" w:rsidRDefault="009714A9" w:rsidP="00706A2A">
            <w:pPr>
              <w:ind w:left="164" w:right="127"/>
              <w:jc w:val="both"/>
              <w:rPr>
                <w:rFonts w:cstheme="minorHAnsi"/>
                <w:bCs/>
                <w:color w:val="000000"/>
                <w:sz w:val="20"/>
                <w:szCs w:val="20"/>
              </w:rPr>
            </w:pPr>
            <w:r w:rsidRPr="00A97FD8">
              <w:rPr>
                <w:rFonts w:cstheme="minorHAnsi"/>
                <w:bCs/>
                <w:color w:val="000000"/>
                <w:sz w:val="20"/>
                <w:szCs w:val="20"/>
              </w:rPr>
              <w:t xml:space="preserve">Por otro lado, si no lo </w:t>
            </w:r>
            <w:proofErr w:type="gramStart"/>
            <w:r w:rsidRPr="00A97FD8">
              <w:rPr>
                <w:rFonts w:cstheme="minorHAnsi"/>
                <w:bCs/>
                <w:color w:val="000000"/>
                <w:sz w:val="20"/>
                <w:szCs w:val="20"/>
              </w:rPr>
              <w:t>divide</w:t>
            </w:r>
            <w:proofErr w:type="gramEnd"/>
            <w:r w:rsidRPr="00A97FD8">
              <w:rPr>
                <w:rFonts w:cstheme="minorHAnsi"/>
                <w:bCs/>
                <w:color w:val="000000"/>
                <w:sz w:val="20"/>
                <w:szCs w:val="20"/>
              </w:rPr>
              <w:t xml:space="preserve"> pero modifica la superficie del terreno (ensanche) se requiere un procedimiento para poder inscribir en el CBR el “nuevo lote” resultante.</w:t>
            </w:r>
          </w:p>
          <w:p w14:paraId="2D9E48ED" w14:textId="77777777" w:rsidR="009714A9" w:rsidRDefault="009714A9" w:rsidP="00706A2A">
            <w:pPr>
              <w:ind w:left="164" w:right="127"/>
              <w:jc w:val="both"/>
              <w:rPr>
                <w:rFonts w:cstheme="minorHAnsi"/>
                <w:bCs/>
                <w:color w:val="000000"/>
                <w:sz w:val="20"/>
                <w:szCs w:val="20"/>
              </w:rPr>
            </w:pPr>
          </w:p>
          <w:p w14:paraId="54B01D30" w14:textId="77777777" w:rsidR="009714A9" w:rsidRDefault="009714A9" w:rsidP="00706A2A">
            <w:pPr>
              <w:ind w:left="164" w:right="127"/>
              <w:jc w:val="both"/>
              <w:rPr>
                <w:rFonts w:cstheme="minorHAnsi"/>
                <w:bCs/>
                <w:color w:val="000000"/>
                <w:sz w:val="20"/>
                <w:szCs w:val="20"/>
              </w:rPr>
            </w:pPr>
          </w:p>
          <w:p w14:paraId="45A8444B" w14:textId="77777777" w:rsidR="009714A9" w:rsidRDefault="009714A9" w:rsidP="00706A2A">
            <w:pPr>
              <w:ind w:left="164" w:right="127"/>
              <w:jc w:val="both"/>
              <w:rPr>
                <w:rFonts w:cstheme="minorHAnsi"/>
                <w:bCs/>
                <w:color w:val="000000"/>
                <w:sz w:val="20"/>
                <w:szCs w:val="20"/>
              </w:rPr>
            </w:pPr>
          </w:p>
          <w:p w14:paraId="4A8988E4" w14:textId="5F87E414" w:rsidR="009714A9" w:rsidRPr="003A4FF5" w:rsidRDefault="009714A9" w:rsidP="00706A2A">
            <w:pPr>
              <w:ind w:right="127"/>
              <w:jc w:val="both"/>
              <w:rPr>
                <w:rFonts w:cstheme="minorHAnsi"/>
                <w:b/>
                <w:color w:val="000000"/>
                <w:sz w:val="20"/>
                <w:szCs w:val="20"/>
                <w:u w:val="single"/>
              </w:rPr>
            </w:pPr>
            <w:r w:rsidRPr="003A4FF5">
              <w:rPr>
                <w:rFonts w:cstheme="minorHAnsi"/>
                <w:b/>
                <w:color w:val="000000"/>
                <w:sz w:val="20"/>
                <w:szCs w:val="20"/>
                <w:u w:val="single"/>
              </w:rPr>
              <w:t xml:space="preserve">LITERAL </w:t>
            </w:r>
            <w:r>
              <w:rPr>
                <w:rFonts w:cstheme="minorHAnsi"/>
                <w:b/>
                <w:color w:val="000000"/>
                <w:sz w:val="20"/>
                <w:szCs w:val="20"/>
                <w:u w:val="single"/>
              </w:rPr>
              <w:t>A.4)</w:t>
            </w:r>
            <w:r w:rsidRPr="003A4FF5">
              <w:rPr>
                <w:rFonts w:cstheme="minorHAnsi"/>
                <w:b/>
                <w:color w:val="000000"/>
                <w:sz w:val="20"/>
                <w:szCs w:val="20"/>
                <w:u w:val="single"/>
              </w:rPr>
              <w:t xml:space="preserve">, DEL NUMERAL </w:t>
            </w:r>
            <w:r>
              <w:rPr>
                <w:rFonts w:cstheme="minorHAnsi"/>
                <w:b/>
                <w:color w:val="000000"/>
                <w:sz w:val="20"/>
                <w:szCs w:val="20"/>
                <w:u w:val="single"/>
              </w:rPr>
              <w:t>2</w:t>
            </w:r>
            <w:r w:rsidRPr="003A4FF5">
              <w:rPr>
                <w:rFonts w:cstheme="minorHAnsi"/>
                <w:b/>
                <w:color w:val="000000"/>
                <w:sz w:val="20"/>
                <w:szCs w:val="20"/>
                <w:u w:val="single"/>
              </w:rPr>
              <w:t>:</w:t>
            </w:r>
          </w:p>
          <w:p w14:paraId="7CB58CEB" w14:textId="77777777" w:rsidR="009714A9" w:rsidRDefault="009714A9" w:rsidP="00706A2A">
            <w:pPr>
              <w:ind w:right="127"/>
              <w:jc w:val="both"/>
              <w:rPr>
                <w:rFonts w:cstheme="minorHAnsi"/>
                <w:bCs/>
                <w:sz w:val="20"/>
                <w:szCs w:val="20"/>
              </w:rPr>
            </w:pPr>
            <w:r w:rsidRPr="00F02653">
              <w:rPr>
                <w:rFonts w:cstheme="minorHAnsi"/>
                <w:b/>
                <w:sz w:val="20"/>
                <w:szCs w:val="20"/>
              </w:rPr>
              <w:t>Carlos Pinto (CChC):</w:t>
            </w:r>
            <w:r>
              <w:rPr>
                <w:rFonts w:cstheme="minorHAnsi"/>
                <w:bCs/>
                <w:sz w:val="20"/>
                <w:szCs w:val="20"/>
              </w:rPr>
              <w:t xml:space="preserve"> </w:t>
            </w:r>
          </w:p>
          <w:p w14:paraId="168419A6" w14:textId="77777777" w:rsidR="009714A9" w:rsidRPr="00795D0D" w:rsidRDefault="009714A9" w:rsidP="00706A2A">
            <w:pPr>
              <w:ind w:right="127"/>
              <w:jc w:val="both"/>
              <w:rPr>
                <w:rFonts w:cstheme="minorHAnsi"/>
                <w:bCs/>
                <w:color w:val="000000"/>
                <w:sz w:val="20"/>
                <w:szCs w:val="20"/>
              </w:rPr>
            </w:pPr>
            <w:r w:rsidRPr="00795D0D">
              <w:rPr>
                <w:rFonts w:cstheme="minorHAnsi"/>
                <w:bCs/>
                <w:color w:val="000000"/>
                <w:sz w:val="20"/>
                <w:szCs w:val="20"/>
              </w:rPr>
              <w:t>Urbanizaciones voluntarias en terreno privado afecto se deben ajustar al IPT.</w:t>
            </w:r>
          </w:p>
          <w:p w14:paraId="66C49A44" w14:textId="77777777" w:rsidR="009714A9" w:rsidRDefault="009714A9" w:rsidP="00706A2A">
            <w:pPr>
              <w:ind w:left="164" w:right="127"/>
              <w:jc w:val="both"/>
              <w:rPr>
                <w:rFonts w:cstheme="minorHAnsi"/>
                <w:bCs/>
                <w:color w:val="000000"/>
                <w:sz w:val="20"/>
                <w:szCs w:val="20"/>
              </w:rPr>
            </w:pPr>
          </w:p>
          <w:p w14:paraId="1EB9DC3E" w14:textId="77777777" w:rsidR="009714A9" w:rsidRDefault="009714A9" w:rsidP="00706A2A">
            <w:pPr>
              <w:ind w:left="164" w:right="127"/>
              <w:jc w:val="both"/>
              <w:rPr>
                <w:rFonts w:cstheme="minorHAnsi"/>
                <w:bCs/>
                <w:color w:val="000000"/>
                <w:sz w:val="20"/>
                <w:szCs w:val="20"/>
              </w:rPr>
            </w:pPr>
          </w:p>
          <w:p w14:paraId="323466DF" w14:textId="77777777" w:rsidR="009714A9" w:rsidRDefault="009714A9" w:rsidP="00706A2A">
            <w:pPr>
              <w:ind w:left="164" w:right="127"/>
              <w:jc w:val="both"/>
              <w:rPr>
                <w:rFonts w:cstheme="minorHAnsi"/>
                <w:bCs/>
                <w:color w:val="000000"/>
                <w:sz w:val="20"/>
                <w:szCs w:val="20"/>
              </w:rPr>
            </w:pPr>
          </w:p>
          <w:p w14:paraId="09CED1AD" w14:textId="77777777" w:rsidR="009714A9" w:rsidRDefault="009714A9" w:rsidP="00706A2A">
            <w:pPr>
              <w:ind w:left="164" w:right="127"/>
              <w:jc w:val="both"/>
              <w:rPr>
                <w:rFonts w:cstheme="minorHAnsi"/>
                <w:bCs/>
                <w:color w:val="000000"/>
                <w:sz w:val="20"/>
                <w:szCs w:val="20"/>
              </w:rPr>
            </w:pPr>
          </w:p>
          <w:p w14:paraId="09B276BF" w14:textId="77777777" w:rsidR="009714A9" w:rsidRDefault="009714A9" w:rsidP="00706A2A">
            <w:pPr>
              <w:ind w:left="164" w:right="127"/>
              <w:jc w:val="both"/>
              <w:rPr>
                <w:rFonts w:cstheme="minorHAnsi"/>
                <w:bCs/>
                <w:color w:val="000000"/>
                <w:sz w:val="20"/>
                <w:szCs w:val="20"/>
              </w:rPr>
            </w:pPr>
          </w:p>
          <w:p w14:paraId="00A43C14" w14:textId="77777777" w:rsidR="009714A9" w:rsidRDefault="009714A9" w:rsidP="00706A2A">
            <w:pPr>
              <w:ind w:left="164" w:right="127"/>
              <w:jc w:val="both"/>
              <w:rPr>
                <w:rFonts w:cstheme="minorHAnsi"/>
                <w:bCs/>
                <w:color w:val="000000"/>
                <w:sz w:val="20"/>
                <w:szCs w:val="20"/>
              </w:rPr>
            </w:pPr>
          </w:p>
          <w:p w14:paraId="34E6A110" w14:textId="77777777" w:rsidR="009714A9" w:rsidRDefault="009714A9" w:rsidP="00706A2A">
            <w:pPr>
              <w:ind w:left="164" w:right="127"/>
              <w:jc w:val="both"/>
              <w:rPr>
                <w:rFonts w:cstheme="minorHAnsi"/>
                <w:bCs/>
                <w:color w:val="000000"/>
                <w:sz w:val="20"/>
                <w:szCs w:val="20"/>
              </w:rPr>
            </w:pPr>
          </w:p>
          <w:p w14:paraId="46B97107" w14:textId="77777777" w:rsidR="009714A9" w:rsidRDefault="009714A9" w:rsidP="00706A2A">
            <w:pPr>
              <w:ind w:left="164" w:right="127"/>
              <w:jc w:val="both"/>
              <w:rPr>
                <w:rFonts w:cstheme="minorHAnsi"/>
                <w:bCs/>
                <w:color w:val="000000"/>
                <w:sz w:val="20"/>
                <w:szCs w:val="20"/>
              </w:rPr>
            </w:pPr>
          </w:p>
          <w:p w14:paraId="54E6E391" w14:textId="14E9543B" w:rsidR="009714A9" w:rsidRPr="003A4FF5" w:rsidRDefault="009714A9" w:rsidP="00706A2A">
            <w:pPr>
              <w:ind w:left="164" w:right="127"/>
              <w:jc w:val="both"/>
              <w:rPr>
                <w:rFonts w:cstheme="minorHAnsi"/>
                <w:b/>
                <w:color w:val="000000"/>
                <w:sz w:val="20"/>
                <w:szCs w:val="20"/>
                <w:u w:val="single"/>
              </w:rPr>
            </w:pPr>
            <w:r w:rsidRPr="003A4FF5">
              <w:rPr>
                <w:rFonts w:cstheme="minorHAnsi"/>
                <w:b/>
                <w:color w:val="000000"/>
                <w:sz w:val="20"/>
                <w:szCs w:val="20"/>
                <w:u w:val="single"/>
              </w:rPr>
              <w:t xml:space="preserve">LITERAL </w:t>
            </w:r>
            <w:r>
              <w:rPr>
                <w:rFonts w:cstheme="minorHAnsi"/>
                <w:b/>
                <w:color w:val="000000"/>
                <w:sz w:val="20"/>
                <w:szCs w:val="20"/>
                <w:u w:val="single"/>
              </w:rPr>
              <w:t>B)</w:t>
            </w:r>
            <w:r w:rsidRPr="003A4FF5">
              <w:rPr>
                <w:rFonts w:cstheme="minorHAnsi"/>
                <w:b/>
                <w:color w:val="000000"/>
                <w:sz w:val="20"/>
                <w:szCs w:val="20"/>
                <w:u w:val="single"/>
              </w:rPr>
              <w:t xml:space="preserve">, DEL NUMERAL </w:t>
            </w:r>
            <w:r>
              <w:rPr>
                <w:rFonts w:cstheme="minorHAnsi"/>
                <w:b/>
                <w:color w:val="000000"/>
                <w:sz w:val="20"/>
                <w:szCs w:val="20"/>
                <w:u w:val="single"/>
              </w:rPr>
              <w:t>2</w:t>
            </w:r>
            <w:r w:rsidRPr="003A4FF5">
              <w:rPr>
                <w:rFonts w:cstheme="minorHAnsi"/>
                <w:b/>
                <w:color w:val="000000"/>
                <w:sz w:val="20"/>
                <w:szCs w:val="20"/>
                <w:u w:val="single"/>
              </w:rPr>
              <w:t>:</w:t>
            </w:r>
          </w:p>
          <w:p w14:paraId="4999102D" w14:textId="77777777" w:rsidR="009714A9" w:rsidRPr="003A4FF5" w:rsidRDefault="009714A9" w:rsidP="00706A2A">
            <w:pPr>
              <w:ind w:left="164" w:right="127"/>
              <w:jc w:val="both"/>
              <w:rPr>
                <w:rFonts w:cstheme="minorHAnsi"/>
                <w:b/>
                <w:color w:val="000000"/>
                <w:sz w:val="20"/>
                <w:szCs w:val="20"/>
              </w:rPr>
            </w:pPr>
            <w:r>
              <w:rPr>
                <w:rFonts w:cstheme="minorHAnsi"/>
                <w:b/>
                <w:color w:val="000000"/>
                <w:sz w:val="20"/>
                <w:szCs w:val="20"/>
              </w:rPr>
              <w:t>Marisol Rojas (AOA)</w:t>
            </w:r>
            <w:r w:rsidRPr="003A4FF5">
              <w:rPr>
                <w:rFonts w:cstheme="minorHAnsi"/>
                <w:b/>
                <w:color w:val="000000"/>
                <w:sz w:val="20"/>
                <w:szCs w:val="20"/>
              </w:rPr>
              <w:t>:</w:t>
            </w:r>
          </w:p>
          <w:p w14:paraId="2F9A34D2" w14:textId="77777777" w:rsidR="009714A9" w:rsidRPr="002B7330" w:rsidRDefault="009714A9" w:rsidP="00706A2A">
            <w:pPr>
              <w:ind w:left="164" w:right="127"/>
              <w:jc w:val="both"/>
              <w:rPr>
                <w:rFonts w:cstheme="minorHAnsi"/>
                <w:bCs/>
                <w:color w:val="000000"/>
                <w:sz w:val="20"/>
                <w:szCs w:val="20"/>
              </w:rPr>
            </w:pPr>
            <w:r w:rsidRPr="002B7330">
              <w:rPr>
                <w:rFonts w:cstheme="minorHAnsi"/>
                <w:bCs/>
                <w:color w:val="000000"/>
                <w:sz w:val="20"/>
                <w:szCs w:val="20"/>
              </w:rPr>
              <w:t>12.</w:t>
            </w:r>
            <w:r w:rsidRPr="002B7330">
              <w:rPr>
                <w:rFonts w:cstheme="minorHAnsi"/>
                <w:bCs/>
                <w:color w:val="000000"/>
                <w:sz w:val="20"/>
                <w:szCs w:val="20"/>
              </w:rPr>
              <w:tab/>
              <w:t xml:space="preserve">Cuáles son estos casos? </w:t>
            </w:r>
            <w:proofErr w:type="gramStart"/>
            <w:r w:rsidRPr="002B7330">
              <w:rPr>
                <w:rFonts w:cstheme="minorHAnsi"/>
                <w:bCs/>
                <w:color w:val="000000"/>
                <w:sz w:val="20"/>
                <w:szCs w:val="20"/>
              </w:rPr>
              <w:t>Por qué no sería un loteo?</w:t>
            </w:r>
            <w:proofErr w:type="gramEnd"/>
          </w:p>
          <w:p w14:paraId="64BAA9BD" w14:textId="49E9389A" w:rsidR="009714A9" w:rsidRDefault="009714A9" w:rsidP="00706A2A">
            <w:pPr>
              <w:ind w:left="164" w:right="127"/>
              <w:jc w:val="both"/>
              <w:rPr>
                <w:rFonts w:cstheme="minorHAnsi"/>
                <w:bCs/>
                <w:color w:val="000000"/>
                <w:sz w:val="20"/>
                <w:szCs w:val="20"/>
              </w:rPr>
            </w:pPr>
            <w:proofErr w:type="spellStart"/>
            <w:r w:rsidRPr="002B7330">
              <w:rPr>
                <w:rFonts w:cstheme="minorHAnsi"/>
                <w:bCs/>
                <w:color w:val="000000"/>
                <w:sz w:val="20"/>
                <w:szCs w:val="20"/>
              </w:rPr>
              <w:t>Idem</w:t>
            </w:r>
            <w:proofErr w:type="spellEnd"/>
            <w:r w:rsidRPr="002B7330">
              <w:rPr>
                <w:rFonts w:cstheme="minorHAnsi"/>
                <w:bCs/>
                <w:color w:val="000000"/>
                <w:sz w:val="20"/>
                <w:szCs w:val="20"/>
              </w:rPr>
              <w:t xml:space="preserve"> observación Nº 6, cuando sea una exigencia del IPT (ej. Proyectar una vialidad cada 200 </w:t>
            </w:r>
            <w:proofErr w:type="spellStart"/>
            <w:r w:rsidRPr="002B7330">
              <w:rPr>
                <w:rFonts w:cstheme="minorHAnsi"/>
                <w:bCs/>
                <w:color w:val="000000"/>
                <w:sz w:val="20"/>
                <w:szCs w:val="20"/>
              </w:rPr>
              <w:t>mts</w:t>
            </w:r>
            <w:proofErr w:type="spellEnd"/>
            <w:r w:rsidRPr="002B7330">
              <w:rPr>
                <w:rFonts w:cstheme="minorHAnsi"/>
                <w:bCs/>
                <w:color w:val="000000"/>
                <w:sz w:val="20"/>
                <w:szCs w:val="20"/>
              </w:rPr>
              <w:t xml:space="preserve"> de distancia) o para cumplir con la aplicación de la ley de Copropiedad Inmobiliaria.</w:t>
            </w:r>
          </w:p>
          <w:p w14:paraId="1693D7C3" w14:textId="77777777" w:rsidR="009714A9" w:rsidRDefault="009714A9" w:rsidP="00706A2A">
            <w:pPr>
              <w:ind w:left="164" w:right="127"/>
              <w:jc w:val="both"/>
              <w:rPr>
                <w:rFonts w:cstheme="minorHAnsi"/>
                <w:bCs/>
                <w:color w:val="000000"/>
                <w:sz w:val="20"/>
                <w:szCs w:val="20"/>
              </w:rPr>
            </w:pPr>
          </w:p>
          <w:p w14:paraId="26D11DBC" w14:textId="6D618832" w:rsidR="009714A9" w:rsidRPr="00795D0D" w:rsidRDefault="009714A9" w:rsidP="00706A2A">
            <w:pPr>
              <w:ind w:left="164" w:right="127"/>
              <w:jc w:val="both"/>
              <w:rPr>
                <w:rFonts w:cstheme="minorHAnsi"/>
                <w:b/>
                <w:color w:val="000000"/>
                <w:sz w:val="20"/>
                <w:szCs w:val="20"/>
              </w:rPr>
            </w:pPr>
            <w:r w:rsidRPr="00795D0D">
              <w:rPr>
                <w:rFonts w:cstheme="minorHAnsi"/>
                <w:b/>
                <w:color w:val="000000"/>
                <w:sz w:val="20"/>
                <w:szCs w:val="20"/>
              </w:rPr>
              <w:t xml:space="preserve">Joaquín </w:t>
            </w:r>
            <w:proofErr w:type="spellStart"/>
            <w:r w:rsidRPr="00795D0D">
              <w:rPr>
                <w:rFonts w:cstheme="minorHAnsi"/>
                <w:b/>
                <w:color w:val="000000"/>
                <w:sz w:val="20"/>
                <w:szCs w:val="20"/>
              </w:rPr>
              <w:t>Chauriye</w:t>
            </w:r>
            <w:proofErr w:type="spellEnd"/>
            <w:r w:rsidRPr="00795D0D">
              <w:rPr>
                <w:rFonts w:cstheme="minorHAnsi"/>
                <w:b/>
                <w:color w:val="000000"/>
                <w:sz w:val="20"/>
                <w:szCs w:val="20"/>
              </w:rPr>
              <w:t>:</w:t>
            </w:r>
          </w:p>
          <w:p w14:paraId="25B58848" w14:textId="48D258D1" w:rsidR="009714A9" w:rsidRDefault="009714A9" w:rsidP="00706A2A">
            <w:pPr>
              <w:ind w:left="164" w:right="127"/>
              <w:jc w:val="both"/>
              <w:rPr>
                <w:rFonts w:cstheme="minorHAnsi"/>
                <w:bCs/>
                <w:color w:val="000000"/>
                <w:sz w:val="20"/>
                <w:szCs w:val="20"/>
              </w:rPr>
            </w:pPr>
            <w:r w:rsidRPr="00795D0D">
              <w:rPr>
                <w:rFonts w:cstheme="minorHAnsi"/>
                <w:bCs/>
                <w:color w:val="000000"/>
                <w:sz w:val="20"/>
                <w:szCs w:val="20"/>
              </w:rPr>
              <w:t xml:space="preserve">2. Sugerimos que se permita la urbanización voluntaria de vías que, por costumbre o servidumbre legal existente a la fecha de la publicación del presente decreto, se utilicen en la práctica como vías públicas pero que jurídicamente no lo sean. Esto resolvería el problema de subdivisiones existentes -algunas aprobadas bajo el DL-3516 como predios rústicos, pero que hoy son urbanas- donde su vialidad interna pertenece al propietario original (“lote camino”) o a los respectivos adquirentes (“servidumbres recíprocas”), para que de esta manera </w:t>
            </w:r>
            <w:r w:rsidRPr="00795D0D">
              <w:rPr>
                <w:rFonts w:cstheme="minorHAnsi"/>
                <w:bCs/>
                <w:color w:val="000000"/>
                <w:sz w:val="20"/>
                <w:szCs w:val="20"/>
              </w:rPr>
              <w:lastRenderedPageBreak/>
              <w:t>queden incorporados a la zona urbana de un Plan Regulador.</w:t>
            </w:r>
          </w:p>
          <w:p w14:paraId="7EBF76D7" w14:textId="77777777" w:rsidR="009714A9" w:rsidRDefault="009714A9" w:rsidP="00706A2A">
            <w:pPr>
              <w:ind w:left="164" w:right="127"/>
              <w:jc w:val="both"/>
              <w:rPr>
                <w:rFonts w:cstheme="minorHAnsi"/>
                <w:bCs/>
                <w:color w:val="000000"/>
                <w:sz w:val="20"/>
                <w:szCs w:val="20"/>
              </w:rPr>
            </w:pPr>
          </w:p>
          <w:p w14:paraId="17AC98DE" w14:textId="77777777" w:rsidR="009714A9" w:rsidRDefault="009714A9" w:rsidP="00706A2A">
            <w:pPr>
              <w:ind w:left="164" w:right="127"/>
              <w:jc w:val="both"/>
              <w:rPr>
                <w:rFonts w:cstheme="minorHAnsi"/>
                <w:bCs/>
                <w:color w:val="000000"/>
                <w:sz w:val="20"/>
                <w:szCs w:val="20"/>
              </w:rPr>
            </w:pPr>
          </w:p>
          <w:p w14:paraId="3A529626" w14:textId="77777777" w:rsidR="009714A9" w:rsidRDefault="009714A9" w:rsidP="00706A2A">
            <w:pPr>
              <w:ind w:left="164" w:right="127"/>
              <w:jc w:val="both"/>
              <w:rPr>
                <w:rFonts w:cstheme="minorHAnsi"/>
                <w:bCs/>
                <w:color w:val="000000"/>
                <w:sz w:val="20"/>
                <w:szCs w:val="20"/>
              </w:rPr>
            </w:pPr>
          </w:p>
          <w:p w14:paraId="5DB84085" w14:textId="77777777" w:rsidR="009714A9" w:rsidRDefault="009714A9" w:rsidP="00706A2A">
            <w:pPr>
              <w:ind w:left="164" w:right="127"/>
              <w:jc w:val="both"/>
              <w:rPr>
                <w:rFonts w:cstheme="minorHAnsi"/>
                <w:bCs/>
                <w:color w:val="000000"/>
                <w:sz w:val="20"/>
                <w:szCs w:val="20"/>
              </w:rPr>
            </w:pPr>
          </w:p>
          <w:p w14:paraId="31BDCAE2" w14:textId="77777777" w:rsidR="009714A9" w:rsidRDefault="009714A9" w:rsidP="00706A2A">
            <w:pPr>
              <w:ind w:left="164" w:right="127"/>
              <w:jc w:val="both"/>
              <w:rPr>
                <w:rFonts w:cstheme="minorHAnsi"/>
                <w:bCs/>
                <w:color w:val="000000"/>
                <w:sz w:val="20"/>
                <w:szCs w:val="20"/>
              </w:rPr>
            </w:pPr>
          </w:p>
          <w:p w14:paraId="79E79D54" w14:textId="14A9D390" w:rsidR="009714A9" w:rsidRPr="003A4FF5" w:rsidRDefault="009714A9" w:rsidP="00706A2A">
            <w:pPr>
              <w:ind w:left="164" w:right="127"/>
              <w:jc w:val="both"/>
              <w:rPr>
                <w:rFonts w:cstheme="minorHAnsi"/>
                <w:b/>
                <w:color w:val="000000"/>
                <w:sz w:val="20"/>
                <w:szCs w:val="20"/>
                <w:u w:val="single"/>
              </w:rPr>
            </w:pPr>
            <w:r w:rsidRPr="003A4FF5">
              <w:rPr>
                <w:rFonts w:cstheme="minorHAnsi"/>
                <w:b/>
                <w:color w:val="000000"/>
                <w:sz w:val="20"/>
                <w:szCs w:val="20"/>
                <w:u w:val="single"/>
              </w:rPr>
              <w:t xml:space="preserve">LITERAL </w:t>
            </w:r>
            <w:r>
              <w:rPr>
                <w:rFonts w:cstheme="minorHAnsi"/>
                <w:b/>
                <w:color w:val="000000"/>
                <w:sz w:val="20"/>
                <w:szCs w:val="20"/>
                <w:u w:val="single"/>
              </w:rPr>
              <w:t>B.1)</w:t>
            </w:r>
            <w:r w:rsidRPr="003A4FF5">
              <w:rPr>
                <w:rFonts w:cstheme="minorHAnsi"/>
                <w:b/>
                <w:color w:val="000000"/>
                <w:sz w:val="20"/>
                <w:szCs w:val="20"/>
                <w:u w:val="single"/>
              </w:rPr>
              <w:t xml:space="preserve">, DEL NUMERAL </w:t>
            </w:r>
            <w:r>
              <w:rPr>
                <w:rFonts w:cstheme="minorHAnsi"/>
                <w:b/>
                <w:color w:val="000000"/>
                <w:sz w:val="20"/>
                <w:szCs w:val="20"/>
                <w:u w:val="single"/>
              </w:rPr>
              <w:t>2</w:t>
            </w:r>
            <w:r w:rsidRPr="003A4FF5">
              <w:rPr>
                <w:rFonts w:cstheme="minorHAnsi"/>
                <w:b/>
                <w:color w:val="000000"/>
                <w:sz w:val="20"/>
                <w:szCs w:val="20"/>
                <w:u w:val="single"/>
              </w:rPr>
              <w:t>:</w:t>
            </w:r>
          </w:p>
          <w:p w14:paraId="1C3FBB8E" w14:textId="59DCE82A" w:rsidR="009714A9" w:rsidRPr="00C86012" w:rsidRDefault="009714A9" w:rsidP="00706A2A">
            <w:pPr>
              <w:ind w:left="164" w:right="127"/>
              <w:jc w:val="both"/>
              <w:rPr>
                <w:rFonts w:cstheme="minorHAnsi"/>
                <w:b/>
                <w:color w:val="000000"/>
                <w:sz w:val="20"/>
                <w:szCs w:val="20"/>
              </w:rPr>
            </w:pPr>
            <w:r w:rsidRPr="00C86012">
              <w:rPr>
                <w:rFonts w:cstheme="minorHAnsi"/>
                <w:b/>
                <w:color w:val="000000"/>
                <w:sz w:val="20"/>
                <w:szCs w:val="20"/>
              </w:rPr>
              <w:t xml:space="preserve">Juan Pablo Benavente Undurraga (Galilea S.A Ingeniería y Construcción, Galilea Centro </w:t>
            </w:r>
            <w:proofErr w:type="spellStart"/>
            <w:r w:rsidRPr="00C86012">
              <w:rPr>
                <w:rFonts w:cstheme="minorHAnsi"/>
                <w:b/>
                <w:color w:val="000000"/>
                <w:sz w:val="20"/>
                <w:szCs w:val="20"/>
              </w:rPr>
              <w:t>SpA</w:t>
            </w:r>
            <w:proofErr w:type="spellEnd"/>
            <w:r w:rsidRPr="00C86012">
              <w:rPr>
                <w:rFonts w:cstheme="minorHAnsi"/>
                <w:b/>
                <w:color w:val="000000"/>
                <w:sz w:val="20"/>
                <w:szCs w:val="20"/>
              </w:rPr>
              <w:t>):</w:t>
            </w:r>
          </w:p>
          <w:p w14:paraId="1842FF26" w14:textId="5B25F2B5" w:rsidR="009714A9" w:rsidRDefault="009714A9" w:rsidP="00706A2A">
            <w:pPr>
              <w:ind w:left="164" w:right="127"/>
              <w:jc w:val="both"/>
              <w:rPr>
                <w:rFonts w:cstheme="minorHAnsi"/>
                <w:bCs/>
                <w:color w:val="000000"/>
                <w:sz w:val="20"/>
                <w:szCs w:val="20"/>
              </w:rPr>
            </w:pPr>
            <w:r w:rsidRPr="00C86012">
              <w:rPr>
                <w:rFonts w:cstheme="minorHAnsi"/>
                <w:bCs/>
                <w:color w:val="000000"/>
                <w:sz w:val="20"/>
                <w:szCs w:val="20"/>
              </w:rPr>
              <w:t>¿para poder perfeccionar la superficie resultante posterior a la aprobación previa de la municipalidad respectiva y a la obtención del permiso de la Dirección de Obras Municipales”. Se debe incluir en el plano que da origen a la solicitud, la situación actual del lote original y un plano de situación propuesta, con el fin de poder identificar los deslindes, polígonos y superficie de la superficie resultante. Lo cual pueda ser informado e inscrito en el CBR y a la vez nos permita actualizar la información de avalúo fiscal y catastro físico del lote en el SII.?</w:t>
            </w:r>
          </w:p>
          <w:p w14:paraId="42AB0F02" w14:textId="77777777" w:rsidR="009714A9" w:rsidRDefault="009714A9" w:rsidP="00706A2A">
            <w:pPr>
              <w:ind w:left="164" w:right="127"/>
              <w:jc w:val="both"/>
              <w:rPr>
                <w:rFonts w:cstheme="minorHAnsi"/>
                <w:bCs/>
                <w:color w:val="000000"/>
                <w:sz w:val="20"/>
                <w:szCs w:val="20"/>
              </w:rPr>
            </w:pPr>
          </w:p>
          <w:p w14:paraId="069DF1B9" w14:textId="77777777" w:rsidR="009714A9" w:rsidRDefault="009714A9" w:rsidP="00706A2A">
            <w:pPr>
              <w:ind w:left="164" w:right="127"/>
              <w:jc w:val="both"/>
              <w:rPr>
                <w:rFonts w:cstheme="minorHAnsi"/>
                <w:bCs/>
                <w:color w:val="000000"/>
                <w:sz w:val="20"/>
                <w:szCs w:val="20"/>
              </w:rPr>
            </w:pPr>
          </w:p>
          <w:p w14:paraId="1529879B" w14:textId="77777777" w:rsidR="009714A9" w:rsidRDefault="009714A9" w:rsidP="00706A2A">
            <w:pPr>
              <w:ind w:left="164" w:right="127"/>
              <w:jc w:val="both"/>
              <w:rPr>
                <w:rFonts w:cstheme="minorHAnsi"/>
                <w:bCs/>
                <w:color w:val="000000"/>
                <w:sz w:val="20"/>
                <w:szCs w:val="20"/>
              </w:rPr>
            </w:pPr>
          </w:p>
          <w:p w14:paraId="4FE4D810" w14:textId="77777777" w:rsidR="009714A9" w:rsidRDefault="009714A9" w:rsidP="00706A2A">
            <w:pPr>
              <w:ind w:left="164" w:right="127"/>
              <w:jc w:val="both"/>
              <w:rPr>
                <w:rFonts w:cstheme="minorHAnsi"/>
                <w:bCs/>
                <w:color w:val="000000"/>
                <w:sz w:val="20"/>
                <w:szCs w:val="20"/>
              </w:rPr>
            </w:pPr>
          </w:p>
          <w:p w14:paraId="3795AE56" w14:textId="77777777" w:rsidR="009714A9" w:rsidRDefault="009714A9" w:rsidP="00706A2A">
            <w:pPr>
              <w:ind w:left="164" w:right="127"/>
              <w:jc w:val="center"/>
              <w:rPr>
                <w:rFonts w:cstheme="minorHAnsi"/>
                <w:bCs/>
                <w:color w:val="000000"/>
                <w:sz w:val="20"/>
                <w:szCs w:val="20"/>
              </w:rPr>
            </w:pPr>
          </w:p>
          <w:p w14:paraId="57529687" w14:textId="77777777" w:rsidR="009714A9" w:rsidRDefault="009714A9" w:rsidP="00706A2A">
            <w:pPr>
              <w:ind w:left="164" w:right="127"/>
              <w:jc w:val="center"/>
              <w:rPr>
                <w:rFonts w:cstheme="minorHAnsi"/>
                <w:bCs/>
                <w:color w:val="000000"/>
                <w:sz w:val="20"/>
                <w:szCs w:val="20"/>
              </w:rPr>
            </w:pPr>
          </w:p>
          <w:p w14:paraId="3E95913D" w14:textId="77777777" w:rsidR="009714A9" w:rsidRDefault="009714A9" w:rsidP="00706A2A">
            <w:pPr>
              <w:ind w:left="164" w:right="127"/>
              <w:jc w:val="both"/>
              <w:rPr>
                <w:rFonts w:cstheme="minorHAnsi"/>
                <w:bCs/>
                <w:color w:val="000000"/>
                <w:sz w:val="20"/>
                <w:szCs w:val="20"/>
              </w:rPr>
            </w:pPr>
          </w:p>
          <w:p w14:paraId="7CA75A38" w14:textId="77777777" w:rsidR="009714A9" w:rsidRDefault="009714A9" w:rsidP="00706A2A">
            <w:pPr>
              <w:ind w:left="164" w:right="127"/>
              <w:jc w:val="both"/>
              <w:rPr>
                <w:rFonts w:cstheme="minorHAnsi"/>
                <w:bCs/>
                <w:color w:val="000000"/>
                <w:sz w:val="20"/>
                <w:szCs w:val="20"/>
              </w:rPr>
            </w:pPr>
          </w:p>
          <w:p w14:paraId="30942D2D" w14:textId="77777777" w:rsidR="009714A9" w:rsidRDefault="009714A9" w:rsidP="00706A2A">
            <w:pPr>
              <w:ind w:left="164" w:right="127"/>
              <w:jc w:val="both"/>
              <w:rPr>
                <w:rFonts w:cstheme="minorHAnsi"/>
                <w:bCs/>
                <w:color w:val="000000"/>
                <w:sz w:val="20"/>
                <w:szCs w:val="20"/>
              </w:rPr>
            </w:pPr>
          </w:p>
          <w:p w14:paraId="63B60C56" w14:textId="77777777" w:rsidR="009714A9" w:rsidRDefault="009714A9" w:rsidP="00706A2A">
            <w:pPr>
              <w:ind w:left="164" w:right="127"/>
              <w:jc w:val="both"/>
              <w:rPr>
                <w:rFonts w:cstheme="minorHAnsi"/>
                <w:bCs/>
                <w:color w:val="000000"/>
                <w:sz w:val="20"/>
                <w:szCs w:val="20"/>
              </w:rPr>
            </w:pPr>
          </w:p>
          <w:p w14:paraId="1B9D7B15" w14:textId="54D65EEC" w:rsidR="009714A9" w:rsidRPr="003A4FF5" w:rsidRDefault="009714A9" w:rsidP="00706A2A">
            <w:pPr>
              <w:ind w:left="164" w:right="127"/>
              <w:jc w:val="both"/>
              <w:rPr>
                <w:rFonts w:cstheme="minorHAnsi"/>
                <w:b/>
                <w:color w:val="000000"/>
                <w:sz w:val="20"/>
                <w:szCs w:val="20"/>
                <w:u w:val="single"/>
              </w:rPr>
            </w:pPr>
            <w:r w:rsidRPr="003A4FF5">
              <w:rPr>
                <w:rFonts w:cstheme="minorHAnsi"/>
                <w:b/>
                <w:color w:val="000000"/>
                <w:sz w:val="20"/>
                <w:szCs w:val="20"/>
                <w:u w:val="single"/>
              </w:rPr>
              <w:t xml:space="preserve">LITERAL </w:t>
            </w:r>
            <w:r>
              <w:rPr>
                <w:rFonts w:cstheme="minorHAnsi"/>
                <w:b/>
                <w:color w:val="000000"/>
                <w:sz w:val="20"/>
                <w:szCs w:val="20"/>
                <w:u w:val="single"/>
              </w:rPr>
              <w:t>b.2)</w:t>
            </w:r>
            <w:r w:rsidRPr="003A4FF5">
              <w:rPr>
                <w:rFonts w:cstheme="minorHAnsi"/>
                <w:b/>
                <w:color w:val="000000"/>
                <w:sz w:val="20"/>
                <w:szCs w:val="20"/>
                <w:u w:val="single"/>
              </w:rPr>
              <w:t xml:space="preserve">, DEL NUMERAL </w:t>
            </w:r>
            <w:r>
              <w:rPr>
                <w:rFonts w:cstheme="minorHAnsi"/>
                <w:b/>
                <w:color w:val="000000"/>
                <w:sz w:val="20"/>
                <w:szCs w:val="20"/>
                <w:u w:val="single"/>
              </w:rPr>
              <w:t>2</w:t>
            </w:r>
            <w:r w:rsidRPr="003A4FF5">
              <w:rPr>
                <w:rFonts w:cstheme="minorHAnsi"/>
                <w:b/>
                <w:color w:val="000000"/>
                <w:sz w:val="20"/>
                <w:szCs w:val="20"/>
                <w:u w:val="single"/>
              </w:rPr>
              <w:t>:</w:t>
            </w:r>
          </w:p>
          <w:p w14:paraId="03879898" w14:textId="77777777" w:rsidR="009714A9" w:rsidRPr="003A4FF5" w:rsidRDefault="009714A9" w:rsidP="00706A2A">
            <w:pPr>
              <w:ind w:left="164" w:right="127"/>
              <w:jc w:val="both"/>
              <w:rPr>
                <w:rFonts w:cstheme="minorHAnsi"/>
                <w:b/>
                <w:color w:val="000000"/>
                <w:sz w:val="20"/>
                <w:szCs w:val="20"/>
              </w:rPr>
            </w:pPr>
            <w:r>
              <w:rPr>
                <w:rFonts w:cstheme="minorHAnsi"/>
                <w:b/>
                <w:color w:val="000000"/>
                <w:sz w:val="20"/>
                <w:szCs w:val="20"/>
              </w:rPr>
              <w:t>Luis Prieto</w:t>
            </w:r>
            <w:r w:rsidRPr="003A4FF5">
              <w:rPr>
                <w:rFonts w:cstheme="minorHAnsi"/>
                <w:b/>
                <w:color w:val="000000"/>
                <w:sz w:val="20"/>
                <w:szCs w:val="20"/>
              </w:rPr>
              <w:t>:</w:t>
            </w:r>
          </w:p>
          <w:p w14:paraId="7506077D" w14:textId="370C84A3" w:rsidR="009714A9" w:rsidRDefault="009714A9" w:rsidP="00706A2A">
            <w:pPr>
              <w:ind w:left="164" w:right="127"/>
              <w:jc w:val="both"/>
              <w:rPr>
                <w:rFonts w:cstheme="minorHAnsi"/>
                <w:bCs/>
                <w:color w:val="000000"/>
                <w:sz w:val="20"/>
                <w:szCs w:val="20"/>
              </w:rPr>
            </w:pPr>
            <w:r w:rsidRPr="00FE300E">
              <w:rPr>
                <w:rFonts w:cstheme="minorHAnsi"/>
                <w:bCs/>
                <w:color w:val="000000"/>
                <w:sz w:val="20"/>
                <w:szCs w:val="20"/>
              </w:rPr>
              <w:t>Sugerencia de redacción para b.2) (aquí sí es 100% voluntaria): Cuando la urbanización voluntaria produzca la fragmentación del predio en 2 o más partes, antes de su aprobación se deberá tramitar la correspondiente subdivisión simple que dé origen a los lotes resultantes. Una vez aprobada la subdivisión simple e inscrito los predios resultantes en el CBR, se podrá autorizar por la DOM la urbanización voluntaria donde se cedan y urbanicen los terrenos que el propietario destine a ese fin.</w:t>
            </w:r>
          </w:p>
          <w:p w14:paraId="35A7D0FF" w14:textId="77777777" w:rsidR="009714A9" w:rsidRDefault="009714A9" w:rsidP="00706A2A">
            <w:pPr>
              <w:ind w:left="164" w:right="127"/>
              <w:jc w:val="both"/>
              <w:rPr>
                <w:rFonts w:cstheme="minorHAnsi"/>
                <w:bCs/>
                <w:color w:val="000000"/>
                <w:sz w:val="20"/>
                <w:szCs w:val="20"/>
              </w:rPr>
            </w:pPr>
          </w:p>
          <w:p w14:paraId="64D8A9EC" w14:textId="77777777" w:rsidR="009714A9" w:rsidRPr="003A4FF5" w:rsidRDefault="009714A9" w:rsidP="00706A2A">
            <w:pPr>
              <w:ind w:left="164" w:right="127"/>
              <w:jc w:val="both"/>
              <w:rPr>
                <w:rFonts w:cstheme="minorHAnsi"/>
                <w:b/>
                <w:color w:val="000000"/>
                <w:sz w:val="20"/>
                <w:szCs w:val="20"/>
              </w:rPr>
            </w:pPr>
            <w:r>
              <w:rPr>
                <w:rFonts w:cstheme="minorHAnsi"/>
                <w:b/>
                <w:color w:val="000000"/>
                <w:sz w:val="20"/>
                <w:szCs w:val="20"/>
              </w:rPr>
              <w:t>Marisol Rojas (AOA)</w:t>
            </w:r>
            <w:r w:rsidRPr="003A4FF5">
              <w:rPr>
                <w:rFonts w:cstheme="minorHAnsi"/>
                <w:b/>
                <w:color w:val="000000"/>
                <w:sz w:val="20"/>
                <w:szCs w:val="20"/>
              </w:rPr>
              <w:t>:</w:t>
            </w:r>
          </w:p>
          <w:p w14:paraId="443E0C17" w14:textId="2CF00B10" w:rsidR="009714A9" w:rsidRDefault="009714A9" w:rsidP="00706A2A">
            <w:pPr>
              <w:ind w:left="164" w:right="127"/>
              <w:jc w:val="both"/>
              <w:rPr>
                <w:rFonts w:cstheme="minorHAnsi"/>
                <w:bCs/>
                <w:color w:val="000000"/>
                <w:sz w:val="20"/>
                <w:szCs w:val="20"/>
              </w:rPr>
            </w:pPr>
            <w:r w:rsidRPr="002B7330">
              <w:rPr>
                <w:rFonts w:cstheme="minorHAnsi"/>
                <w:bCs/>
                <w:color w:val="000000"/>
                <w:sz w:val="20"/>
                <w:szCs w:val="20"/>
              </w:rPr>
              <w:lastRenderedPageBreak/>
              <w:t>13.</w:t>
            </w:r>
            <w:r w:rsidRPr="002B7330">
              <w:rPr>
                <w:rFonts w:cstheme="minorHAnsi"/>
                <w:bCs/>
                <w:color w:val="000000"/>
                <w:sz w:val="20"/>
                <w:szCs w:val="20"/>
              </w:rPr>
              <w:tab/>
              <w:t>Es contradictorio con lo dicho anteriormente. Si estoy obligado a subdividir antes, entonces en ese acto estoy obligado a ceder y urbanizar.</w:t>
            </w:r>
          </w:p>
          <w:p w14:paraId="354B1BC6" w14:textId="2BD60FE8" w:rsidR="009714A9" w:rsidRDefault="009714A9" w:rsidP="00706A2A">
            <w:pPr>
              <w:ind w:left="164" w:right="127"/>
              <w:jc w:val="both"/>
              <w:rPr>
                <w:rFonts w:cstheme="minorHAnsi"/>
                <w:bCs/>
                <w:color w:val="000000"/>
                <w:sz w:val="20"/>
                <w:szCs w:val="20"/>
              </w:rPr>
            </w:pPr>
            <w:r>
              <w:rPr>
                <w:rFonts w:cstheme="minorHAnsi"/>
                <w:bCs/>
                <w:color w:val="000000"/>
                <w:sz w:val="20"/>
                <w:szCs w:val="20"/>
              </w:rPr>
              <w:t>¿p</w:t>
            </w:r>
            <w:r w:rsidRPr="002B7330">
              <w:rPr>
                <w:rFonts w:cstheme="minorHAnsi"/>
                <w:bCs/>
                <w:color w:val="000000"/>
                <w:sz w:val="20"/>
                <w:szCs w:val="20"/>
              </w:rPr>
              <w:t>odría ser mejor que un loteo?</w:t>
            </w:r>
          </w:p>
          <w:p w14:paraId="1BF2479A" w14:textId="77777777" w:rsidR="009714A9" w:rsidRDefault="009714A9" w:rsidP="00706A2A">
            <w:pPr>
              <w:ind w:right="127"/>
              <w:jc w:val="both"/>
              <w:rPr>
                <w:rFonts w:cstheme="minorHAnsi"/>
                <w:b/>
                <w:sz w:val="20"/>
                <w:szCs w:val="20"/>
              </w:rPr>
            </w:pPr>
          </w:p>
          <w:p w14:paraId="6E33C19D" w14:textId="52979314" w:rsidR="009714A9" w:rsidRDefault="009714A9" w:rsidP="00706A2A">
            <w:pPr>
              <w:ind w:left="164" w:right="127"/>
              <w:jc w:val="both"/>
              <w:rPr>
                <w:rFonts w:cstheme="minorHAnsi"/>
                <w:bCs/>
                <w:sz w:val="20"/>
                <w:szCs w:val="20"/>
              </w:rPr>
            </w:pPr>
            <w:r w:rsidRPr="00F02653">
              <w:rPr>
                <w:rFonts w:cstheme="minorHAnsi"/>
                <w:b/>
                <w:sz w:val="20"/>
                <w:szCs w:val="20"/>
              </w:rPr>
              <w:t>Carlos Pinto (CChC):</w:t>
            </w:r>
            <w:r>
              <w:rPr>
                <w:rFonts w:cstheme="minorHAnsi"/>
                <w:bCs/>
                <w:sz w:val="20"/>
                <w:szCs w:val="20"/>
              </w:rPr>
              <w:t xml:space="preserve"> </w:t>
            </w:r>
          </w:p>
          <w:p w14:paraId="52BDAE64" w14:textId="6A1E0DB1" w:rsidR="009714A9" w:rsidRDefault="009714A9" w:rsidP="00706A2A">
            <w:pPr>
              <w:ind w:left="164" w:right="127"/>
              <w:jc w:val="both"/>
              <w:rPr>
                <w:rFonts w:cstheme="minorHAnsi"/>
                <w:bCs/>
                <w:color w:val="000000"/>
                <w:sz w:val="20"/>
                <w:szCs w:val="20"/>
              </w:rPr>
            </w:pPr>
            <w:r w:rsidRPr="00795D0D">
              <w:rPr>
                <w:rFonts w:cstheme="minorHAnsi"/>
                <w:bCs/>
                <w:color w:val="000000"/>
                <w:sz w:val="20"/>
                <w:szCs w:val="20"/>
              </w:rPr>
              <w:t>Esto limita lo dispuesto por la Contraloría en cuanto a que un condominio afecto a utilidad pública que queda atravesado por la vía afecta, sigue siendo un mismo lote y no hay obligación de realizar una división afecta. Esto estaría obligando al propietario a generar una subdivisión y distintos terrenos en casos de condominios, lo que puede afectar las normas urbanísticas, por ejemplo. Derivado de lo anterior, podría impedir utilizar la norma urbanística existente al obligar subdivisión, para el desarrollo de proyectos sobre una nueva vialidad BNUP, en que coexista una fragmentación física del predio y una sola edificación, sin necesidad de subdividir y manteniendo un solo terreno.</w:t>
            </w:r>
          </w:p>
          <w:p w14:paraId="0DE119FF" w14:textId="77777777" w:rsidR="009714A9" w:rsidRDefault="009714A9" w:rsidP="00706A2A">
            <w:pPr>
              <w:ind w:left="164" w:right="127"/>
              <w:jc w:val="both"/>
              <w:rPr>
                <w:rFonts w:cstheme="minorHAnsi"/>
                <w:bCs/>
                <w:color w:val="000000"/>
                <w:sz w:val="20"/>
                <w:szCs w:val="20"/>
              </w:rPr>
            </w:pPr>
          </w:p>
          <w:p w14:paraId="32BC63FF" w14:textId="77777777" w:rsidR="00A4318B" w:rsidRDefault="00A4318B" w:rsidP="00706A2A">
            <w:pPr>
              <w:ind w:left="164" w:right="127"/>
              <w:jc w:val="both"/>
              <w:rPr>
                <w:rFonts w:cstheme="minorHAnsi"/>
                <w:bCs/>
                <w:color w:val="000000"/>
                <w:sz w:val="20"/>
                <w:szCs w:val="20"/>
              </w:rPr>
            </w:pPr>
          </w:p>
          <w:p w14:paraId="4707D25D" w14:textId="77777777" w:rsidR="009714A9" w:rsidRDefault="009714A9" w:rsidP="00706A2A">
            <w:pPr>
              <w:ind w:left="164" w:right="127"/>
              <w:jc w:val="both"/>
              <w:rPr>
                <w:rFonts w:cstheme="minorHAnsi"/>
                <w:bCs/>
                <w:color w:val="000000"/>
                <w:sz w:val="20"/>
                <w:szCs w:val="20"/>
              </w:rPr>
            </w:pPr>
          </w:p>
          <w:p w14:paraId="16512885" w14:textId="77777777" w:rsidR="009714A9" w:rsidRDefault="009714A9" w:rsidP="00706A2A">
            <w:pPr>
              <w:ind w:left="164" w:right="127"/>
              <w:jc w:val="both"/>
              <w:rPr>
                <w:rFonts w:cstheme="minorHAnsi"/>
                <w:bCs/>
                <w:color w:val="000000"/>
                <w:sz w:val="20"/>
                <w:szCs w:val="20"/>
              </w:rPr>
            </w:pPr>
          </w:p>
          <w:p w14:paraId="5AD622B1" w14:textId="12678FD0" w:rsidR="009714A9" w:rsidRDefault="009714A9" w:rsidP="00B90D06">
            <w:pPr>
              <w:ind w:left="164" w:right="127"/>
              <w:jc w:val="both"/>
              <w:rPr>
                <w:rFonts w:cstheme="minorHAnsi"/>
                <w:b/>
                <w:color w:val="000000"/>
                <w:sz w:val="20"/>
                <w:szCs w:val="20"/>
                <w:u w:val="single"/>
              </w:rPr>
            </w:pPr>
            <w:r w:rsidRPr="003A4FF5">
              <w:rPr>
                <w:rFonts w:cstheme="minorHAnsi"/>
                <w:b/>
                <w:color w:val="000000"/>
                <w:sz w:val="20"/>
                <w:szCs w:val="20"/>
                <w:u w:val="single"/>
              </w:rPr>
              <w:t>LITERAL B.</w:t>
            </w:r>
            <w:r>
              <w:rPr>
                <w:rFonts w:cstheme="minorHAnsi"/>
                <w:b/>
                <w:color w:val="000000"/>
                <w:sz w:val="20"/>
                <w:szCs w:val="20"/>
                <w:u w:val="single"/>
              </w:rPr>
              <w:t>3</w:t>
            </w:r>
            <w:r w:rsidRPr="003A4FF5">
              <w:rPr>
                <w:rFonts w:cstheme="minorHAnsi"/>
                <w:b/>
                <w:color w:val="000000"/>
                <w:sz w:val="20"/>
                <w:szCs w:val="20"/>
                <w:u w:val="single"/>
              </w:rPr>
              <w:t>)</w:t>
            </w:r>
            <w:r>
              <w:rPr>
                <w:rFonts w:cstheme="minorHAnsi"/>
                <w:b/>
                <w:color w:val="000000"/>
                <w:sz w:val="20"/>
                <w:szCs w:val="20"/>
                <w:u w:val="single"/>
              </w:rPr>
              <w:t>, DEL NUMERAL 2</w:t>
            </w:r>
            <w:r w:rsidRPr="003A4FF5">
              <w:rPr>
                <w:rFonts w:cstheme="minorHAnsi"/>
                <w:b/>
                <w:color w:val="000000"/>
                <w:sz w:val="20"/>
                <w:szCs w:val="20"/>
                <w:u w:val="single"/>
              </w:rPr>
              <w:t>:</w:t>
            </w:r>
          </w:p>
          <w:p w14:paraId="1F24DC18" w14:textId="77777777" w:rsidR="009714A9" w:rsidRPr="003A4FF5" w:rsidRDefault="009714A9" w:rsidP="00B90D06">
            <w:pPr>
              <w:ind w:left="164" w:right="127"/>
              <w:jc w:val="both"/>
              <w:rPr>
                <w:rFonts w:cstheme="minorHAnsi"/>
                <w:b/>
                <w:color w:val="000000"/>
                <w:sz w:val="20"/>
                <w:szCs w:val="20"/>
              </w:rPr>
            </w:pPr>
            <w:r>
              <w:rPr>
                <w:rFonts w:cstheme="minorHAnsi"/>
                <w:b/>
                <w:color w:val="000000"/>
                <w:sz w:val="20"/>
                <w:szCs w:val="20"/>
              </w:rPr>
              <w:t>Marisol Rojas (AOA)</w:t>
            </w:r>
            <w:r w:rsidRPr="003A4FF5">
              <w:rPr>
                <w:rFonts w:cstheme="minorHAnsi"/>
                <w:b/>
                <w:color w:val="000000"/>
                <w:sz w:val="20"/>
                <w:szCs w:val="20"/>
              </w:rPr>
              <w:t>:</w:t>
            </w:r>
          </w:p>
          <w:p w14:paraId="641C36B2" w14:textId="77777777" w:rsidR="009714A9" w:rsidRDefault="009714A9" w:rsidP="00B90D06">
            <w:pPr>
              <w:ind w:left="164" w:right="127"/>
              <w:jc w:val="both"/>
              <w:rPr>
                <w:rFonts w:cstheme="minorHAnsi"/>
                <w:bCs/>
                <w:color w:val="000000"/>
                <w:sz w:val="20"/>
                <w:szCs w:val="20"/>
              </w:rPr>
            </w:pPr>
            <w:r w:rsidRPr="002B7330">
              <w:rPr>
                <w:rFonts w:cstheme="minorHAnsi"/>
                <w:bCs/>
                <w:color w:val="000000"/>
                <w:sz w:val="20"/>
                <w:szCs w:val="20"/>
              </w:rPr>
              <w:t>14.</w:t>
            </w:r>
            <w:r w:rsidRPr="002B7330">
              <w:rPr>
                <w:rFonts w:cstheme="minorHAnsi"/>
                <w:bCs/>
                <w:color w:val="000000"/>
                <w:sz w:val="20"/>
                <w:szCs w:val="20"/>
              </w:rPr>
              <w:tab/>
              <w:t>Pero si son afectaciones a UP a un predio determinado y tiene acceso por otro lado por que podrían prohibir aquello, si el terreno del lado aún no quiere ejecutar dicha urbanización.</w:t>
            </w:r>
          </w:p>
          <w:p w14:paraId="38CC1101" w14:textId="77777777" w:rsidR="009714A9" w:rsidRDefault="009714A9" w:rsidP="00706A2A">
            <w:pPr>
              <w:ind w:left="164" w:right="127"/>
              <w:jc w:val="both"/>
              <w:rPr>
                <w:rFonts w:cstheme="minorHAnsi"/>
                <w:bCs/>
                <w:color w:val="000000"/>
                <w:sz w:val="20"/>
                <w:szCs w:val="20"/>
              </w:rPr>
            </w:pPr>
          </w:p>
          <w:p w14:paraId="4A2431A0" w14:textId="77777777" w:rsidR="009714A9" w:rsidRDefault="009714A9" w:rsidP="00706A2A">
            <w:pPr>
              <w:ind w:left="164" w:right="127"/>
              <w:jc w:val="both"/>
              <w:rPr>
                <w:rFonts w:cstheme="minorHAnsi"/>
                <w:bCs/>
                <w:color w:val="000000"/>
                <w:sz w:val="20"/>
                <w:szCs w:val="20"/>
              </w:rPr>
            </w:pPr>
          </w:p>
          <w:p w14:paraId="764332BA" w14:textId="77777777" w:rsidR="009714A9" w:rsidRDefault="009714A9" w:rsidP="00706A2A">
            <w:pPr>
              <w:ind w:left="164" w:right="127"/>
              <w:jc w:val="both"/>
              <w:rPr>
                <w:rFonts w:cstheme="minorHAnsi"/>
                <w:bCs/>
                <w:color w:val="000000"/>
                <w:sz w:val="20"/>
                <w:szCs w:val="20"/>
              </w:rPr>
            </w:pPr>
          </w:p>
          <w:p w14:paraId="3BEFF5FA" w14:textId="77777777" w:rsidR="009714A9" w:rsidRDefault="009714A9" w:rsidP="00706A2A">
            <w:pPr>
              <w:ind w:left="164" w:right="127"/>
              <w:jc w:val="both"/>
              <w:rPr>
                <w:rFonts w:cstheme="minorHAnsi"/>
                <w:bCs/>
                <w:color w:val="000000"/>
                <w:sz w:val="20"/>
                <w:szCs w:val="20"/>
              </w:rPr>
            </w:pPr>
          </w:p>
          <w:p w14:paraId="724E0A2A" w14:textId="77777777" w:rsidR="009714A9" w:rsidRDefault="009714A9" w:rsidP="00706A2A">
            <w:pPr>
              <w:ind w:left="164" w:right="127"/>
              <w:jc w:val="both"/>
              <w:rPr>
                <w:rFonts w:cstheme="minorHAnsi"/>
                <w:bCs/>
                <w:color w:val="000000"/>
                <w:sz w:val="20"/>
                <w:szCs w:val="20"/>
              </w:rPr>
            </w:pPr>
          </w:p>
          <w:p w14:paraId="314FEB70" w14:textId="77777777" w:rsidR="009714A9" w:rsidRDefault="009714A9" w:rsidP="00706A2A">
            <w:pPr>
              <w:ind w:left="164" w:right="127"/>
              <w:jc w:val="both"/>
              <w:rPr>
                <w:rFonts w:cstheme="minorHAnsi"/>
                <w:b/>
                <w:color w:val="000000"/>
                <w:sz w:val="20"/>
                <w:szCs w:val="20"/>
                <w:u w:val="single"/>
              </w:rPr>
            </w:pPr>
            <w:r w:rsidRPr="003A4FF5">
              <w:rPr>
                <w:rFonts w:cstheme="minorHAnsi"/>
                <w:b/>
                <w:color w:val="000000"/>
                <w:sz w:val="20"/>
                <w:szCs w:val="20"/>
                <w:u w:val="single"/>
              </w:rPr>
              <w:t>LITERAL B.4)</w:t>
            </w:r>
            <w:r>
              <w:rPr>
                <w:rFonts w:cstheme="minorHAnsi"/>
                <w:b/>
                <w:color w:val="000000"/>
                <w:sz w:val="20"/>
                <w:szCs w:val="20"/>
                <w:u w:val="single"/>
              </w:rPr>
              <w:t>, DEL NUMERAL 2</w:t>
            </w:r>
            <w:r w:rsidRPr="003A4FF5">
              <w:rPr>
                <w:rFonts w:cstheme="minorHAnsi"/>
                <w:b/>
                <w:color w:val="000000"/>
                <w:sz w:val="20"/>
                <w:szCs w:val="20"/>
                <w:u w:val="single"/>
              </w:rPr>
              <w:t>:</w:t>
            </w:r>
          </w:p>
          <w:p w14:paraId="3FE7EA4C" w14:textId="77777777" w:rsidR="009714A9" w:rsidRDefault="009714A9" w:rsidP="00706A2A">
            <w:pPr>
              <w:ind w:left="164" w:right="127"/>
              <w:jc w:val="both"/>
              <w:rPr>
                <w:rFonts w:cstheme="minorHAnsi"/>
                <w:bCs/>
                <w:color w:val="000000"/>
                <w:sz w:val="20"/>
                <w:szCs w:val="20"/>
              </w:rPr>
            </w:pPr>
          </w:p>
          <w:p w14:paraId="26A21CD9" w14:textId="77777777" w:rsidR="009714A9" w:rsidRPr="003A4FF5" w:rsidRDefault="009714A9" w:rsidP="00706A2A">
            <w:pPr>
              <w:ind w:left="164" w:right="127"/>
              <w:jc w:val="both"/>
              <w:rPr>
                <w:rFonts w:cstheme="minorHAnsi"/>
                <w:b/>
                <w:color w:val="000000"/>
                <w:sz w:val="20"/>
                <w:szCs w:val="20"/>
              </w:rPr>
            </w:pPr>
            <w:r w:rsidRPr="003A4FF5">
              <w:rPr>
                <w:rFonts w:cstheme="minorHAnsi"/>
                <w:b/>
                <w:color w:val="000000"/>
                <w:sz w:val="20"/>
                <w:szCs w:val="20"/>
              </w:rPr>
              <w:t>Fernando Colchero (ADI):</w:t>
            </w:r>
          </w:p>
          <w:p w14:paraId="68283C1F" w14:textId="77777777" w:rsidR="009714A9" w:rsidRPr="003A4FF5" w:rsidRDefault="009714A9" w:rsidP="00706A2A">
            <w:pPr>
              <w:ind w:left="164" w:right="127"/>
              <w:jc w:val="both"/>
              <w:rPr>
                <w:rFonts w:cstheme="minorHAnsi"/>
                <w:bCs/>
                <w:color w:val="000000"/>
                <w:sz w:val="20"/>
                <w:szCs w:val="20"/>
              </w:rPr>
            </w:pPr>
            <w:r w:rsidRPr="003A4FF5">
              <w:rPr>
                <w:rFonts w:cstheme="minorHAnsi"/>
                <w:bCs/>
                <w:color w:val="000000"/>
                <w:sz w:val="20"/>
                <w:szCs w:val="20"/>
              </w:rPr>
              <w:t xml:space="preserve">La propuesta no hace referencia a las áreas de extensión urbana; se sugiere incorporarlas explícitamente debido a que muchos PRC y CIP consideran tres tipos de áreas de desarrollo: urbana, extensión urbana y rural. Si no se explicita la aplicación de esta normativa en el área de extensión urbana se genera un espacio de discreción </w:t>
            </w:r>
            <w:r w:rsidRPr="003A4FF5">
              <w:rPr>
                <w:rFonts w:cstheme="minorHAnsi"/>
                <w:bCs/>
                <w:color w:val="000000"/>
                <w:sz w:val="20"/>
                <w:szCs w:val="20"/>
              </w:rPr>
              <w:lastRenderedPageBreak/>
              <w:t>interpretativa que potencialmente generaría confusión.</w:t>
            </w:r>
          </w:p>
          <w:p w14:paraId="67BC4DA6" w14:textId="77777777" w:rsidR="009714A9" w:rsidRDefault="009714A9" w:rsidP="00706A2A">
            <w:pPr>
              <w:ind w:left="164" w:right="127"/>
              <w:jc w:val="both"/>
              <w:rPr>
                <w:rFonts w:cstheme="minorHAnsi"/>
                <w:bCs/>
                <w:color w:val="000000"/>
                <w:sz w:val="20"/>
                <w:szCs w:val="20"/>
              </w:rPr>
            </w:pPr>
          </w:p>
          <w:p w14:paraId="6A974EFF" w14:textId="29C4389B" w:rsidR="009714A9" w:rsidRPr="003A4FF5" w:rsidRDefault="009714A9" w:rsidP="00706A2A">
            <w:pPr>
              <w:ind w:left="164" w:right="127"/>
              <w:jc w:val="both"/>
              <w:rPr>
                <w:rFonts w:cstheme="minorHAnsi"/>
                <w:bCs/>
                <w:color w:val="000000"/>
                <w:sz w:val="20"/>
                <w:szCs w:val="20"/>
              </w:rPr>
            </w:pPr>
            <w:r w:rsidRPr="003A4FF5">
              <w:rPr>
                <w:rFonts w:cstheme="minorHAnsi"/>
                <w:bCs/>
                <w:color w:val="000000"/>
                <w:sz w:val="20"/>
                <w:szCs w:val="20"/>
              </w:rPr>
              <w:t>PROPUESTA DE AJUSTE AL ARTICULADO</w:t>
            </w:r>
          </w:p>
          <w:p w14:paraId="2AF77FAF" w14:textId="77777777" w:rsidR="009714A9" w:rsidRDefault="009714A9" w:rsidP="00706A2A">
            <w:pPr>
              <w:ind w:left="164" w:right="127"/>
              <w:jc w:val="both"/>
              <w:rPr>
                <w:rFonts w:cstheme="minorHAnsi"/>
                <w:bCs/>
                <w:color w:val="000000"/>
                <w:sz w:val="20"/>
                <w:szCs w:val="20"/>
              </w:rPr>
            </w:pPr>
            <w:r w:rsidRPr="003A4FF5">
              <w:rPr>
                <w:rFonts w:cstheme="minorHAnsi"/>
                <w:bCs/>
                <w:color w:val="000000"/>
                <w:sz w:val="20"/>
                <w:szCs w:val="20"/>
              </w:rPr>
              <w:t xml:space="preserve">b.4) Sólo serán admisibles en las áreas urbanas </w:t>
            </w:r>
            <w:r w:rsidRPr="00615289">
              <w:rPr>
                <w:rFonts w:cstheme="minorHAnsi"/>
                <w:bCs/>
                <w:color w:val="000000"/>
                <w:sz w:val="20"/>
                <w:szCs w:val="20"/>
              </w:rPr>
              <w:t>y de extensión urbana.</w:t>
            </w:r>
          </w:p>
          <w:p w14:paraId="78117663" w14:textId="77777777" w:rsidR="009714A9" w:rsidRDefault="009714A9" w:rsidP="00706A2A">
            <w:pPr>
              <w:ind w:left="164" w:right="127"/>
              <w:jc w:val="both"/>
              <w:rPr>
                <w:rFonts w:cstheme="minorHAnsi"/>
                <w:bCs/>
                <w:color w:val="000000"/>
                <w:sz w:val="20"/>
                <w:szCs w:val="20"/>
              </w:rPr>
            </w:pPr>
          </w:p>
          <w:p w14:paraId="554C828D" w14:textId="77777777" w:rsidR="009714A9" w:rsidRPr="003A4FF5" w:rsidRDefault="009714A9" w:rsidP="00706A2A">
            <w:pPr>
              <w:ind w:left="164" w:right="127"/>
              <w:jc w:val="both"/>
              <w:rPr>
                <w:rFonts w:cstheme="minorHAnsi"/>
                <w:b/>
                <w:color w:val="000000"/>
                <w:sz w:val="20"/>
                <w:szCs w:val="20"/>
              </w:rPr>
            </w:pPr>
            <w:r>
              <w:rPr>
                <w:rFonts w:cstheme="minorHAnsi"/>
                <w:b/>
                <w:color w:val="000000"/>
                <w:sz w:val="20"/>
                <w:szCs w:val="20"/>
              </w:rPr>
              <w:t>Luis Prieto</w:t>
            </w:r>
            <w:r w:rsidRPr="003A4FF5">
              <w:rPr>
                <w:rFonts w:cstheme="minorHAnsi"/>
                <w:b/>
                <w:color w:val="000000"/>
                <w:sz w:val="20"/>
                <w:szCs w:val="20"/>
              </w:rPr>
              <w:t>:</w:t>
            </w:r>
          </w:p>
          <w:p w14:paraId="1965FFE2" w14:textId="77777777" w:rsidR="009714A9" w:rsidRDefault="009714A9" w:rsidP="00706A2A">
            <w:pPr>
              <w:ind w:left="164" w:right="127"/>
              <w:jc w:val="both"/>
              <w:rPr>
                <w:rFonts w:cstheme="minorHAnsi"/>
                <w:bCs/>
                <w:color w:val="000000"/>
                <w:sz w:val="20"/>
                <w:szCs w:val="20"/>
              </w:rPr>
            </w:pPr>
            <w:r w:rsidRPr="00EA0661">
              <w:rPr>
                <w:rFonts w:cstheme="minorHAnsi"/>
                <w:bCs/>
                <w:color w:val="000000"/>
                <w:sz w:val="20"/>
                <w:szCs w:val="20"/>
              </w:rPr>
              <w:t>Respecto del b.4, considerar que si se aprueba el Proyecto de Ley de parcelaciones se permitirá (i) “lotear” en área rural en varios casos y (ii) crear Conjuntos Residenciales Rurales (“CRR”). En tal eventualidad, si se permitirán loteos y CRR, no tendría mucho sentido prohibir las urbanizaciones voluntarias en zona rural.</w:t>
            </w:r>
          </w:p>
          <w:p w14:paraId="64E8D80E" w14:textId="77777777" w:rsidR="009714A9" w:rsidRDefault="009714A9" w:rsidP="00706A2A">
            <w:pPr>
              <w:ind w:left="164" w:right="127"/>
              <w:jc w:val="both"/>
              <w:rPr>
                <w:rFonts w:cstheme="minorHAnsi"/>
                <w:bCs/>
                <w:color w:val="000000"/>
                <w:sz w:val="20"/>
                <w:szCs w:val="20"/>
              </w:rPr>
            </w:pPr>
          </w:p>
          <w:p w14:paraId="467F206B" w14:textId="77777777" w:rsidR="009714A9" w:rsidRDefault="009714A9" w:rsidP="00706A2A">
            <w:pPr>
              <w:ind w:right="127"/>
              <w:jc w:val="both"/>
              <w:rPr>
                <w:rFonts w:cstheme="minorHAnsi"/>
                <w:b/>
                <w:sz w:val="20"/>
                <w:szCs w:val="20"/>
              </w:rPr>
            </w:pPr>
          </w:p>
          <w:p w14:paraId="160B90B9" w14:textId="77777777" w:rsidR="009714A9" w:rsidRDefault="009714A9" w:rsidP="00706A2A">
            <w:pPr>
              <w:ind w:left="164" w:right="127"/>
              <w:jc w:val="both"/>
              <w:rPr>
                <w:rFonts w:cstheme="minorHAnsi"/>
                <w:bCs/>
                <w:sz w:val="20"/>
                <w:szCs w:val="20"/>
              </w:rPr>
            </w:pPr>
            <w:r w:rsidRPr="00F02653">
              <w:rPr>
                <w:rFonts w:cstheme="minorHAnsi"/>
                <w:b/>
                <w:sz w:val="20"/>
                <w:szCs w:val="20"/>
              </w:rPr>
              <w:t>Carlos Pinto (CChC):</w:t>
            </w:r>
            <w:r>
              <w:rPr>
                <w:rFonts w:cstheme="minorHAnsi"/>
                <w:bCs/>
                <w:sz w:val="20"/>
                <w:szCs w:val="20"/>
              </w:rPr>
              <w:t xml:space="preserve"> </w:t>
            </w:r>
          </w:p>
          <w:p w14:paraId="7FDEF244" w14:textId="0F585DFD" w:rsidR="009714A9" w:rsidRDefault="009714A9" w:rsidP="00706A2A">
            <w:pPr>
              <w:ind w:left="164" w:right="127"/>
              <w:jc w:val="both"/>
              <w:rPr>
                <w:rFonts w:cstheme="minorHAnsi"/>
                <w:bCs/>
                <w:color w:val="000000"/>
                <w:sz w:val="20"/>
                <w:szCs w:val="20"/>
              </w:rPr>
            </w:pPr>
            <w:r w:rsidRPr="00795D0D">
              <w:rPr>
                <w:rFonts w:cstheme="minorHAnsi"/>
                <w:bCs/>
                <w:color w:val="000000"/>
                <w:sz w:val="20"/>
                <w:szCs w:val="20"/>
              </w:rPr>
              <w:t>¿Qué ocurre con las áreas de extensión urbana?</w:t>
            </w:r>
          </w:p>
          <w:p w14:paraId="4F4C057C" w14:textId="77777777" w:rsidR="009714A9" w:rsidRDefault="009714A9" w:rsidP="00706A2A">
            <w:pPr>
              <w:ind w:left="164" w:right="127"/>
              <w:jc w:val="both"/>
              <w:rPr>
                <w:rFonts w:cstheme="minorHAnsi"/>
                <w:bCs/>
                <w:color w:val="000000"/>
                <w:sz w:val="20"/>
                <w:szCs w:val="20"/>
              </w:rPr>
            </w:pPr>
          </w:p>
          <w:p w14:paraId="3DCD3372" w14:textId="77777777" w:rsidR="009714A9" w:rsidRDefault="009714A9" w:rsidP="00706A2A">
            <w:pPr>
              <w:ind w:left="164" w:right="127"/>
              <w:jc w:val="both"/>
              <w:rPr>
                <w:rFonts w:cstheme="minorHAnsi"/>
                <w:bCs/>
                <w:color w:val="000000"/>
                <w:sz w:val="20"/>
                <w:szCs w:val="20"/>
              </w:rPr>
            </w:pPr>
          </w:p>
          <w:p w14:paraId="30FE50E7" w14:textId="77777777" w:rsidR="009714A9" w:rsidRDefault="009714A9" w:rsidP="00706A2A">
            <w:pPr>
              <w:ind w:left="164" w:right="127"/>
              <w:jc w:val="both"/>
              <w:rPr>
                <w:rFonts w:cstheme="minorHAnsi"/>
                <w:bCs/>
                <w:color w:val="000000"/>
                <w:sz w:val="20"/>
                <w:szCs w:val="20"/>
              </w:rPr>
            </w:pPr>
          </w:p>
          <w:p w14:paraId="5230DAE9" w14:textId="77777777" w:rsidR="009714A9" w:rsidRDefault="009714A9" w:rsidP="00706A2A">
            <w:pPr>
              <w:ind w:left="164" w:right="127"/>
              <w:jc w:val="both"/>
              <w:rPr>
                <w:rFonts w:cstheme="minorHAnsi"/>
                <w:bCs/>
                <w:color w:val="000000"/>
                <w:sz w:val="20"/>
                <w:szCs w:val="20"/>
              </w:rPr>
            </w:pPr>
          </w:p>
          <w:p w14:paraId="372FF133" w14:textId="77777777" w:rsidR="009714A9" w:rsidRDefault="009714A9" w:rsidP="00706A2A">
            <w:pPr>
              <w:ind w:left="164" w:right="127"/>
              <w:jc w:val="both"/>
              <w:rPr>
                <w:rFonts w:cstheme="minorHAnsi"/>
                <w:bCs/>
                <w:color w:val="000000"/>
                <w:sz w:val="20"/>
                <w:szCs w:val="20"/>
              </w:rPr>
            </w:pPr>
          </w:p>
          <w:p w14:paraId="16104F8B" w14:textId="77777777" w:rsidR="009714A9" w:rsidRDefault="009714A9" w:rsidP="00706A2A">
            <w:pPr>
              <w:ind w:left="164" w:right="127"/>
              <w:jc w:val="both"/>
              <w:rPr>
                <w:rFonts w:cstheme="minorHAnsi"/>
                <w:bCs/>
                <w:color w:val="000000"/>
                <w:sz w:val="20"/>
                <w:szCs w:val="20"/>
              </w:rPr>
            </w:pPr>
          </w:p>
          <w:p w14:paraId="2E6A9C2D" w14:textId="77777777" w:rsidR="009714A9" w:rsidRDefault="009714A9" w:rsidP="00706A2A">
            <w:pPr>
              <w:ind w:left="164" w:right="127"/>
              <w:jc w:val="both"/>
              <w:rPr>
                <w:rFonts w:cstheme="minorHAnsi"/>
                <w:bCs/>
                <w:color w:val="000000"/>
                <w:sz w:val="20"/>
                <w:szCs w:val="20"/>
              </w:rPr>
            </w:pPr>
          </w:p>
          <w:p w14:paraId="59A36DCF" w14:textId="77777777" w:rsidR="009714A9" w:rsidRDefault="009714A9" w:rsidP="00706A2A">
            <w:pPr>
              <w:ind w:left="164" w:right="127"/>
              <w:jc w:val="both"/>
              <w:rPr>
                <w:rFonts w:cstheme="minorHAnsi"/>
                <w:bCs/>
                <w:color w:val="000000"/>
                <w:sz w:val="20"/>
                <w:szCs w:val="20"/>
              </w:rPr>
            </w:pPr>
          </w:p>
          <w:p w14:paraId="726E834F" w14:textId="77777777" w:rsidR="009714A9" w:rsidRDefault="009714A9" w:rsidP="00706A2A">
            <w:pPr>
              <w:ind w:left="164" w:right="127"/>
              <w:jc w:val="both"/>
              <w:rPr>
                <w:rFonts w:cstheme="minorHAnsi"/>
                <w:bCs/>
                <w:color w:val="000000"/>
                <w:sz w:val="20"/>
                <w:szCs w:val="20"/>
              </w:rPr>
            </w:pPr>
          </w:p>
          <w:p w14:paraId="0CACB65A" w14:textId="77777777" w:rsidR="009714A9" w:rsidRDefault="009714A9" w:rsidP="00706A2A">
            <w:pPr>
              <w:ind w:left="164" w:right="127"/>
              <w:jc w:val="both"/>
              <w:rPr>
                <w:rFonts w:cstheme="minorHAnsi"/>
                <w:bCs/>
                <w:color w:val="000000"/>
                <w:sz w:val="20"/>
                <w:szCs w:val="20"/>
              </w:rPr>
            </w:pPr>
          </w:p>
          <w:p w14:paraId="1DB9D119" w14:textId="77777777" w:rsidR="009714A9" w:rsidRDefault="009714A9" w:rsidP="00706A2A">
            <w:pPr>
              <w:ind w:left="164" w:right="127"/>
              <w:jc w:val="both"/>
              <w:rPr>
                <w:rFonts w:cstheme="minorHAnsi"/>
                <w:bCs/>
                <w:color w:val="000000"/>
                <w:sz w:val="20"/>
                <w:szCs w:val="20"/>
              </w:rPr>
            </w:pPr>
          </w:p>
          <w:p w14:paraId="043E01EA" w14:textId="77777777" w:rsidR="009714A9" w:rsidRDefault="009714A9" w:rsidP="00706A2A">
            <w:pPr>
              <w:ind w:left="164" w:right="127"/>
              <w:jc w:val="both"/>
              <w:rPr>
                <w:rFonts w:cstheme="minorHAnsi"/>
                <w:bCs/>
                <w:color w:val="000000"/>
                <w:sz w:val="20"/>
                <w:szCs w:val="20"/>
              </w:rPr>
            </w:pPr>
          </w:p>
          <w:p w14:paraId="0B7FA94A" w14:textId="585FB23B" w:rsidR="009714A9" w:rsidRDefault="009714A9" w:rsidP="00706A2A">
            <w:pPr>
              <w:ind w:left="164" w:right="127"/>
              <w:jc w:val="both"/>
              <w:rPr>
                <w:rFonts w:cstheme="minorHAnsi"/>
                <w:b/>
                <w:color w:val="000000"/>
                <w:sz w:val="20"/>
                <w:szCs w:val="20"/>
                <w:u w:val="single"/>
              </w:rPr>
            </w:pPr>
            <w:r w:rsidRPr="003A4FF5">
              <w:rPr>
                <w:rFonts w:cstheme="minorHAnsi"/>
                <w:b/>
                <w:color w:val="000000"/>
                <w:sz w:val="20"/>
                <w:szCs w:val="20"/>
                <w:u w:val="single"/>
              </w:rPr>
              <w:t>LITERAL B.</w:t>
            </w:r>
            <w:r>
              <w:rPr>
                <w:rFonts w:cstheme="minorHAnsi"/>
                <w:b/>
                <w:color w:val="000000"/>
                <w:sz w:val="20"/>
                <w:szCs w:val="20"/>
                <w:u w:val="single"/>
              </w:rPr>
              <w:t>5</w:t>
            </w:r>
            <w:r w:rsidRPr="003A4FF5">
              <w:rPr>
                <w:rFonts w:cstheme="minorHAnsi"/>
                <w:b/>
                <w:color w:val="000000"/>
                <w:sz w:val="20"/>
                <w:szCs w:val="20"/>
                <w:u w:val="single"/>
              </w:rPr>
              <w:t>)</w:t>
            </w:r>
            <w:r>
              <w:rPr>
                <w:rFonts w:cstheme="minorHAnsi"/>
                <w:b/>
                <w:color w:val="000000"/>
                <w:sz w:val="20"/>
                <w:szCs w:val="20"/>
                <w:u w:val="single"/>
              </w:rPr>
              <w:t>, DEL NUMERAL 2</w:t>
            </w:r>
            <w:r w:rsidRPr="003A4FF5">
              <w:rPr>
                <w:rFonts w:cstheme="minorHAnsi"/>
                <w:b/>
                <w:color w:val="000000"/>
                <w:sz w:val="20"/>
                <w:szCs w:val="20"/>
                <w:u w:val="single"/>
              </w:rPr>
              <w:t>:</w:t>
            </w:r>
          </w:p>
          <w:p w14:paraId="2541D66A" w14:textId="77777777" w:rsidR="009714A9" w:rsidRPr="003A4FF5" w:rsidRDefault="009714A9" w:rsidP="00706A2A">
            <w:pPr>
              <w:ind w:left="164" w:right="127"/>
              <w:jc w:val="both"/>
              <w:rPr>
                <w:rFonts w:cstheme="minorHAnsi"/>
                <w:b/>
                <w:color w:val="000000"/>
                <w:sz w:val="20"/>
                <w:szCs w:val="20"/>
              </w:rPr>
            </w:pPr>
            <w:r>
              <w:rPr>
                <w:rFonts w:cstheme="minorHAnsi"/>
                <w:b/>
                <w:color w:val="000000"/>
                <w:sz w:val="20"/>
                <w:szCs w:val="20"/>
              </w:rPr>
              <w:t>Marisol Rojas (AOA)</w:t>
            </w:r>
            <w:r w:rsidRPr="003A4FF5">
              <w:rPr>
                <w:rFonts w:cstheme="minorHAnsi"/>
                <w:b/>
                <w:color w:val="000000"/>
                <w:sz w:val="20"/>
                <w:szCs w:val="20"/>
              </w:rPr>
              <w:t>:</w:t>
            </w:r>
          </w:p>
          <w:p w14:paraId="12D85C25" w14:textId="35B244F4" w:rsidR="009714A9" w:rsidRDefault="009714A9" w:rsidP="00706A2A">
            <w:pPr>
              <w:ind w:left="164" w:right="127"/>
              <w:jc w:val="both"/>
              <w:rPr>
                <w:rFonts w:cstheme="minorHAnsi"/>
                <w:bCs/>
                <w:color w:val="000000"/>
                <w:sz w:val="20"/>
                <w:szCs w:val="20"/>
              </w:rPr>
            </w:pPr>
            <w:r w:rsidRPr="002B7330">
              <w:rPr>
                <w:rFonts w:cstheme="minorHAnsi"/>
                <w:bCs/>
                <w:color w:val="000000"/>
                <w:sz w:val="20"/>
                <w:szCs w:val="20"/>
              </w:rPr>
              <w:t>15.</w:t>
            </w:r>
            <w:r w:rsidRPr="002B7330">
              <w:rPr>
                <w:rFonts w:cstheme="minorHAnsi"/>
                <w:bCs/>
                <w:color w:val="000000"/>
                <w:sz w:val="20"/>
                <w:szCs w:val="20"/>
              </w:rPr>
              <w:tab/>
              <w:t>Esto deduce que es un loteo, de lo contrario el ancho está determinado por el PRC y su afectación sobre el predio.</w:t>
            </w:r>
          </w:p>
          <w:p w14:paraId="4EF1A954" w14:textId="77777777" w:rsidR="009714A9" w:rsidRDefault="009714A9" w:rsidP="00706A2A">
            <w:pPr>
              <w:ind w:left="164" w:right="127"/>
              <w:jc w:val="both"/>
              <w:rPr>
                <w:rFonts w:cstheme="minorHAnsi"/>
                <w:bCs/>
                <w:sz w:val="20"/>
                <w:szCs w:val="20"/>
              </w:rPr>
            </w:pPr>
            <w:r w:rsidRPr="00F02653">
              <w:rPr>
                <w:rFonts w:cstheme="minorHAnsi"/>
                <w:b/>
                <w:sz w:val="20"/>
                <w:szCs w:val="20"/>
              </w:rPr>
              <w:t>Carlos Pinto (CChC):</w:t>
            </w:r>
            <w:r>
              <w:rPr>
                <w:rFonts w:cstheme="minorHAnsi"/>
                <w:bCs/>
                <w:sz w:val="20"/>
                <w:szCs w:val="20"/>
              </w:rPr>
              <w:t xml:space="preserve"> </w:t>
            </w:r>
          </w:p>
          <w:p w14:paraId="5A83A9DF" w14:textId="450BD2AB" w:rsidR="009714A9" w:rsidRDefault="009714A9" w:rsidP="00706A2A">
            <w:pPr>
              <w:ind w:left="164" w:right="127"/>
              <w:jc w:val="both"/>
              <w:rPr>
                <w:rFonts w:cstheme="minorHAnsi"/>
                <w:bCs/>
                <w:color w:val="000000"/>
                <w:sz w:val="20"/>
                <w:szCs w:val="20"/>
              </w:rPr>
            </w:pPr>
            <w:r w:rsidRPr="00795D0D">
              <w:rPr>
                <w:rFonts w:cstheme="minorHAnsi"/>
                <w:bCs/>
                <w:color w:val="000000"/>
                <w:sz w:val="20"/>
                <w:szCs w:val="20"/>
              </w:rPr>
              <w:t>¿Porque no podría ser una vialidad de mas de 30 m?</w:t>
            </w:r>
          </w:p>
          <w:p w14:paraId="3516636C" w14:textId="77777777" w:rsidR="009714A9" w:rsidRDefault="009714A9" w:rsidP="00706A2A">
            <w:pPr>
              <w:ind w:left="164" w:right="127"/>
              <w:jc w:val="both"/>
              <w:rPr>
                <w:rFonts w:cstheme="minorHAnsi"/>
                <w:bCs/>
                <w:color w:val="000000"/>
                <w:sz w:val="20"/>
                <w:szCs w:val="20"/>
              </w:rPr>
            </w:pPr>
          </w:p>
          <w:p w14:paraId="443D4EB5" w14:textId="77777777" w:rsidR="009714A9" w:rsidRDefault="009714A9" w:rsidP="00706A2A">
            <w:pPr>
              <w:ind w:left="164" w:right="127"/>
              <w:jc w:val="both"/>
              <w:rPr>
                <w:rFonts w:cstheme="minorHAnsi"/>
                <w:bCs/>
                <w:color w:val="000000"/>
                <w:sz w:val="20"/>
                <w:szCs w:val="20"/>
              </w:rPr>
            </w:pPr>
          </w:p>
          <w:p w14:paraId="15E96895" w14:textId="77777777" w:rsidR="009714A9" w:rsidRDefault="009714A9" w:rsidP="00706A2A">
            <w:pPr>
              <w:ind w:left="164" w:right="127"/>
              <w:jc w:val="both"/>
              <w:rPr>
                <w:rFonts w:cstheme="minorHAnsi"/>
                <w:bCs/>
                <w:color w:val="000000"/>
                <w:sz w:val="20"/>
                <w:szCs w:val="20"/>
              </w:rPr>
            </w:pPr>
          </w:p>
          <w:p w14:paraId="4A3F8478" w14:textId="77777777" w:rsidR="009714A9" w:rsidRDefault="009714A9" w:rsidP="00706A2A">
            <w:pPr>
              <w:ind w:left="164" w:right="127"/>
              <w:jc w:val="both"/>
              <w:rPr>
                <w:rFonts w:cstheme="minorHAnsi"/>
                <w:bCs/>
                <w:color w:val="000000"/>
                <w:sz w:val="20"/>
                <w:szCs w:val="20"/>
              </w:rPr>
            </w:pPr>
          </w:p>
          <w:p w14:paraId="6F857554" w14:textId="77777777" w:rsidR="009714A9" w:rsidRDefault="009714A9" w:rsidP="00706A2A">
            <w:pPr>
              <w:ind w:left="164" w:right="127"/>
              <w:jc w:val="both"/>
              <w:rPr>
                <w:rFonts w:cstheme="minorHAnsi"/>
                <w:bCs/>
                <w:color w:val="000000"/>
                <w:sz w:val="20"/>
                <w:szCs w:val="20"/>
              </w:rPr>
            </w:pPr>
          </w:p>
          <w:p w14:paraId="32AEA44E" w14:textId="77777777" w:rsidR="006A2000" w:rsidRDefault="006A2000" w:rsidP="00706A2A">
            <w:pPr>
              <w:ind w:left="164" w:right="127"/>
              <w:jc w:val="both"/>
              <w:rPr>
                <w:rFonts w:cstheme="minorHAnsi"/>
                <w:bCs/>
                <w:color w:val="000000"/>
                <w:sz w:val="20"/>
                <w:szCs w:val="20"/>
              </w:rPr>
            </w:pPr>
          </w:p>
          <w:p w14:paraId="2CDD7F55" w14:textId="77777777" w:rsidR="006A2000" w:rsidRDefault="006A2000" w:rsidP="00706A2A">
            <w:pPr>
              <w:ind w:left="164" w:right="127"/>
              <w:jc w:val="both"/>
              <w:rPr>
                <w:rFonts w:cstheme="minorHAnsi"/>
                <w:bCs/>
                <w:color w:val="000000"/>
                <w:sz w:val="20"/>
                <w:szCs w:val="20"/>
              </w:rPr>
            </w:pPr>
          </w:p>
          <w:p w14:paraId="52E7F583" w14:textId="77777777" w:rsidR="009714A9" w:rsidRDefault="009714A9" w:rsidP="00706A2A">
            <w:pPr>
              <w:ind w:left="164" w:right="127"/>
              <w:jc w:val="both"/>
              <w:rPr>
                <w:rFonts w:cstheme="minorHAnsi"/>
                <w:bCs/>
                <w:color w:val="000000"/>
                <w:sz w:val="20"/>
                <w:szCs w:val="20"/>
              </w:rPr>
            </w:pPr>
          </w:p>
          <w:p w14:paraId="4D45B40F" w14:textId="77777777" w:rsidR="009714A9" w:rsidRDefault="009714A9" w:rsidP="00706A2A">
            <w:pPr>
              <w:ind w:left="164" w:right="127"/>
              <w:jc w:val="both"/>
              <w:rPr>
                <w:rFonts w:cstheme="minorHAnsi"/>
                <w:bCs/>
                <w:color w:val="000000"/>
                <w:sz w:val="20"/>
                <w:szCs w:val="20"/>
              </w:rPr>
            </w:pPr>
          </w:p>
          <w:p w14:paraId="29F27305" w14:textId="77777777" w:rsidR="009714A9" w:rsidRDefault="009714A9" w:rsidP="00706A2A">
            <w:pPr>
              <w:ind w:left="164" w:right="127"/>
              <w:jc w:val="both"/>
              <w:rPr>
                <w:rFonts w:cstheme="minorHAnsi"/>
                <w:b/>
                <w:color w:val="000000"/>
                <w:sz w:val="20"/>
                <w:szCs w:val="20"/>
                <w:u w:val="single"/>
              </w:rPr>
            </w:pPr>
            <w:r w:rsidRPr="00EA0661">
              <w:rPr>
                <w:rFonts w:cstheme="minorHAnsi"/>
                <w:b/>
                <w:color w:val="000000"/>
                <w:sz w:val="20"/>
                <w:szCs w:val="20"/>
                <w:u w:val="single"/>
              </w:rPr>
              <w:lastRenderedPageBreak/>
              <w:t>INCISO CUARTO:</w:t>
            </w:r>
          </w:p>
          <w:p w14:paraId="4934C43D" w14:textId="77777777" w:rsidR="009714A9" w:rsidRDefault="009714A9" w:rsidP="00706A2A">
            <w:pPr>
              <w:ind w:left="164" w:right="127"/>
              <w:jc w:val="both"/>
              <w:rPr>
                <w:rFonts w:cstheme="minorHAnsi"/>
                <w:b/>
                <w:color w:val="000000"/>
                <w:sz w:val="20"/>
                <w:szCs w:val="20"/>
              </w:rPr>
            </w:pPr>
            <w:r>
              <w:rPr>
                <w:rFonts w:cstheme="minorHAnsi"/>
                <w:b/>
                <w:color w:val="000000"/>
                <w:sz w:val="20"/>
                <w:szCs w:val="20"/>
              </w:rPr>
              <w:t>Luis Prieto</w:t>
            </w:r>
            <w:r w:rsidRPr="003A4FF5">
              <w:rPr>
                <w:rFonts w:cstheme="minorHAnsi"/>
                <w:b/>
                <w:color w:val="000000"/>
                <w:sz w:val="20"/>
                <w:szCs w:val="20"/>
              </w:rPr>
              <w:t>:</w:t>
            </w:r>
          </w:p>
          <w:p w14:paraId="591E9FE3" w14:textId="77777777" w:rsidR="009714A9" w:rsidRDefault="009714A9" w:rsidP="00706A2A">
            <w:pPr>
              <w:ind w:left="164" w:right="127"/>
              <w:jc w:val="both"/>
              <w:rPr>
                <w:rFonts w:cstheme="minorHAnsi"/>
                <w:bCs/>
                <w:color w:val="000000"/>
                <w:sz w:val="20"/>
                <w:szCs w:val="20"/>
              </w:rPr>
            </w:pPr>
            <w:r w:rsidRPr="00EA0661">
              <w:rPr>
                <w:rFonts w:cstheme="minorHAnsi"/>
                <w:bCs/>
                <w:color w:val="000000"/>
                <w:sz w:val="20"/>
                <w:szCs w:val="20"/>
              </w:rPr>
              <w:t>Se sugiere precisar la expresión “naturaleza del proyecto”. No es eso lo que hace exigible si se deben hacer todas o algunas de las obras. Ejemplo: un proyecto de naturaleza industrial y uno de naturaleza comercial pueden tener que hacer exactamente las mismas obras de urbanización. Como es complejo categorizar todos los casos en que varía qué obras sí y cuáles no, se sugiere una fórmula abierta tipo “El urbanizador voluntario deberá ejecutar aquellas obras del artículo 134 de la LGUC que corresponda a su proyecto, según las características y condiciones del mismo”.</w:t>
            </w:r>
          </w:p>
          <w:p w14:paraId="26419658" w14:textId="77777777" w:rsidR="009714A9" w:rsidRDefault="009714A9" w:rsidP="00706A2A">
            <w:pPr>
              <w:ind w:left="164" w:right="127"/>
              <w:jc w:val="both"/>
              <w:rPr>
                <w:rFonts w:cstheme="minorHAnsi"/>
                <w:bCs/>
                <w:color w:val="000000"/>
                <w:sz w:val="20"/>
                <w:szCs w:val="20"/>
              </w:rPr>
            </w:pPr>
          </w:p>
          <w:p w14:paraId="525C2661" w14:textId="77777777" w:rsidR="009714A9" w:rsidRDefault="009714A9" w:rsidP="00706A2A">
            <w:pPr>
              <w:ind w:left="164" w:right="127"/>
              <w:jc w:val="both"/>
              <w:rPr>
                <w:rFonts w:cstheme="minorHAnsi"/>
                <w:bCs/>
                <w:color w:val="000000"/>
                <w:sz w:val="20"/>
                <w:szCs w:val="20"/>
              </w:rPr>
            </w:pPr>
          </w:p>
          <w:p w14:paraId="56DBEBC3" w14:textId="77777777" w:rsidR="009714A9" w:rsidRDefault="009714A9" w:rsidP="00706A2A">
            <w:pPr>
              <w:ind w:left="164" w:right="127"/>
              <w:jc w:val="both"/>
              <w:rPr>
                <w:rFonts w:cstheme="minorHAnsi"/>
                <w:bCs/>
                <w:color w:val="000000"/>
                <w:sz w:val="20"/>
                <w:szCs w:val="20"/>
              </w:rPr>
            </w:pPr>
          </w:p>
          <w:p w14:paraId="4DF0890E" w14:textId="21DEB26E" w:rsidR="009714A9" w:rsidRPr="00551804" w:rsidRDefault="009714A9" w:rsidP="00706A2A">
            <w:pPr>
              <w:ind w:left="164" w:right="127"/>
              <w:jc w:val="both"/>
              <w:rPr>
                <w:rFonts w:cstheme="minorHAnsi"/>
                <w:b/>
                <w:color w:val="000000"/>
                <w:sz w:val="20"/>
                <w:szCs w:val="20"/>
                <w:u w:val="single"/>
                <w:lang w:val="pt-PT"/>
              </w:rPr>
            </w:pPr>
            <w:r w:rsidRPr="00551804">
              <w:rPr>
                <w:rFonts w:cstheme="minorHAnsi"/>
                <w:b/>
                <w:color w:val="000000"/>
                <w:sz w:val="20"/>
                <w:szCs w:val="20"/>
                <w:u w:val="single"/>
                <w:lang w:val="pt-PT"/>
              </w:rPr>
              <w:t>INCISO QUINTO:</w:t>
            </w:r>
          </w:p>
          <w:p w14:paraId="41735C15" w14:textId="77777777" w:rsidR="009714A9" w:rsidRPr="00551804" w:rsidRDefault="009714A9" w:rsidP="00706A2A">
            <w:pPr>
              <w:ind w:left="164" w:right="127"/>
              <w:jc w:val="both"/>
              <w:rPr>
                <w:rFonts w:cstheme="minorHAnsi"/>
                <w:b/>
                <w:color w:val="000000"/>
                <w:sz w:val="20"/>
                <w:szCs w:val="20"/>
                <w:lang w:val="pt-PT"/>
              </w:rPr>
            </w:pPr>
            <w:r w:rsidRPr="00551804">
              <w:rPr>
                <w:rFonts w:cstheme="minorHAnsi"/>
                <w:b/>
                <w:color w:val="000000"/>
                <w:sz w:val="20"/>
                <w:szCs w:val="20"/>
                <w:lang w:val="pt-PT"/>
              </w:rPr>
              <w:t>Marisol Rojas (AOA):</w:t>
            </w:r>
          </w:p>
          <w:p w14:paraId="1F81962F" w14:textId="77777777" w:rsidR="009714A9" w:rsidRDefault="009714A9" w:rsidP="00706A2A">
            <w:pPr>
              <w:ind w:left="164" w:right="127"/>
              <w:jc w:val="both"/>
              <w:rPr>
                <w:rFonts w:cstheme="minorHAnsi"/>
                <w:bCs/>
                <w:color w:val="000000"/>
                <w:sz w:val="20"/>
                <w:szCs w:val="20"/>
              </w:rPr>
            </w:pPr>
            <w:proofErr w:type="gramStart"/>
            <w:r w:rsidRPr="002B7330">
              <w:rPr>
                <w:rFonts w:cstheme="minorHAnsi"/>
                <w:bCs/>
                <w:color w:val="000000"/>
                <w:sz w:val="20"/>
                <w:szCs w:val="20"/>
              </w:rPr>
              <w:t>Si la autorización previa NO es un permiso de urbanización, que es?</w:t>
            </w:r>
            <w:proofErr w:type="gramEnd"/>
            <w:r w:rsidRPr="002B7330">
              <w:rPr>
                <w:rFonts w:cstheme="minorHAnsi"/>
                <w:bCs/>
                <w:color w:val="000000"/>
                <w:sz w:val="20"/>
                <w:szCs w:val="20"/>
              </w:rPr>
              <w:t xml:space="preserve"> </w:t>
            </w:r>
            <w:proofErr w:type="gramStart"/>
            <w:r w:rsidRPr="002B7330">
              <w:rPr>
                <w:rFonts w:cstheme="minorHAnsi"/>
                <w:bCs/>
                <w:color w:val="000000"/>
                <w:sz w:val="20"/>
                <w:szCs w:val="20"/>
              </w:rPr>
              <w:t>Debe ser otorgada una autorización previa por el Municipio es decir por el Concejo Municipal?</w:t>
            </w:r>
            <w:proofErr w:type="gramEnd"/>
          </w:p>
          <w:p w14:paraId="3460237A" w14:textId="77777777" w:rsidR="009714A9" w:rsidRDefault="009714A9" w:rsidP="00706A2A">
            <w:pPr>
              <w:ind w:left="164" w:right="127"/>
              <w:jc w:val="both"/>
              <w:rPr>
                <w:rFonts w:cstheme="minorHAnsi"/>
                <w:bCs/>
                <w:color w:val="000000"/>
                <w:sz w:val="20"/>
                <w:szCs w:val="20"/>
              </w:rPr>
            </w:pPr>
          </w:p>
          <w:p w14:paraId="4BFCFD57" w14:textId="77777777" w:rsidR="009714A9" w:rsidRDefault="009714A9" w:rsidP="00706A2A">
            <w:pPr>
              <w:ind w:left="164" w:right="127"/>
              <w:jc w:val="both"/>
              <w:rPr>
                <w:rFonts w:cstheme="minorHAnsi"/>
                <w:bCs/>
                <w:color w:val="000000"/>
                <w:sz w:val="20"/>
                <w:szCs w:val="20"/>
              </w:rPr>
            </w:pPr>
          </w:p>
          <w:p w14:paraId="62BA0492" w14:textId="77777777" w:rsidR="009714A9" w:rsidRDefault="009714A9" w:rsidP="00706A2A">
            <w:pPr>
              <w:ind w:left="164" w:right="127"/>
              <w:jc w:val="both"/>
              <w:rPr>
                <w:rFonts w:cstheme="minorHAnsi"/>
                <w:bCs/>
                <w:color w:val="000000"/>
                <w:sz w:val="20"/>
                <w:szCs w:val="20"/>
              </w:rPr>
            </w:pPr>
          </w:p>
          <w:p w14:paraId="76F87669" w14:textId="78D25436" w:rsidR="009714A9" w:rsidRPr="00C86012" w:rsidRDefault="009714A9" w:rsidP="00706A2A">
            <w:pPr>
              <w:ind w:left="164" w:right="127"/>
              <w:jc w:val="both"/>
              <w:rPr>
                <w:rFonts w:cstheme="minorHAnsi"/>
                <w:b/>
                <w:color w:val="000000"/>
                <w:sz w:val="20"/>
                <w:szCs w:val="20"/>
              </w:rPr>
            </w:pPr>
            <w:r w:rsidRPr="00C86012">
              <w:rPr>
                <w:rFonts w:cstheme="minorHAnsi"/>
                <w:b/>
                <w:color w:val="000000"/>
                <w:sz w:val="20"/>
                <w:szCs w:val="20"/>
              </w:rPr>
              <w:t xml:space="preserve">Juan Pablo Benavente Undurraga (Galilea S.A Ingeniería y Construcción, Galilea Centro </w:t>
            </w:r>
            <w:proofErr w:type="spellStart"/>
            <w:r w:rsidRPr="00C86012">
              <w:rPr>
                <w:rFonts w:cstheme="minorHAnsi"/>
                <w:b/>
                <w:color w:val="000000"/>
                <w:sz w:val="20"/>
                <w:szCs w:val="20"/>
              </w:rPr>
              <w:t>SpA</w:t>
            </w:r>
            <w:proofErr w:type="spellEnd"/>
            <w:r w:rsidRPr="00C86012">
              <w:rPr>
                <w:rFonts w:cstheme="minorHAnsi"/>
                <w:b/>
                <w:color w:val="000000"/>
                <w:sz w:val="20"/>
                <w:szCs w:val="20"/>
              </w:rPr>
              <w:t>):</w:t>
            </w:r>
          </w:p>
          <w:p w14:paraId="7F9FF7B4" w14:textId="154E46A2" w:rsidR="009714A9" w:rsidRDefault="009714A9" w:rsidP="00706A2A">
            <w:pPr>
              <w:ind w:left="164" w:right="127"/>
              <w:jc w:val="both"/>
              <w:rPr>
                <w:rFonts w:cstheme="minorHAnsi"/>
                <w:bCs/>
                <w:color w:val="000000"/>
                <w:sz w:val="20"/>
                <w:szCs w:val="20"/>
              </w:rPr>
            </w:pPr>
            <w:r w:rsidRPr="00C86012">
              <w:rPr>
                <w:rFonts w:cstheme="minorHAnsi"/>
                <w:bCs/>
                <w:color w:val="000000"/>
                <w:sz w:val="20"/>
                <w:szCs w:val="20"/>
              </w:rPr>
              <w:t>¿en relación al formulario de trámite en la Dirección de Obras Municipales, elaborado por el MINVU, la solicitud de urbanización voluntaria se realiza mediante el Formulario 3.3 y sus antecedentes se rigen por el artículo 3.1.5 OGUC?</w:t>
            </w:r>
          </w:p>
          <w:p w14:paraId="7BE6DBBE" w14:textId="77777777" w:rsidR="009714A9" w:rsidRDefault="009714A9" w:rsidP="00706A2A">
            <w:pPr>
              <w:ind w:left="164" w:right="127"/>
              <w:jc w:val="both"/>
              <w:rPr>
                <w:rFonts w:cstheme="minorHAnsi"/>
                <w:bCs/>
                <w:color w:val="000000"/>
                <w:sz w:val="20"/>
                <w:szCs w:val="20"/>
              </w:rPr>
            </w:pPr>
          </w:p>
          <w:p w14:paraId="3C895C34" w14:textId="77777777" w:rsidR="009714A9" w:rsidRDefault="009714A9" w:rsidP="00706A2A">
            <w:pPr>
              <w:ind w:left="164" w:right="127"/>
              <w:jc w:val="both"/>
              <w:rPr>
                <w:rFonts w:cstheme="minorHAnsi"/>
                <w:bCs/>
                <w:color w:val="000000"/>
                <w:sz w:val="20"/>
                <w:szCs w:val="20"/>
              </w:rPr>
            </w:pPr>
          </w:p>
          <w:p w14:paraId="13D7695D" w14:textId="77777777" w:rsidR="009714A9" w:rsidRDefault="009714A9" w:rsidP="00706A2A">
            <w:pPr>
              <w:ind w:left="164" w:right="127"/>
              <w:jc w:val="both"/>
              <w:rPr>
                <w:rFonts w:cstheme="minorHAnsi"/>
                <w:bCs/>
                <w:color w:val="000000"/>
                <w:sz w:val="20"/>
                <w:szCs w:val="20"/>
              </w:rPr>
            </w:pPr>
          </w:p>
          <w:p w14:paraId="5BC4C233" w14:textId="77777777" w:rsidR="009714A9" w:rsidRDefault="009714A9" w:rsidP="00706A2A">
            <w:pPr>
              <w:ind w:left="164" w:right="127"/>
              <w:jc w:val="both"/>
              <w:rPr>
                <w:rFonts w:cstheme="minorHAnsi"/>
                <w:bCs/>
                <w:color w:val="000000"/>
                <w:sz w:val="20"/>
                <w:szCs w:val="20"/>
              </w:rPr>
            </w:pPr>
          </w:p>
          <w:p w14:paraId="0DBFDFC0" w14:textId="77777777" w:rsidR="009714A9" w:rsidRDefault="009714A9" w:rsidP="00706A2A">
            <w:pPr>
              <w:ind w:left="164" w:right="127"/>
              <w:jc w:val="both"/>
              <w:rPr>
                <w:rFonts w:cstheme="minorHAnsi"/>
                <w:bCs/>
                <w:color w:val="000000"/>
                <w:sz w:val="20"/>
                <w:szCs w:val="20"/>
              </w:rPr>
            </w:pPr>
          </w:p>
          <w:p w14:paraId="776537B8" w14:textId="77777777" w:rsidR="009714A9" w:rsidRDefault="009714A9" w:rsidP="00706A2A">
            <w:pPr>
              <w:ind w:left="164" w:right="127"/>
              <w:jc w:val="both"/>
              <w:rPr>
                <w:rFonts w:cstheme="minorHAnsi"/>
                <w:bCs/>
                <w:color w:val="000000"/>
                <w:sz w:val="20"/>
                <w:szCs w:val="20"/>
              </w:rPr>
            </w:pPr>
          </w:p>
          <w:p w14:paraId="7EEDBCE6" w14:textId="77777777" w:rsidR="009714A9" w:rsidRDefault="009714A9" w:rsidP="00706A2A">
            <w:pPr>
              <w:ind w:left="164" w:right="127"/>
              <w:jc w:val="both"/>
              <w:rPr>
                <w:rFonts w:cstheme="minorHAnsi"/>
                <w:bCs/>
                <w:color w:val="000000"/>
                <w:sz w:val="20"/>
                <w:szCs w:val="20"/>
              </w:rPr>
            </w:pPr>
          </w:p>
          <w:p w14:paraId="74818979" w14:textId="77777777" w:rsidR="009714A9" w:rsidRDefault="009714A9" w:rsidP="00706A2A">
            <w:pPr>
              <w:ind w:left="164" w:right="127"/>
              <w:jc w:val="both"/>
              <w:rPr>
                <w:rFonts w:cstheme="minorHAnsi"/>
                <w:bCs/>
                <w:color w:val="000000"/>
                <w:sz w:val="20"/>
                <w:szCs w:val="20"/>
              </w:rPr>
            </w:pPr>
          </w:p>
          <w:p w14:paraId="6676168B" w14:textId="77777777" w:rsidR="009714A9" w:rsidRDefault="009714A9" w:rsidP="00706A2A">
            <w:pPr>
              <w:ind w:left="164" w:right="127"/>
              <w:jc w:val="both"/>
              <w:rPr>
                <w:rFonts w:cstheme="minorHAnsi"/>
                <w:bCs/>
                <w:color w:val="000000"/>
                <w:sz w:val="20"/>
                <w:szCs w:val="20"/>
              </w:rPr>
            </w:pPr>
          </w:p>
          <w:p w14:paraId="05BC9BC4" w14:textId="77777777" w:rsidR="009714A9" w:rsidRDefault="009714A9" w:rsidP="00706A2A">
            <w:pPr>
              <w:ind w:left="164" w:right="127"/>
              <w:jc w:val="both"/>
              <w:rPr>
                <w:rFonts w:cstheme="minorHAnsi"/>
                <w:bCs/>
                <w:color w:val="000000"/>
                <w:sz w:val="20"/>
                <w:szCs w:val="20"/>
              </w:rPr>
            </w:pPr>
          </w:p>
          <w:p w14:paraId="4FAC075A" w14:textId="77777777" w:rsidR="009714A9" w:rsidRDefault="009714A9" w:rsidP="00706A2A">
            <w:pPr>
              <w:ind w:left="164" w:right="127"/>
              <w:jc w:val="both"/>
              <w:rPr>
                <w:rFonts w:cstheme="minorHAnsi"/>
                <w:bCs/>
                <w:color w:val="000000"/>
                <w:sz w:val="20"/>
                <w:szCs w:val="20"/>
              </w:rPr>
            </w:pPr>
          </w:p>
          <w:p w14:paraId="2B66DA16" w14:textId="77777777" w:rsidR="009714A9" w:rsidRDefault="009714A9" w:rsidP="00706A2A">
            <w:pPr>
              <w:ind w:left="164" w:right="127"/>
              <w:jc w:val="both"/>
              <w:rPr>
                <w:rFonts w:cstheme="minorHAnsi"/>
                <w:bCs/>
                <w:color w:val="000000"/>
                <w:sz w:val="20"/>
                <w:szCs w:val="20"/>
              </w:rPr>
            </w:pPr>
          </w:p>
          <w:p w14:paraId="1BB18C9F" w14:textId="77777777" w:rsidR="009714A9" w:rsidRDefault="009714A9" w:rsidP="00706A2A">
            <w:pPr>
              <w:ind w:left="164" w:right="127"/>
              <w:jc w:val="both"/>
              <w:rPr>
                <w:rFonts w:cstheme="minorHAnsi"/>
                <w:bCs/>
                <w:color w:val="000000"/>
                <w:sz w:val="20"/>
                <w:szCs w:val="20"/>
              </w:rPr>
            </w:pPr>
          </w:p>
          <w:p w14:paraId="299B132C" w14:textId="77777777" w:rsidR="009714A9" w:rsidRDefault="009714A9" w:rsidP="00706A2A">
            <w:pPr>
              <w:ind w:left="164" w:right="127"/>
              <w:jc w:val="both"/>
              <w:rPr>
                <w:rFonts w:cstheme="minorHAnsi"/>
                <w:bCs/>
                <w:color w:val="000000"/>
                <w:sz w:val="20"/>
                <w:szCs w:val="20"/>
              </w:rPr>
            </w:pPr>
          </w:p>
          <w:p w14:paraId="1077D211" w14:textId="77777777" w:rsidR="009714A9" w:rsidRDefault="009714A9" w:rsidP="00706A2A">
            <w:pPr>
              <w:ind w:left="164" w:right="127"/>
              <w:jc w:val="both"/>
              <w:rPr>
                <w:rFonts w:cstheme="minorHAnsi"/>
                <w:bCs/>
                <w:color w:val="000000"/>
                <w:sz w:val="20"/>
                <w:szCs w:val="20"/>
              </w:rPr>
            </w:pPr>
          </w:p>
          <w:p w14:paraId="5FC281A2" w14:textId="70559A33" w:rsidR="009714A9" w:rsidRPr="00551804" w:rsidRDefault="009714A9" w:rsidP="00706A2A">
            <w:pPr>
              <w:ind w:left="164" w:right="127"/>
              <w:jc w:val="both"/>
              <w:rPr>
                <w:rFonts w:cstheme="minorHAnsi"/>
                <w:b/>
                <w:color w:val="000000"/>
                <w:sz w:val="20"/>
                <w:szCs w:val="20"/>
                <w:u w:val="single"/>
                <w:lang w:val="pt-PT"/>
              </w:rPr>
            </w:pPr>
            <w:r w:rsidRPr="00551804">
              <w:rPr>
                <w:rFonts w:cstheme="minorHAnsi"/>
                <w:b/>
                <w:color w:val="000000"/>
                <w:sz w:val="20"/>
                <w:szCs w:val="20"/>
                <w:u w:val="single"/>
                <w:lang w:val="pt-PT"/>
              </w:rPr>
              <w:t>INCISO SEXTO:</w:t>
            </w:r>
          </w:p>
          <w:p w14:paraId="43F40B2E" w14:textId="77777777" w:rsidR="009714A9" w:rsidRPr="00551804" w:rsidRDefault="009714A9" w:rsidP="00706A2A">
            <w:pPr>
              <w:ind w:left="164" w:right="127"/>
              <w:jc w:val="both"/>
              <w:rPr>
                <w:rFonts w:cstheme="minorHAnsi"/>
                <w:b/>
                <w:color w:val="000000"/>
                <w:sz w:val="20"/>
                <w:szCs w:val="20"/>
                <w:lang w:val="pt-PT"/>
              </w:rPr>
            </w:pPr>
            <w:r w:rsidRPr="00551804">
              <w:rPr>
                <w:rFonts w:cstheme="minorHAnsi"/>
                <w:b/>
                <w:color w:val="000000"/>
                <w:sz w:val="20"/>
                <w:szCs w:val="20"/>
                <w:lang w:val="pt-PT"/>
              </w:rPr>
              <w:t>Marisol Rojas (AOA):</w:t>
            </w:r>
          </w:p>
          <w:p w14:paraId="386F80AE" w14:textId="77777777" w:rsidR="009714A9" w:rsidRDefault="009714A9" w:rsidP="00706A2A">
            <w:pPr>
              <w:ind w:left="164" w:right="127"/>
              <w:jc w:val="both"/>
              <w:rPr>
                <w:rFonts w:cstheme="minorHAnsi"/>
                <w:bCs/>
                <w:color w:val="000000"/>
                <w:sz w:val="20"/>
                <w:szCs w:val="20"/>
              </w:rPr>
            </w:pPr>
            <w:r w:rsidRPr="002B7330">
              <w:rPr>
                <w:rFonts w:cstheme="minorHAnsi"/>
                <w:bCs/>
                <w:color w:val="000000"/>
                <w:sz w:val="20"/>
                <w:szCs w:val="20"/>
              </w:rPr>
              <w:t xml:space="preserve">El </w:t>
            </w:r>
            <w:proofErr w:type="gramStart"/>
            <w:r w:rsidRPr="002B7330">
              <w:rPr>
                <w:rFonts w:cstheme="minorHAnsi"/>
                <w:bCs/>
                <w:color w:val="000000"/>
                <w:sz w:val="20"/>
                <w:szCs w:val="20"/>
              </w:rPr>
              <w:t>criterios señalado</w:t>
            </w:r>
            <w:proofErr w:type="gramEnd"/>
            <w:r w:rsidRPr="002B7330">
              <w:rPr>
                <w:rFonts w:cstheme="minorHAnsi"/>
                <w:bCs/>
                <w:color w:val="000000"/>
                <w:sz w:val="20"/>
                <w:szCs w:val="20"/>
              </w:rPr>
              <w:t xml:space="preserve"> por la DDU es que podrían garantizarse en la medida que puedan recibirse las obras de forma parcial. </w:t>
            </w:r>
            <w:proofErr w:type="gramStart"/>
            <w:r w:rsidRPr="002B7330">
              <w:rPr>
                <w:rFonts w:cstheme="minorHAnsi"/>
                <w:bCs/>
                <w:color w:val="000000"/>
                <w:sz w:val="20"/>
                <w:szCs w:val="20"/>
              </w:rPr>
              <w:t>Por qué estas obras tendrían un carácter más restrictivo que las urbanizaciones obligatorias?</w:t>
            </w:r>
            <w:proofErr w:type="gramEnd"/>
          </w:p>
          <w:p w14:paraId="61289A58" w14:textId="77777777" w:rsidR="009714A9" w:rsidRDefault="009714A9" w:rsidP="00706A2A">
            <w:pPr>
              <w:ind w:left="164" w:right="127"/>
              <w:jc w:val="both"/>
              <w:rPr>
                <w:rFonts w:cstheme="minorHAnsi"/>
                <w:bCs/>
                <w:color w:val="000000"/>
                <w:sz w:val="20"/>
                <w:szCs w:val="20"/>
              </w:rPr>
            </w:pPr>
            <w:r>
              <w:rPr>
                <w:rFonts w:cstheme="minorHAnsi"/>
                <w:bCs/>
                <w:color w:val="000000"/>
                <w:sz w:val="20"/>
                <w:szCs w:val="20"/>
              </w:rPr>
              <w:t>¿</w:t>
            </w:r>
            <w:r w:rsidRPr="002B7330">
              <w:rPr>
                <w:rFonts w:cstheme="minorHAnsi"/>
                <w:bCs/>
                <w:color w:val="000000"/>
                <w:sz w:val="20"/>
                <w:szCs w:val="20"/>
              </w:rPr>
              <w:t xml:space="preserve">Y se pueden garantizar y </w:t>
            </w:r>
            <w:proofErr w:type="spellStart"/>
            <w:r w:rsidRPr="002B7330">
              <w:rPr>
                <w:rFonts w:cstheme="minorHAnsi"/>
                <w:bCs/>
                <w:color w:val="000000"/>
                <w:sz w:val="20"/>
                <w:szCs w:val="20"/>
              </w:rPr>
              <w:t>recepcionar</w:t>
            </w:r>
            <w:proofErr w:type="spellEnd"/>
            <w:r w:rsidRPr="002B7330">
              <w:rPr>
                <w:rFonts w:cstheme="minorHAnsi"/>
                <w:bCs/>
                <w:color w:val="000000"/>
                <w:sz w:val="20"/>
                <w:szCs w:val="20"/>
              </w:rPr>
              <w:t xml:space="preserve"> parcialmente según DDU</w:t>
            </w:r>
            <w:r>
              <w:rPr>
                <w:rFonts w:cstheme="minorHAnsi"/>
                <w:bCs/>
                <w:color w:val="000000"/>
                <w:sz w:val="20"/>
                <w:szCs w:val="20"/>
              </w:rPr>
              <w:t>?</w:t>
            </w:r>
          </w:p>
          <w:p w14:paraId="7A19BF67" w14:textId="77777777" w:rsidR="009714A9" w:rsidRDefault="009714A9" w:rsidP="00706A2A">
            <w:pPr>
              <w:ind w:left="164" w:right="127"/>
              <w:jc w:val="both"/>
              <w:rPr>
                <w:rFonts w:cstheme="minorHAnsi"/>
                <w:bCs/>
                <w:color w:val="000000"/>
                <w:sz w:val="20"/>
                <w:szCs w:val="20"/>
              </w:rPr>
            </w:pPr>
          </w:p>
          <w:p w14:paraId="236E71C8" w14:textId="77777777" w:rsidR="009714A9" w:rsidRDefault="009714A9" w:rsidP="00706A2A">
            <w:pPr>
              <w:ind w:left="164" w:right="127"/>
              <w:jc w:val="both"/>
              <w:rPr>
                <w:rFonts w:cstheme="minorHAnsi"/>
                <w:bCs/>
                <w:sz w:val="20"/>
                <w:szCs w:val="20"/>
              </w:rPr>
            </w:pPr>
            <w:r w:rsidRPr="00F02653">
              <w:rPr>
                <w:rFonts w:cstheme="minorHAnsi"/>
                <w:b/>
                <w:sz w:val="20"/>
                <w:szCs w:val="20"/>
              </w:rPr>
              <w:t>Carlos Pinto (CChC):</w:t>
            </w:r>
            <w:r>
              <w:rPr>
                <w:rFonts w:cstheme="minorHAnsi"/>
                <w:bCs/>
                <w:sz w:val="20"/>
                <w:szCs w:val="20"/>
              </w:rPr>
              <w:t xml:space="preserve"> </w:t>
            </w:r>
          </w:p>
          <w:p w14:paraId="0BF988DC" w14:textId="0B9A4ECD" w:rsidR="009714A9" w:rsidRDefault="009714A9" w:rsidP="00706A2A">
            <w:pPr>
              <w:ind w:left="164" w:right="127"/>
              <w:jc w:val="both"/>
              <w:rPr>
                <w:rFonts w:cstheme="minorHAnsi"/>
                <w:bCs/>
                <w:color w:val="000000"/>
                <w:sz w:val="20"/>
                <w:szCs w:val="20"/>
              </w:rPr>
            </w:pPr>
            <w:r w:rsidRPr="00795D0D">
              <w:rPr>
                <w:rFonts w:cstheme="minorHAnsi"/>
                <w:bCs/>
                <w:color w:val="000000"/>
                <w:sz w:val="20"/>
                <w:szCs w:val="20"/>
              </w:rPr>
              <w:t>¿Por qué se condicionaría la recepción de las obras de edificación a la de la urbanización, si se trata de urbanizaciones voluntarias? La LAEP no obliga a urbanizar las cesiones, sólo a ceder (o en su defecto aportar). Se agrega un requisito que puede retrasar la recepción del proyecto y no parece suficientemente justificado. Al mismo tiempo se prohíbe garantizar las urbanizaciones voluntarias. Esto podría ser un desincentivo para el mejoramiento del espacio público, porque podría retrasar la recepción de todo el proyecto, producto de complicaciones propias de las obras de urbanización (aprobaciones de otros órganos, por ejemplo), en circunstancias que se podrían garantizar las obras para permitir la recepción definitiva.</w:t>
            </w:r>
          </w:p>
          <w:p w14:paraId="5BB392DA" w14:textId="77777777" w:rsidR="009714A9" w:rsidRDefault="009714A9" w:rsidP="00706A2A">
            <w:pPr>
              <w:ind w:left="164" w:right="127"/>
              <w:jc w:val="both"/>
              <w:rPr>
                <w:rFonts w:cstheme="minorHAnsi"/>
                <w:bCs/>
                <w:color w:val="000000"/>
                <w:sz w:val="20"/>
                <w:szCs w:val="20"/>
              </w:rPr>
            </w:pPr>
          </w:p>
          <w:p w14:paraId="7DBAA70F" w14:textId="77777777" w:rsidR="009714A9" w:rsidRDefault="009714A9" w:rsidP="00706A2A">
            <w:pPr>
              <w:ind w:left="164" w:right="127"/>
              <w:jc w:val="both"/>
              <w:rPr>
                <w:rFonts w:cstheme="minorHAnsi"/>
                <w:bCs/>
                <w:color w:val="000000"/>
                <w:sz w:val="20"/>
                <w:szCs w:val="20"/>
              </w:rPr>
            </w:pPr>
          </w:p>
          <w:p w14:paraId="5035622C" w14:textId="77777777" w:rsidR="009714A9" w:rsidRDefault="009714A9" w:rsidP="00706A2A">
            <w:pPr>
              <w:ind w:left="164" w:right="127"/>
              <w:jc w:val="both"/>
              <w:rPr>
                <w:rFonts w:cstheme="minorHAnsi"/>
                <w:bCs/>
                <w:color w:val="000000"/>
                <w:sz w:val="20"/>
                <w:szCs w:val="20"/>
              </w:rPr>
            </w:pPr>
          </w:p>
          <w:p w14:paraId="4CA151E6" w14:textId="77777777" w:rsidR="00627021" w:rsidRDefault="00627021" w:rsidP="00706A2A">
            <w:pPr>
              <w:ind w:left="164" w:right="127"/>
              <w:jc w:val="both"/>
              <w:rPr>
                <w:rFonts w:cstheme="minorHAnsi"/>
                <w:bCs/>
                <w:color w:val="000000"/>
                <w:sz w:val="20"/>
                <w:szCs w:val="20"/>
              </w:rPr>
            </w:pPr>
          </w:p>
          <w:p w14:paraId="34913150" w14:textId="77777777" w:rsidR="00627021" w:rsidRDefault="00627021" w:rsidP="00706A2A">
            <w:pPr>
              <w:ind w:left="164" w:right="127"/>
              <w:jc w:val="both"/>
              <w:rPr>
                <w:rFonts w:cstheme="minorHAnsi"/>
                <w:bCs/>
                <w:color w:val="000000"/>
                <w:sz w:val="20"/>
                <w:szCs w:val="20"/>
              </w:rPr>
            </w:pPr>
          </w:p>
          <w:p w14:paraId="2617C9C5" w14:textId="77777777" w:rsidR="00627021" w:rsidRDefault="00627021" w:rsidP="00706A2A">
            <w:pPr>
              <w:ind w:left="164" w:right="127"/>
              <w:jc w:val="both"/>
              <w:rPr>
                <w:rFonts w:cstheme="minorHAnsi"/>
                <w:bCs/>
                <w:color w:val="000000"/>
                <w:sz w:val="20"/>
                <w:szCs w:val="20"/>
              </w:rPr>
            </w:pPr>
          </w:p>
          <w:p w14:paraId="2E1DAFF6" w14:textId="77777777" w:rsidR="00627021" w:rsidRDefault="00627021" w:rsidP="00706A2A">
            <w:pPr>
              <w:ind w:left="164" w:right="127"/>
              <w:jc w:val="both"/>
              <w:rPr>
                <w:rFonts w:cstheme="minorHAnsi"/>
                <w:bCs/>
                <w:color w:val="000000"/>
                <w:sz w:val="20"/>
                <w:szCs w:val="20"/>
              </w:rPr>
            </w:pPr>
          </w:p>
          <w:p w14:paraId="0E047D9F" w14:textId="77777777" w:rsidR="009714A9" w:rsidRDefault="009714A9" w:rsidP="00706A2A">
            <w:pPr>
              <w:ind w:left="164" w:right="127"/>
              <w:jc w:val="both"/>
              <w:rPr>
                <w:rFonts w:cstheme="minorHAnsi"/>
                <w:bCs/>
                <w:color w:val="000000"/>
                <w:sz w:val="20"/>
                <w:szCs w:val="20"/>
              </w:rPr>
            </w:pPr>
          </w:p>
          <w:p w14:paraId="7A33CECF" w14:textId="77777777" w:rsidR="009714A9" w:rsidRDefault="009714A9" w:rsidP="00706A2A">
            <w:pPr>
              <w:ind w:left="164" w:right="127"/>
              <w:jc w:val="both"/>
              <w:rPr>
                <w:rFonts w:cstheme="minorHAnsi"/>
                <w:bCs/>
                <w:color w:val="000000"/>
                <w:sz w:val="20"/>
                <w:szCs w:val="20"/>
              </w:rPr>
            </w:pPr>
          </w:p>
          <w:p w14:paraId="40C633C8" w14:textId="77777777" w:rsidR="009714A9" w:rsidRDefault="009714A9" w:rsidP="00706A2A">
            <w:pPr>
              <w:ind w:left="164" w:right="127"/>
              <w:jc w:val="both"/>
              <w:rPr>
                <w:rFonts w:cstheme="minorHAnsi"/>
                <w:bCs/>
                <w:color w:val="000000"/>
                <w:sz w:val="20"/>
                <w:szCs w:val="20"/>
              </w:rPr>
            </w:pPr>
          </w:p>
          <w:p w14:paraId="0EBD584D" w14:textId="6EFBD887" w:rsidR="009714A9" w:rsidRPr="00551804" w:rsidRDefault="009714A9" w:rsidP="00706A2A">
            <w:pPr>
              <w:ind w:left="164" w:right="127"/>
              <w:jc w:val="both"/>
              <w:rPr>
                <w:rFonts w:cstheme="minorHAnsi"/>
                <w:b/>
                <w:color w:val="000000"/>
                <w:sz w:val="20"/>
                <w:szCs w:val="20"/>
                <w:u w:val="single"/>
                <w:lang w:val="pt-PT"/>
              </w:rPr>
            </w:pPr>
            <w:r w:rsidRPr="00551804">
              <w:rPr>
                <w:rFonts w:cstheme="minorHAnsi"/>
                <w:b/>
                <w:color w:val="000000"/>
                <w:sz w:val="20"/>
                <w:szCs w:val="20"/>
                <w:u w:val="single"/>
                <w:lang w:val="pt-PT"/>
              </w:rPr>
              <w:t>INCISO SÉPTIMO:</w:t>
            </w:r>
          </w:p>
          <w:p w14:paraId="10F130E2" w14:textId="77777777" w:rsidR="009714A9" w:rsidRPr="00551804" w:rsidRDefault="009714A9" w:rsidP="00706A2A">
            <w:pPr>
              <w:ind w:left="164" w:right="127"/>
              <w:jc w:val="both"/>
              <w:rPr>
                <w:rFonts w:cstheme="minorHAnsi"/>
                <w:b/>
                <w:color w:val="000000"/>
                <w:sz w:val="20"/>
                <w:szCs w:val="20"/>
                <w:lang w:val="pt-PT"/>
              </w:rPr>
            </w:pPr>
            <w:r w:rsidRPr="00551804">
              <w:rPr>
                <w:rFonts w:cstheme="minorHAnsi"/>
                <w:b/>
                <w:color w:val="000000"/>
                <w:sz w:val="20"/>
                <w:szCs w:val="20"/>
                <w:lang w:val="pt-PT"/>
              </w:rPr>
              <w:t>Marisol Rojas (AOA):</w:t>
            </w:r>
          </w:p>
          <w:p w14:paraId="16322B32" w14:textId="77777777" w:rsidR="009714A9" w:rsidRDefault="009714A9" w:rsidP="00706A2A">
            <w:pPr>
              <w:ind w:left="164" w:right="127"/>
              <w:jc w:val="both"/>
              <w:rPr>
                <w:rFonts w:cstheme="minorHAnsi"/>
                <w:bCs/>
                <w:color w:val="000000"/>
                <w:sz w:val="20"/>
                <w:szCs w:val="20"/>
              </w:rPr>
            </w:pPr>
            <w:proofErr w:type="gramStart"/>
            <w:r w:rsidRPr="002B7330">
              <w:rPr>
                <w:rFonts w:cstheme="minorHAnsi"/>
                <w:bCs/>
                <w:color w:val="000000"/>
                <w:sz w:val="20"/>
                <w:szCs w:val="20"/>
              </w:rPr>
              <w:t>A quien se presenta?</w:t>
            </w:r>
            <w:proofErr w:type="gramEnd"/>
            <w:r w:rsidRPr="002B7330">
              <w:rPr>
                <w:rFonts w:cstheme="minorHAnsi"/>
                <w:bCs/>
                <w:color w:val="000000"/>
                <w:sz w:val="20"/>
                <w:szCs w:val="20"/>
              </w:rPr>
              <w:t xml:space="preserve"> </w:t>
            </w:r>
            <w:proofErr w:type="gramStart"/>
            <w:r w:rsidRPr="002B7330">
              <w:rPr>
                <w:rFonts w:cstheme="minorHAnsi"/>
                <w:bCs/>
                <w:color w:val="000000"/>
                <w:sz w:val="20"/>
                <w:szCs w:val="20"/>
              </w:rPr>
              <w:t>Plazos?</w:t>
            </w:r>
            <w:proofErr w:type="gramEnd"/>
            <w:r w:rsidRPr="002B7330">
              <w:rPr>
                <w:rFonts w:cstheme="minorHAnsi"/>
                <w:bCs/>
                <w:color w:val="000000"/>
                <w:sz w:val="20"/>
                <w:szCs w:val="20"/>
              </w:rPr>
              <w:t xml:space="preserve"> </w:t>
            </w:r>
            <w:proofErr w:type="gramStart"/>
            <w:r w:rsidRPr="002B7330">
              <w:rPr>
                <w:rFonts w:cstheme="minorHAnsi"/>
                <w:bCs/>
                <w:color w:val="000000"/>
                <w:sz w:val="20"/>
                <w:szCs w:val="20"/>
              </w:rPr>
              <w:t>Que tipo de procedimiento es?</w:t>
            </w:r>
            <w:proofErr w:type="gramEnd"/>
            <w:r w:rsidRPr="002B7330">
              <w:rPr>
                <w:rFonts w:cstheme="minorHAnsi"/>
                <w:bCs/>
                <w:color w:val="000000"/>
                <w:sz w:val="20"/>
                <w:szCs w:val="20"/>
              </w:rPr>
              <w:t xml:space="preserve"> </w:t>
            </w:r>
            <w:proofErr w:type="gramStart"/>
            <w:r w:rsidRPr="002B7330">
              <w:rPr>
                <w:rFonts w:cstheme="minorHAnsi"/>
                <w:bCs/>
                <w:color w:val="000000"/>
                <w:sz w:val="20"/>
                <w:szCs w:val="20"/>
              </w:rPr>
              <w:t xml:space="preserve">No va en contra de la </w:t>
            </w:r>
            <w:proofErr w:type="spellStart"/>
            <w:r w:rsidRPr="002B7330">
              <w:rPr>
                <w:rFonts w:cstheme="minorHAnsi"/>
                <w:bCs/>
                <w:color w:val="000000"/>
                <w:sz w:val="20"/>
                <w:szCs w:val="20"/>
              </w:rPr>
              <w:t>agiliación</w:t>
            </w:r>
            <w:proofErr w:type="spellEnd"/>
            <w:r w:rsidRPr="002B7330">
              <w:rPr>
                <w:rFonts w:cstheme="minorHAnsi"/>
                <w:bCs/>
                <w:color w:val="000000"/>
                <w:sz w:val="20"/>
                <w:szCs w:val="20"/>
              </w:rPr>
              <w:t xml:space="preserve"> de permisos crear uno nuevo?</w:t>
            </w:r>
            <w:proofErr w:type="gramEnd"/>
            <w:r w:rsidRPr="002B7330">
              <w:rPr>
                <w:rFonts w:cstheme="minorHAnsi"/>
                <w:bCs/>
                <w:color w:val="000000"/>
                <w:sz w:val="20"/>
                <w:szCs w:val="20"/>
              </w:rPr>
              <w:t xml:space="preserve"> </w:t>
            </w:r>
            <w:proofErr w:type="gramStart"/>
            <w:r w:rsidRPr="002B7330">
              <w:rPr>
                <w:rFonts w:cstheme="minorHAnsi"/>
                <w:bCs/>
                <w:color w:val="000000"/>
                <w:sz w:val="20"/>
                <w:szCs w:val="20"/>
              </w:rPr>
              <w:t>Bajo que normas me aprueban o rechazan esta solicitud previa?</w:t>
            </w:r>
            <w:proofErr w:type="gramEnd"/>
          </w:p>
          <w:p w14:paraId="7C31BD44" w14:textId="77777777" w:rsidR="009714A9" w:rsidRDefault="009714A9" w:rsidP="00706A2A">
            <w:pPr>
              <w:ind w:left="164" w:right="127"/>
              <w:jc w:val="both"/>
              <w:rPr>
                <w:rFonts w:cstheme="minorHAnsi"/>
                <w:bCs/>
                <w:color w:val="000000"/>
                <w:sz w:val="20"/>
                <w:szCs w:val="20"/>
              </w:rPr>
            </w:pPr>
          </w:p>
          <w:p w14:paraId="17A2A3BC" w14:textId="77777777" w:rsidR="009714A9" w:rsidRDefault="009714A9" w:rsidP="00706A2A">
            <w:pPr>
              <w:ind w:left="164" w:right="127"/>
              <w:jc w:val="both"/>
              <w:rPr>
                <w:rFonts w:cstheme="minorHAnsi"/>
                <w:b/>
                <w:sz w:val="20"/>
                <w:szCs w:val="20"/>
              </w:rPr>
            </w:pPr>
          </w:p>
          <w:p w14:paraId="6D7E6895" w14:textId="257F1703" w:rsidR="009714A9" w:rsidRDefault="009714A9" w:rsidP="00706A2A">
            <w:pPr>
              <w:ind w:left="164" w:right="127"/>
              <w:jc w:val="both"/>
              <w:rPr>
                <w:rFonts w:cstheme="minorHAnsi"/>
                <w:bCs/>
                <w:sz w:val="20"/>
                <w:szCs w:val="20"/>
              </w:rPr>
            </w:pPr>
            <w:r w:rsidRPr="00F02653">
              <w:rPr>
                <w:rFonts w:cstheme="minorHAnsi"/>
                <w:b/>
                <w:sz w:val="20"/>
                <w:szCs w:val="20"/>
              </w:rPr>
              <w:lastRenderedPageBreak/>
              <w:t>Carlos Pinto (CChC):</w:t>
            </w:r>
            <w:r>
              <w:rPr>
                <w:rFonts w:cstheme="minorHAnsi"/>
                <w:bCs/>
                <w:sz w:val="20"/>
                <w:szCs w:val="20"/>
              </w:rPr>
              <w:t xml:space="preserve"> </w:t>
            </w:r>
          </w:p>
          <w:p w14:paraId="51D3D43E" w14:textId="6DD11AE2" w:rsidR="009714A9" w:rsidRPr="00EA0661" w:rsidRDefault="009714A9" w:rsidP="00706A2A">
            <w:pPr>
              <w:ind w:left="164" w:right="127"/>
              <w:jc w:val="both"/>
              <w:rPr>
                <w:rFonts w:cstheme="minorHAnsi"/>
                <w:bCs/>
                <w:color w:val="000000"/>
                <w:sz w:val="20"/>
                <w:szCs w:val="20"/>
              </w:rPr>
            </w:pPr>
            <w:r w:rsidRPr="00795D0D">
              <w:rPr>
                <w:rFonts w:cstheme="minorHAnsi"/>
                <w:bCs/>
                <w:color w:val="000000"/>
                <w:sz w:val="20"/>
                <w:szCs w:val="20"/>
              </w:rPr>
              <w:t>La ley no exige que se declaren los intereses que motivan la solicitud de urbanización voluntaria, parece un requisito adicional y eliminable.</w:t>
            </w:r>
          </w:p>
        </w:tc>
        <w:tc>
          <w:tcPr>
            <w:tcW w:w="1250" w:type="pct"/>
          </w:tcPr>
          <w:p w14:paraId="3F6FD013" w14:textId="77777777" w:rsidR="009714A9" w:rsidRDefault="009714A9" w:rsidP="00706A2A">
            <w:pPr>
              <w:ind w:left="164" w:right="127"/>
              <w:jc w:val="both"/>
              <w:rPr>
                <w:rFonts w:cstheme="minorHAnsi"/>
                <w:bCs/>
                <w:color w:val="000000"/>
                <w:sz w:val="20"/>
                <w:szCs w:val="20"/>
              </w:rPr>
            </w:pPr>
          </w:p>
          <w:p w14:paraId="3D6F42ED" w14:textId="71B7F17F" w:rsidR="009714A9" w:rsidRDefault="009714A9" w:rsidP="000616A7">
            <w:pPr>
              <w:ind w:right="172"/>
              <w:jc w:val="both"/>
              <w:rPr>
                <w:rFonts w:cstheme="minorHAnsi"/>
                <w:b/>
                <w:sz w:val="20"/>
                <w:szCs w:val="20"/>
                <w:u w:val="single"/>
              </w:rPr>
            </w:pPr>
            <w:r w:rsidRPr="005A7805">
              <w:rPr>
                <w:rFonts w:cstheme="minorHAnsi"/>
                <w:b/>
                <w:sz w:val="20"/>
                <w:szCs w:val="20"/>
                <w:u w:val="single"/>
              </w:rPr>
              <w:t xml:space="preserve">Respecto del inciso </w:t>
            </w:r>
            <w:r>
              <w:rPr>
                <w:rFonts w:cstheme="minorHAnsi"/>
                <w:b/>
                <w:sz w:val="20"/>
                <w:szCs w:val="20"/>
                <w:u w:val="single"/>
              </w:rPr>
              <w:t>primero</w:t>
            </w:r>
            <w:r w:rsidRPr="005A7805">
              <w:rPr>
                <w:rFonts w:cstheme="minorHAnsi"/>
                <w:b/>
                <w:sz w:val="20"/>
                <w:szCs w:val="20"/>
                <w:u w:val="single"/>
              </w:rPr>
              <w:t>:</w:t>
            </w:r>
          </w:p>
          <w:p w14:paraId="6EDE7473" w14:textId="0D5CA54A" w:rsidR="00FA5D79" w:rsidRDefault="00FA5D79" w:rsidP="00A77B3B">
            <w:pPr>
              <w:ind w:right="127"/>
              <w:jc w:val="both"/>
              <w:rPr>
                <w:rFonts w:cstheme="minorHAnsi"/>
                <w:b/>
                <w:sz w:val="20"/>
                <w:szCs w:val="20"/>
                <w:u w:val="single"/>
              </w:rPr>
            </w:pPr>
          </w:p>
          <w:p w14:paraId="7AD9181D" w14:textId="58244CB5" w:rsidR="00D97C0A" w:rsidRPr="00D97C0A" w:rsidRDefault="00D97C0A" w:rsidP="00A77B3B">
            <w:pPr>
              <w:ind w:right="127"/>
              <w:jc w:val="both"/>
              <w:rPr>
                <w:rFonts w:cstheme="minorHAnsi"/>
                <w:bCs/>
                <w:color w:val="000000"/>
                <w:sz w:val="20"/>
                <w:szCs w:val="20"/>
              </w:rPr>
            </w:pPr>
            <w:r>
              <w:rPr>
                <w:rFonts w:cstheme="minorHAnsi"/>
                <w:bCs/>
                <w:sz w:val="20"/>
                <w:szCs w:val="20"/>
              </w:rPr>
              <w:t xml:space="preserve">Sobre la autorización del municipio, somos de la opinión </w:t>
            </w:r>
            <w:r w:rsidR="005668E0">
              <w:rPr>
                <w:rFonts w:cstheme="minorHAnsi"/>
                <w:bCs/>
                <w:sz w:val="20"/>
                <w:szCs w:val="20"/>
              </w:rPr>
              <w:t xml:space="preserve">que la OGUC no puede establecer </w:t>
            </w:r>
            <w:r w:rsidR="00AE5930">
              <w:rPr>
                <w:rFonts w:cstheme="minorHAnsi"/>
                <w:bCs/>
                <w:sz w:val="20"/>
                <w:szCs w:val="20"/>
              </w:rPr>
              <w:t xml:space="preserve">normas sobre </w:t>
            </w:r>
            <w:r w:rsidR="00012C1E">
              <w:rPr>
                <w:rFonts w:cstheme="minorHAnsi"/>
                <w:bCs/>
                <w:sz w:val="20"/>
                <w:szCs w:val="20"/>
              </w:rPr>
              <w:t xml:space="preserve">funciones y atribuciones </w:t>
            </w:r>
            <w:r w:rsidR="005E70AD">
              <w:rPr>
                <w:rFonts w:cstheme="minorHAnsi"/>
                <w:bCs/>
                <w:sz w:val="20"/>
                <w:szCs w:val="20"/>
              </w:rPr>
              <w:t>del alcalde y concejo municipal.</w:t>
            </w:r>
            <w:r w:rsidR="00CA278F">
              <w:rPr>
                <w:rFonts w:cstheme="minorHAnsi"/>
                <w:bCs/>
                <w:sz w:val="20"/>
                <w:szCs w:val="20"/>
              </w:rPr>
              <w:t xml:space="preserve"> Sin perjuicio de ello, se están revisando otras alternativas para entregar mayor certeza respecto de ese tema.</w:t>
            </w:r>
          </w:p>
          <w:p w14:paraId="446B46E2" w14:textId="77777777" w:rsidR="00FA5D79" w:rsidRDefault="00FA5D79" w:rsidP="00A77B3B">
            <w:pPr>
              <w:ind w:right="127"/>
              <w:jc w:val="both"/>
              <w:rPr>
                <w:rFonts w:cstheme="minorHAnsi"/>
                <w:bCs/>
                <w:color w:val="000000"/>
                <w:sz w:val="20"/>
                <w:szCs w:val="20"/>
              </w:rPr>
            </w:pPr>
          </w:p>
          <w:p w14:paraId="772FDF60" w14:textId="1ED58FFB" w:rsidR="009714A9" w:rsidRDefault="00601A12" w:rsidP="00A77B3B">
            <w:pPr>
              <w:ind w:right="127"/>
              <w:jc w:val="both"/>
              <w:rPr>
                <w:rFonts w:cstheme="minorHAnsi"/>
                <w:bCs/>
                <w:color w:val="000000"/>
                <w:sz w:val="20"/>
                <w:szCs w:val="20"/>
              </w:rPr>
            </w:pPr>
            <w:r>
              <w:rPr>
                <w:rFonts w:cstheme="minorHAnsi"/>
                <w:bCs/>
                <w:color w:val="000000"/>
                <w:sz w:val="20"/>
                <w:szCs w:val="20"/>
              </w:rPr>
              <w:t>Por otro lado, e</w:t>
            </w:r>
            <w:r w:rsidR="009714A9">
              <w:rPr>
                <w:rFonts w:cstheme="minorHAnsi"/>
                <w:bCs/>
                <w:color w:val="000000"/>
                <w:sz w:val="20"/>
                <w:szCs w:val="20"/>
              </w:rPr>
              <w:t xml:space="preserve">n la OGUC no se habla de permisos de urbanización, por lo </w:t>
            </w:r>
            <w:proofErr w:type="gramStart"/>
            <w:r w:rsidR="009714A9">
              <w:rPr>
                <w:rFonts w:cstheme="minorHAnsi"/>
                <w:bCs/>
                <w:color w:val="000000"/>
                <w:sz w:val="20"/>
                <w:szCs w:val="20"/>
              </w:rPr>
              <w:t>tanto</w:t>
            </w:r>
            <w:proofErr w:type="gramEnd"/>
            <w:r w:rsidR="009714A9">
              <w:rPr>
                <w:rFonts w:cstheme="minorHAnsi"/>
                <w:bCs/>
                <w:color w:val="000000"/>
                <w:sz w:val="20"/>
                <w:szCs w:val="20"/>
              </w:rPr>
              <w:t xml:space="preserve"> no se considera necesario incorporarlo. Sin perjuicio de ello, se acoge propuesta de incorporar la</w:t>
            </w:r>
            <w:r w:rsidR="009714A9" w:rsidRPr="008F24F0">
              <w:rPr>
                <w:rFonts w:cstheme="minorHAnsi"/>
                <w:bCs/>
                <w:color w:val="000000"/>
                <w:sz w:val="20"/>
                <w:szCs w:val="20"/>
              </w:rPr>
              <w:t xml:space="preserve"> expresión “de ejecución de obras de urbanización”</w:t>
            </w:r>
            <w:r w:rsidR="009714A9">
              <w:rPr>
                <w:rFonts w:cstheme="minorHAnsi"/>
                <w:bCs/>
                <w:color w:val="000000"/>
                <w:sz w:val="20"/>
                <w:szCs w:val="20"/>
              </w:rPr>
              <w:t xml:space="preserve"> ya que resulta necesario precisar la redacción de este inciso y concordar con el nuevo artículo 3.1.6. y con el numeral 3 del art. </w:t>
            </w:r>
            <w:r w:rsidR="009714A9">
              <w:rPr>
                <w:rFonts w:cstheme="minorHAnsi"/>
                <w:bCs/>
                <w:color w:val="000000"/>
                <w:sz w:val="20"/>
                <w:szCs w:val="20"/>
              </w:rPr>
              <w:lastRenderedPageBreak/>
              <w:t>2.2.1, que habla de ejecución de obras de urbanización voluntaria. Además, se precisa que este artículo se refiere a las U.V. desvinculadas del proceso de división del suelo.</w:t>
            </w:r>
          </w:p>
          <w:p w14:paraId="69A2EFAA" w14:textId="77777777" w:rsidR="009714A9" w:rsidRDefault="009714A9" w:rsidP="00A77B3B">
            <w:pPr>
              <w:ind w:right="127"/>
              <w:jc w:val="both"/>
              <w:rPr>
                <w:rFonts w:cstheme="minorHAnsi"/>
                <w:bCs/>
                <w:color w:val="000000"/>
                <w:sz w:val="20"/>
                <w:szCs w:val="20"/>
              </w:rPr>
            </w:pPr>
          </w:p>
          <w:p w14:paraId="3E5C356D" w14:textId="77777777" w:rsidR="009714A9" w:rsidRDefault="009714A9" w:rsidP="00A77B3B">
            <w:pPr>
              <w:ind w:right="127"/>
              <w:jc w:val="both"/>
              <w:rPr>
                <w:rFonts w:cstheme="minorHAnsi"/>
                <w:bCs/>
                <w:color w:val="000000"/>
                <w:sz w:val="20"/>
                <w:szCs w:val="20"/>
              </w:rPr>
            </w:pPr>
          </w:p>
          <w:p w14:paraId="57537EBF" w14:textId="77777777" w:rsidR="009714A9" w:rsidRDefault="009714A9" w:rsidP="00A77B3B">
            <w:pPr>
              <w:ind w:right="127"/>
              <w:jc w:val="both"/>
              <w:rPr>
                <w:rFonts w:cstheme="minorHAnsi"/>
                <w:bCs/>
                <w:color w:val="000000"/>
                <w:sz w:val="20"/>
                <w:szCs w:val="20"/>
              </w:rPr>
            </w:pPr>
          </w:p>
          <w:p w14:paraId="585FBDDA" w14:textId="77777777" w:rsidR="009714A9" w:rsidRDefault="009714A9" w:rsidP="00A77B3B">
            <w:pPr>
              <w:ind w:right="127"/>
              <w:jc w:val="both"/>
              <w:rPr>
                <w:rFonts w:cstheme="minorHAnsi"/>
                <w:bCs/>
                <w:color w:val="000000"/>
                <w:sz w:val="20"/>
                <w:szCs w:val="20"/>
              </w:rPr>
            </w:pPr>
          </w:p>
          <w:p w14:paraId="538AE41A" w14:textId="77777777" w:rsidR="009714A9" w:rsidRDefault="009714A9" w:rsidP="00A77B3B">
            <w:pPr>
              <w:ind w:right="127"/>
              <w:jc w:val="both"/>
              <w:rPr>
                <w:rFonts w:cstheme="minorHAnsi"/>
                <w:bCs/>
                <w:color w:val="000000"/>
                <w:sz w:val="20"/>
                <w:szCs w:val="20"/>
              </w:rPr>
            </w:pPr>
          </w:p>
          <w:p w14:paraId="2B1BE6DD" w14:textId="77777777" w:rsidR="009714A9" w:rsidRDefault="009714A9" w:rsidP="00A77B3B">
            <w:pPr>
              <w:ind w:right="127"/>
              <w:jc w:val="both"/>
              <w:rPr>
                <w:rFonts w:cstheme="minorHAnsi"/>
                <w:bCs/>
                <w:color w:val="000000"/>
                <w:sz w:val="20"/>
                <w:szCs w:val="20"/>
              </w:rPr>
            </w:pPr>
          </w:p>
          <w:p w14:paraId="599AC7AD" w14:textId="77777777" w:rsidR="009714A9" w:rsidRDefault="009714A9" w:rsidP="00A77B3B">
            <w:pPr>
              <w:ind w:right="127"/>
              <w:jc w:val="both"/>
              <w:rPr>
                <w:rFonts w:cstheme="minorHAnsi"/>
                <w:bCs/>
                <w:color w:val="000000"/>
                <w:sz w:val="20"/>
                <w:szCs w:val="20"/>
              </w:rPr>
            </w:pPr>
          </w:p>
          <w:p w14:paraId="51F59FE7" w14:textId="77777777" w:rsidR="009714A9" w:rsidRDefault="009714A9" w:rsidP="00A77B3B">
            <w:pPr>
              <w:ind w:right="127"/>
              <w:jc w:val="both"/>
              <w:rPr>
                <w:rFonts w:cstheme="minorHAnsi"/>
                <w:bCs/>
                <w:color w:val="000000"/>
                <w:sz w:val="20"/>
                <w:szCs w:val="20"/>
              </w:rPr>
            </w:pPr>
          </w:p>
          <w:p w14:paraId="58AAF202" w14:textId="77777777" w:rsidR="009714A9" w:rsidRDefault="009714A9" w:rsidP="00A77B3B">
            <w:pPr>
              <w:ind w:right="127"/>
              <w:jc w:val="both"/>
              <w:rPr>
                <w:rFonts w:cstheme="minorHAnsi"/>
                <w:bCs/>
                <w:color w:val="000000"/>
                <w:sz w:val="20"/>
                <w:szCs w:val="20"/>
              </w:rPr>
            </w:pPr>
          </w:p>
          <w:p w14:paraId="4699F7E1" w14:textId="77777777" w:rsidR="009714A9" w:rsidRDefault="009714A9" w:rsidP="00A77B3B">
            <w:pPr>
              <w:ind w:right="127"/>
              <w:jc w:val="both"/>
              <w:rPr>
                <w:rFonts w:cstheme="minorHAnsi"/>
                <w:bCs/>
                <w:color w:val="000000"/>
                <w:sz w:val="20"/>
                <w:szCs w:val="20"/>
              </w:rPr>
            </w:pPr>
          </w:p>
          <w:p w14:paraId="46112F9D" w14:textId="77777777" w:rsidR="009714A9" w:rsidRDefault="009714A9" w:rsidP="00A77B3B">
            <w:pPr>
              <w:ind w:right="127"/>
              <w:jc w:val="both"/>
              <w:rPr>
                <w:rFonts w:cstheme="minorHAnsi"/>
                <w:bCs/>
                <w:color w:val="000000"/>
                <w:sz w:val="20"/>
                <w:szCs w:val="20"/>
              </w:rPr>
            </w:pPr>
          </w:p>
          <w:p w14:paraId="20607ADD" w14:textId="77777777" w:rsidR="009714A9" w:rsidRDefault="009714A9" w:rsidP="00A77B3B">
            <w:pPr>
              <w:ind w:right="127"/>
              <w:jc w:val="both"/>
              <w:rPr>
                <w:rFonts w:cstheme="minorHAnsi"/>
                <w:bCs/>
                <w:color w:val="000000"/>
                <w:sz w:val="20"/>
                <w:szCs w:val="20"/>
              </w:rPr>
            </w:pPr>
          </w:p>
          <w:p w14:paraId="7361C49D" w14:textId="77777777" w:rsidR="009714A9" w:rsidRDefault="009714A9" w:rsidP="00A77B3B">
            <w:pPr>
              <w:ind w:right="127"/>
              <w:jc w:val="both"/>
              <w:rPr>
                <w:rFonts w:cstheme="minorHAnsi"/>
                <w:bCs/>
                <w:color w:val="000000"/>
                <w:sz w:val="20"/>
                <w:szCs w:val="20"/>
              </w:rPr>
            </w:pPr>
          </w:p>
          <w:p w14:paraId="625DC19E" w14:textId="77777777" w:rsidR="009714A9" w:rsidRDefault="009714A9" w:rsidP="00A77B3B">
            <w:pPr>
              <w:ind w:right="127"/>
              <w:jc w:val="both"/>
              <w:rPr>
                <w:rFonts w:cstheme="minorHAnsi"/>
                <w:bCs/>
                <w:color w:val="000000"/>
                <w:sz w:val="20"/>
                <w:szCs w:val="20"/>
              </w:rPr>
            </w:pPr>
          </w:p>
          <w:p w14:paraId="559868AB" w14:textId="77777777" w:rsidR="009714A9" w:rsidRDefault="009714A9" w:rsidP="00A77B3B">
            <w:pPr>
              <w:ind w:right="127"/>
              <w:jc w:val="both"/>
              <w:rPr>
                <w:rFonts w:cstheme="minorHAnsi"/>
                <w:bCs/>
                <w:color w:val="000000"/>
                <w:sz w:val="20"/>
                <w:szCs w:val="20"/>
              </w:rPr>
            </w:pPr>
          </w:p>
          <w:p w14:paraId="7FB2EA9D" w14:textId="77777777" w:rsidR="009714A9" w:rsidRDefault="009714A9" w:rsidP="00A77B3B">
            <w:pPr>
              <w:ind w:right="127"/>
              <w:jc w:val="both"/>
              <w:rPr>
                <w:rFonts w:cstheme="minorHAnsi"/>
                <w:bCs/>
                <w:color w:val="000000"/>
                <w:sz w:val="20"/>
                <w:szCs w:val="20"/>
              </w:rPr>
            </w:pPr>
          </w:p>
          <w:p w14:paraId="528427A2" w14:textId="77777777" w:rsidR="009714A9" w:rsidRDefault="009714A9" w:rsidP="00A77B3B">
            <w:pPr>
              <w:ind w:right="127"/>
              <w:jc w:val="both"/>
              <w:rPr>
                <w:rFonts w:cstheme="minorHAnsi"/>
                <w:bCs/>
                <w:color w:val="000000"/>
                <w:sz w:val="20"/>
                <w:szCs w:val="20"/>
              </w:rPr>
            </w:pPr>
          </w:p>
          <w:p w14:paraId="71868DB7" w14:textId="77777777" w:rsidR="009714A9" w:rsidRDefault="009714A9" w:rsidP="00A77B3B">
            <w:pPr>
              <w:ind w:right="127"/>
              <w:jc w:val="both"/>
              <w:rPr>
                <w:rFonts w:cstheme="minorHAnsi"/>
                <w:bCs/>
                <w:color w:val="000000"/>
                <w:sz w:val="20"/>
                <w:szCs w:val="20"/>
              </w:rPr>
            </w:pPr>
          </w:p>
          <w:p w14:paraId="2300EEBE" w14:textId="77777777" w:rsidR="009714A9" w:rsidRDefault="009714A9" w:rsidP="00A77B3B">
            <w:pPr>
              <w:ind w:right="127"/>
              <w:jc w:val="both"/>
              <w:rPr>
                <w:rFonts w:cstheme="minorHAnsi"/>
                <w:bCs/>
                <w:color w:val="000000"/>
                <w:sz w:val="20"/>
                <w:szCs w:val="20"/>
              </w:rPr>
            </w:pPr>
          </w:p>
          <w:p w14:paraId="57CE2E1F" w14:textId="77777777" w:rsidR="009714A9" w:rsidRDefault="009714A9" w:rsidP="00A77B3B">
            <w:pPr>
              <w:ind w:right="127"/>
              <w:jc w:val="both"/>
              <w:rPr>
                <w:rFonts w:cstheme="minorHAnsi"/>
                <w:bCs/>
                <w:color w:val="000000"/>
                <w:sz w:val="20"/>
                <w:szCs w:val="20"/>
              </w:rPr>
            </w:pPr>
          </w:p>
          <w:p w14:paraId="70C2CF89" w14:textId="77777777" w:rsidR="00FF2D63" w:rsidRDefault="00FF2D63" w:rsidP="00A77B3B">
            <w:pPr>
              <w:ind w:right="127"/>
              <w:jc w:val="both"/>
              <w:rPr>
                <w:rFonts w:cstheme="minorHAnsi"/>
                <w:bCs/>
                <w:color w:val="000000"/>
                <w:sz w:val="20"/>
                <w:szCs w:val="20"/>
              </w:rPr>
            </w:pPr>
          </w:p>
          <w:p w14:paraId="3C34BF96" w14:textId="77777777" w:rsidR="00FF2D63" w:rsidRDefault="00FF2D63" w:rsidP="00A77B3B">
            <w:pPr>
              <w:ind w:right="127"/>
              <w:jc w:val="both"/>
              <w:rPr>
                <w:rFonts w:cstheme="minorHAnsi"/>
                <w:bCs/>
                <w:color w:val="000000"/>
                <w:sz w:val="20"/>
                <w:szCs w:val="20"/>
              </w:rPr>
            </w:pPr>
          </w:p>
          <w:p w14:paraId="0676BD18" w14:textId="77777777" w:rsidR="009714A9" w:rsidRDefault="009714A9" w:rsidP="00A77B3B">
            <w:pPr>
              <w:ind w:right="127"/>
              <w:jc w:val="both"/>
              <w:rPr>
                <w:rFonts w:cstheme="minorHAnsi"/>
                <w:bCs/>
                <w:color w:val="000000"/>
                <w:sz w:val="20"/>
                <w:szCs w:val="20"/>
              </w:rPr>
            </w:pPr>
          </w:p>
          <w:p w14:paraId="2FCAF1AA" w14:textId="0EAFADDE" w:rsidR="009714A9" w:rsidRDefault="009714A9" w:rsidP="00184E05">
            <w:pPr>
              <w:ind w:right="172"/>
              <w:jc w:val="both"/>
              <w:rPr>
                <w:rFonts w:cstheme="minorHAnsi"/>
                <w:b/>
                <w:sz w:val="20"/>
                <w:szCs w:val="20"/>
                <w:u w:val="single"/>
              </w:rPr>
            </w:pPr>
            <w:r w:rsidRPr="005A7805">
              <w:rPr>
                <w:rFonts w:cstheme="minorHAnsi"/>
                <w:b/>
                <w:sz w:val="20"/>
                <w:szCs w:val="20"/>
                <w:u w:val="single"/>
              </w:rPr>
              <w:t xml:space="preserve">Respecto del inciso </w:t>
            </w:r>
            <w:r>
              <w:rPr>
                <w:rFonts w:cstheme="minorHAnsi"/>
                <w:b/>
                <w:sz w:val="20"/>
                <w:szCs w:val="20"/>
                <w:u w:val="single"/>
              </w:rPr>
              <w:t>tercero</w:t>
            </w:r>
            <w:r w:rsidRPr="005A7805">
              <w:rPr>
                <w:rFonts w:cstheme="minorHAnsi"/>
                <w:b/>
                <w:sz w:val="20"/>
                <w:szCs w:val="20"/>
                <w:u w:val="single"/>
              </w:rPr>
              <w:t>:</w:t>
            </w:r>
          </w:p>
          <w:p w14:paraId="1E6AD0D5" w14:textId="77777777" w:rsidR="009714A9" w:rsidRDefault="009714A9" w:rsidP="00A77B3B">
            <w:pPr>
              <w:ind w:right="127"/>
              <w:jc w:val="both"/>
              <w:rPr>
                <w:rFonts w:cstheme="minorHAnsi"/>
                <w:bCs/>
                <w:color w:val="000000"/>
                <w:sz w:val="20"/>
                <w:szCs w:val="20"/>
              </w:rPr>
            </w:pPr>
          </w:p>
          <w:p w14:paraId="0585310F" w14:textId="12DED08A" w:rsidR="009714A9" w:rsidRDefault="009714A9" w:rsidP="00A77B3B">
            <w:pPr>
              <w:ind w:right="127"/>
              <w:jc w:val="both"/>
              <w:rPr>
                <w:rFonts w:cstheme="minorHAnsi"/>
                <w:bCs/>
                <w:color w:val="000000"/>
                <w:sz w:val="20"/>
                <w:szCs w:val="20"/>
              </w:rPr>
            </w:pPr>
            <w:r>
              <w:rPr>
                <w:rFonts w:cstheme="minorHAnsi"/>
                <w:bCs/>
                <w:color w:val="000000"/>
                <w:sz w:val="20"/>
                <w:szCs w:val="20"/>
              </w:rPr>
              <w:t>S</w:t>
            </w:r>
            <w:r w:rsidR="00754DD0">
              <w:rPr>
                <w:rFonts w:cstheme="minorHAnsi"/>
                <w:bCs/>
                <w:color w:val="000000"/>
                <w:sz w:val="20"/>
                <w:szCs w:val="20"/>
              </w:rPr>
              <w:t>í</w:t>
            </w:r>
            <w:r>
              <w:rPr>
                <w:rFonts w:cstheme="minorHAnsi"/>
                <w:bCs/>
                <w:color w:val="000000"/>
                <w:sz w:val="20"/>
                <w:szCs w:val="20"/>
              </w:rPr>
              <w:t xml:space="preserve"> existen</w:t>
            </w:r>
            <w:r w:rsidRPr="008F24F0">
              <w:rPr>
                <w:rFonts w:cstheme="minorHAnsi"/>
                <w:bCs/>
                <w:color w:val="000000"/>
                <w:sz w:val="20"/>
                <w:szCs w:val="20"/>
              </w:rPr>
              <w:t xml:space="preserve"> urbanizaciones voluntarias asociadas al proceso de división del suelo</w:t>
            </w:r>
            <w:r>
              <w:rPr>
                <w:rFonts w:cstheme="minorHAnsi"/>
                <w:bCs/>
                <w:color w:val="000000"/>
                <w:sz w:val="20"/>
                <w:szCs w:val="20"/>
              </w:rPr>
              <w:t>, pero estas se regulan en el art. 2.2.4. inciso final. Este artículo sólo se refiere a UV desvinculadas del proceso de división del suelo (se precisa</w:t>
            </w:r>
            <w:r w:rsidR="00754DD0">
              <w:rPr>
                <w:rFonts w:cstheme="minorHAnsi"/>
                <w:bCs/>
                <w:color w:val="000000"/>
                <w:sz w:val="20"/>
                <w:szCs w:val="20"/>
              </w:rPr>
              <w:t>rá</w:t>
            </w:r>
            <w:r>
              <w:rPr>
                <w:rFonts w:cstheme="minorHAnsi"/>
                <w:bCs/>
                <w:color w:val="000000"/>
                <w:sz w:val="20"/>
                <w:szCs w:val="20"/>
              </w:rPr>
              <w:t xml:space="preserve"> en nueva redacción de inciso primero).</w:t>
            </w:r>
          </w:p>
          <w:p w14:paraId="02E0261A" w14:textId="77777777" w:rsidR="009714A9" w:rsidRDefault="009714A9" w:rsidP="00A77B3B">
            <w:pPr>
              <w:ind w:right="127"/>
              <w:jc w:val="both"/>
              <w:rPr>
                <w:rFonts w:cstheme="minorHAnsi"/>
                <w:bCs/>
                <w:color w:val="000000"/>
                <w:sz w:val="20"/>
                <w:szCs w:val="20"/>
              </w:rPr>
            </w:pPr>
          </w:p>
          <w:p w14:paraId="0C77E6AC" w14:textId="77777777" w:rsidR="009714A9" w:rsidRDefault="009714A9" w:rsidP="00A77B3B">
            <w:pPr>
              <w:ind w:right="127"/>
              <w:jc w:val="both"/>
              <w:rPr>
                <w:rFonts w:cstheme="minorHAnsi"/>
                <w:bCs/>
                <w:color w:val="000000"/>
                <w:sz w:val="20"/>
                <w:szCs w:val="20"/>
              </w:rPr>
            </w:pPr>
          </w:p>
          <w:p w14:paraId="1886095C" w14:textId="77777777" w:rsidR="009714A9" w:rsidRDefault="009714A9" w:rsidP="00A77B3B">
            <w:pPr>
              <w:ind w:right="127"/>
              <w:jc w:val="both"/>
              <w:rPr>
                <w:rFonts w:cstheme="minorHAnsi"/>
                <w:bCs/>
                <w:color w:val="000000"/>
                <w:sz w:val="20"/>
                <w:szCs w:val="20"/>
              </w:rPr>
            </w:pPr>
          </w:p>
          <w:p w14:paraId="4FDBDD6F" w14:textId="77777777" w:rsidR="009714A9" w:rsidRDefault="009714A9" w:rsidP="00A77B3B">
            <w:pPr>
              <w:ind w:right="127"/>
              <w:jc w:val="both"/>
              <w:rPr>
                <w:rFonts w:cstheme="minorHAnsi"/>
                <w:bCs/>
                <w:color w:val="000000"/>
                <w:sz w:val="20"/>
                <w:szCs w:val="20"/>
              </w:rPr>
            </w:pPr>
          </w:p>
          <w:p w14:paraId="3C2902E2" w14:textId="77777777" w:rsidR="009714A9" w:rsidRDefault="009714A9" w:rsidP="00A77B3B">
            <w:pPr>
              <w:ind w:right="127"/>
              <w:jc w:val="both"/>
              <w:rPr>
                <w:rFonts w:cstheme="minorHAnsi"/>
                <w:bCs/>
                <w:color w:val="000000"/>
                <w:sz w:val="20"/>
                <w:szCs w:val="20"/>
              </w:rPr>
            </w:pPr>
          </w:p>
          <w:p w14:paraId="677F2492" w14:textId="77777777" w:rsidR="009714A9" w:rsidRDefault="009714A9" w:rsidP="00A77B3B">
            <w:pPr>
              <w:ind w:right="127"/>
              <w:jc w:val="both"/>
              <w:rPr>
                <w:rFonts w:cstheme="minorHAnsi"/>
                <w:bCs/>
                <w:color w:val="000000"/>
                <w:sz w:val="20"/>
                <w:szCs w:val="20"/>
              </w:rPr>
            </w:pPr>
          </w:p>
          <w:p w14:paraId="1DB4FE0C" w14:textId="77777777" w:rsidR="009714A9" w:rsidRDefault="009714A9" w:rsidP="00A77B3B">
            <w:pPr>
              <w:ind w:right="127"/>
              <w:jc w:val="both"/>
              <w:rPr>
                <w:rFonts w:cstheme="minorHAnsi"/>
                <w:bCs/>
                <w:color w:val="000000"/>
                <w:sz w:val="20"/>
                <w:szCs w:val="20"/>
              </w:rPr>
            </w:pPr>
          </w:p>
          <w:p w14:paraId="0C7EE250" w14:textId="77777777" w:rsidR="009714A9" w:rsidRDefault="009714A9" w:rsidP="00A77B3B">
            <w:pPr>
              <w:ind w:right="127"/>
              <w:jc w:val="both"/>
              <w:rPr>
                <w:rFonts w:cstheme="minorHAnsi"/>
                <w:bCs/>
                <w:color w:val="000000"/>
                <w:sz w:val="20"/>
                <w:szCs w:val="20"/>
              </w:rPr>
            </w:pPr>
          </w:p>
          <w:p w14:paraId="3768252B" w14:textId="77777777" w:rsidR="009714A9" w:rsidRDefault="009714A9" w:rsidP="00A77B3B">
            <w:pPr>
              <w:ind w:right="127"/>
              <w:jc w:val="both"/>
              <w:rPr>
                <w:rFonts w:cstheme="minorHAnsi"/>
                <w:bCs/>
                <w:color w:val="000000"/>
                <w:sz w:val="20"/>
                <w:szCs w:val="20"/>
              </w:rPr>
            </w:pPr>
          </w:p>
          <w:p w14:paraId="4C16DB06" w14:textId="77777777" w:rsidR="009714A9" w:rsidRDefault="009714A9" w:rsidP="00A77B3B">
            <w:pPr>
              <w:ind w:right="127"/>
              <w:jc w:val="both"/>
              <w:rPr>
                <w:rFonts w:cstheme="minorHAnsi"/>
                <w:bCs/>
                <w:color w:val="000000"/>
                <w:sz w:val="20"/>
                <w:szCs w:val="20"/>
              </w:rPr>
            </w:pPr>
          </w:p>
          <w:p w14:paraId="7C4A0331" w14:textId="77777777" w:rsidR="009714A9" w:rsidRDefault="009714A9" w:rsidP="00A77B3B">
            <w:pPr>
              <w:ind w:right="127"/>
              <w:jc w:val="both"/>
              <w:rPr>
                <w:rFonts w:cstheme="minorHAnsi"/>
                <w:bCs/>
                <w:color w:val="000000"/>
                <w:sz w:val="20"/>
                <w:szCs w:val="20"/>
              </w:rPr>
            </w:pPr>
          </w:p>
          <w:p w14:paraId="6D55D0CC" w14:textId="77777777" w:rsidR="009714A9" w:rsidRDefault="009714A9" w:rsidP="00A77B3B">
            <w:pPr>
              <w:ind w:right="127"/>
              <w:jc w:val="both"/>
              <w:rPr>
                <w:rFonts w:cstheme="minorHAnsi"/>
                <w:bCs/>
                <w:color w:val="000000"/>
                <w:sz w:val="20"/>
                <w:szCs w:val="20"/>
              </w:rPr>
            </w:pPr>
          </w:p>
          <w:p w14:paraId="378F0C23" w14:textId="77777777" w:rsidR="009714A9" w:rsidRDefault="009714A9" w:rsidP="00A77B3B">
            <w:pPr>
              <w:ind w:right="127"/>
              <w:jc w:val="both"/>
              <w:rPr>
                <w:rFonts w:cstheme="minorHAnsi"/>
                <w:bCs/>
                <w:color w:val="000000"/>
                <w:sz w:val="20"/>
                <w:szCs w:val="20"/>
              </w:rPr>
            </w:pPr>
          </w:p>
          <w:p w14:paraId="5026551C" w14:textId="77777777" w:rsidR="009714A9" w:rsidRDefault="009714A9" w:rsidP="00A77B3B">
            <w:pPr>
              <w:ind w:right="127"/>
              <w:jc w:val="both"/>
              <w:rPr>
                <w:rFonts w:cstheme="minorHAnsi"/>
                <w:bCs/>
                <w:color w:val="000000"/>
                <w:sz w:val="20"/>
                <w:szCs w:val="20"/>
              </w:rPr>
            </w:pPr>
          </w:p>
          <w:p w14:paraId="1F252F26" w14:textId="77777777" w:rsidR="009714A9" w:rsidRDefault="009714A9" w:rsidP="00A77B3B">
            <w:pPr>
              <w:ind w:right="127"/>
              <w:jc w:val="both"/>
              <w:rPr>
                <w:rFonts w:cstheme="minorHAnsi"/>
                <w:bCs/>
                <w:color w:val="000000"/>
                <w:sz w:val="20"/>
                <w:szCs w:val="20"/>
              </w:rPr>
            </w:pPr>
          </w:p>
          <w:p w14:paraId="298B9B93" w14:textId="77777777" w:rsidR="009714A9" w:rsidRDefault="009714A9" w:rsidP="00A77B3B">
            <w:pPr>
              <w:ind w:right="127"/>
              <w:jc w:val="both"/>
              <w:rPr>
                <w:rFonts w:cstheme="minorHAnsi"/>
                <w:bCs/>
                <w:color w:val="000000"/>
                <w:sz w:val="20"/>
                <w:szCs w:val="20"/>
              </w:rPr>
            </w:pPr>
          </w:p>
          <w:p w14:paraId="74F4FD14" w14:textId="77777777" w:rsidR="009714A9" w:rsidRDefault="009714A9" w:rsidP="00A77B3B">
            <w:pPr>
              <w:ind w:right="127"/>
              <w:jc w:val="both"/>
              <w:rPr>
                <w:rFonts w:cstheme="minorHAnsi"/>
                <w:bCs/>
                <w:color w:val="000000"/>
                <w:sz w:val="20"/>
                <w:szCs w:val="20"/>
              </w:rPr>
            </w:pPr>
          </w:p>
          <w:p w14:paraId="6AAC2261" w14:textId="77777777" w:rsidR="00FF2D63" w:rsidRDefault="00FF2D63" w:rsidP="00A77B3B">
            <w:pPr>
              <w:ind w:right="127"/>
              <w:jc w:val="both"/>
              <w:rPr>
                <w:rFonts w:cstheme="minorHAnsi"/>
                <w:bCs/>
                <w:color w:val="000000"/>
                <w:sz w:val="20"/>
                <w:szCs w:val="20"/>
              </w:rPr>
            </w:pPr>
          </w:p>
          <w:p w14:paraId="4396303E" w14:textId="77777777" w:rsidR="009714A9" w:rsidRDefault="009714A9" w:rsidP="00A77B3B">
            <w:pPr>
              <w:ind w:right="127"/>
              <w:jc w:val="both"/>
              <w:rPr>
                <w:rFonts w:cstheme="minorHAnsi"/>
                <w:bCs/>
                <w:color w:val="000000"/>
                <w:sz w:val="20"/>
                <w:szCs w:val="20"/>
              </w:rPr>
            </w:pPr>
          </w:p>
          <w:p w14:paraId="56A29358" w14:textId="1835F259" w:rsidR="009714A9" w:rsidRDefault="009714A9" w:rsidP="00A8257E">
            <w:pPr>
              <w:ind w:right="172"/>
              <w:jc w:val="both"/>
              <w:rPr>
                <w:rFonts w:cstheme="minorHAnsi"/>
                <w:b/>
                <w:sz w:val="20"/>
                <w:szCs w:val="20"/>
                <w:u w:val="single"/>
              </w:rPr>
            </w:pPr>
            <w:r w:rsidRPr="005A7805">
              <w:rPr>
                <w:rFonts w:cstheme="minorHAnsi"/>
                <w:b/>
                <w:sz w:val="20"/>
                <w:szCs w:val="20"/>
                <w:u w:val="single"/>
              </w:rPr>
              <w:t>Respecto del</w:t>
            </w:r>
            <w:r>
              <w:rPr>
                <w:rFonts w:cstheme="minorHAnsi"/>
                <w:b/>
                <w:sz w:val="20"/>
                <w:szCs w:val="20"/>
                <w:u w:val="single"/>
              </w:rPr>
              <w:t xml:space="preserve"> Literal B del numeral 1</w:t>
            </w:r>
            <w:r w:rsidRPr="005A7805">
              <w:rPr>
                <w:rFonts w:cstheme="minorHAnsi"/>
                <w:b/>
                <w:sz w:val="20"/>
                <w:szCs w:val="20"/>
                <w:u w:val="single"/>
              </w:rPr>
              <w:t>:</w:t>
            </w:r>
          </w:p>
          <w:p w14:paraId="48AB1129" w14:textId="77777777" w:rsidR="009714A9" w:rsidRDefault="009714A9" w:rsidP="00A77B3B">
            <w:pPr>
              <w:ind w:right="127"/>
              <w:jc w:val="both"/>
              <w:rPr>
                <w:rFonts w:cstheme="minorHAnsi"/>
                <w:bCs/>
                <w:color w:val="000000"/>
                <w:sz w:val="20"/>
                <w:szCs w:val="20"/>
              </w:rPr>
            </w:pPr>
          </w:p>
          <w:p w14:paraId="40D4937B" w14:textId="1B7ED6FC" w:rsidR="009714A9" w:rsidRDefault="009714A9" w:rsidP="00A77B3B">
            <w:pPr>
              <w:ind w:right="127"/>
              <w:jc w:val="both"/>
              <w:rPr>
                <w:rFonts w:cstheme="minorHAnsi"/>
                <w:bCs/>
                <w:color w:val="FF0000"/>
                <w:sz w:val="20"/>
                <w:szCs w:val="20"/>
              </w:rPr>
            </w:pPr>
            <w:r>
              <w:rPr>
                <w:rFonts w:cstheme="minorHAnsi"/>
                <w:bCs/>
                <w:color w:val="000000"/>
                <w:sz w:val="20"/>
                <w:szCs w:val="20"/>
              </w:rPr>
              <w:t xml:space="preserve">En primer </w:t>
            </w:r>
            <w:proofErr w:type="gramStart"/>
            <w:r>
              <w:rPr>
                <w:rFonts w:cstheme="minorHAnsi"/>
                <w:bCs/>
                <w:color w:val="000000"/>
                <w:sz w:val="20"/>
                <w:szCs w:val="20"/>
              </w:rPr>
              <w:t>lugar</w:t>
            </w:r>
            <w:proofErr w:type="gramEnd"/>
            <w:r>
              <w:rPr>
                <w:rFonts w:cstheme="minorHAnsi"/>
                <w:bCs/>
                <w:color w:val="000000"/>
                <w:sz w:val="20"/>
                <w:szCs w:val="20"/>
              </w:rPr>
              <w:t xml:space="preserve"> se debe aclarar que esta exigencia esta referida a aquellas obras de UV que se ejecutan en el espacio público existente. El objetivo de esta exigencia es evitar que se ejecuten UV en espacios públicos que estén desconectadas de la red vial (por ejemplo, calles islas).  Se ajusta</w:t>
            </w:r>
            <w:r w:rsidR="00546EF0">
              <w:rPr>
                <w:rFonts w:cstheme="minorHAnsi"/>
                <w:bCs/>
                <w:color w:val="000000"/>
                <w:sz w:val="20"/>
                <w:szCs w:val="20"/>
              </w:rPr>
              <w:t>rá</w:t>
            </w:r>
            <w:r>
              <w:rPr>
                <w:rFonts w:cstheme="minorHAnsi"/>
                <w:bCs/>
                <w:color w:val="000000"/>
                <w:sz w:val="20"/>
                <w:szCs w:val="20"/>
              </w:rPr>
              <w:t xml:space="preserve"> redacción para dejarlo más claro. </w:t>
            </w:r>
          </w:p>
          <w:p w14:paraId="67CD11F3" w14:textId="77777777" w:rsidR="009714A9" w:rsidRDefault="009714A9" w:rsidP="00A77B3B">
            <w:pPr>
              <w:ind w:right="127"/>
              <w:jc w:val="both"/>
              <w:rPr>
                <w:rFonts w:cstheme="minorHAnsi"/>
                <w:bCs/>
                <w:color w:val="FF0000"/>
                <w:sz w:val="20"/>
                <w:szCs w:val="20"/>
              </w:rPr>
            </w:pPr>
          </w:p>
          <w:p w14:paraId="76AFCDA3" w14:textId="77777777" w:rsidR="009714A9" w:rsidRDefault="009714A9" w:rsidP="00A77B3B">
            <w:pPr>
              <w:ind w:right="127"/>
              <w:jc w:val="both"/>
              <w:rPr>
                <w:rFonts w:cstheme="minorHAnsi"/>
                <w:bCs/>
                <w:color w:val="FF0000"/>
                <w:sz w:val="20"/>
                <w:szCs w:val="20"/>
              </w:rPr>
            </w:pPr>
          </w:p>
          <w:p w14:paraId="5E04355C" w14:textId="77777777" w:rsidR="009714A9" w:rsidRDefault="009714A9" w:rsidP="00A77B3B">
            <w:pPr>
              <w:ind w:right="127"/>
              <w:jc w:val="both"/>
              <w:rPr>
                <w:rFonts w:cstheme="minorHAnsi"/>
                <w:bCs/>
                <w:color w:val="FF0000"/>
                <w:sz w:val="20"/>
                <w:szCs w:val="20"/>
              </w:rPr>
            </w:pPr>
          </w:p>
          <w:p w14:paraId="6095624D" w14:textId="77777777" w:rsidR="009714A9" w:rsidRDefault="009714A9" w:rsidP="00A77B3B">
            <w:pPr>
              <w:ind w:right="127"/>
              <w:jc w:val="both"/>
              <w:rPr>
                <w:rFonts w:cstheme="minorHAnsi"/>
                <w:bCs/>
                <w:color w:val="FF0000"/>
                <w:sz w:val="20"/>
                <w:szCs w:val="20"/>
              </w:rPr>
            </w:pPr>
          </w:p>
          <w:p w14:paraId="51D33E67" w14:textId="77777777" w:rsidR="009714A9" w:rsidRDefault="009714A9" w:rsidP="00A77B3B">
            <w:pPr>
              <w:ind w:right="127"/>
              <w:jc w:val="both"/>
              <w:rPr>
                <w:rFonts w:cstheme="minorHAnsi"/>
                <w:bCs/>
                <w:color w:val="FF0000"/>
                <w:sz w:val="20"/>
                <w:szCs w:val="20"/>
              </w:rPr>
            </w:pPr>
          </w:p>
          <w:p w14:paraId="1C452F1E" w14:textId="77777777" w:rsidR="009714A9" w:rsidRDefault="009714A9" w:rsidP="00A77B3B">
            <w:pPr>
              <w:ind w:right="127"/>
              <w:jc w:val="both"/>
              <w:rPr>
                <w:rFonts w:cstheme="minorHAnsi"/>
                <w:bCs/>
                <w:color w:val="FF0000"/>
                <w:sz w:val="20"/>
                <w:szCs w:val="20"/>
              </w:rPr>
            </w:pPr>
          </w:p>
          <w:p w14:paraId="56DC2DC0" w14:textId="77777777" w:rsidR="009714A9" w:rsidRDefault="009714A9" w:rsidP="00A77B3B">
            <w:pPr>
              <w:ind w:right="127"/>
              <w:jc w:val="both"/>
              <w:rPr>
                <w:rFonts w:cstheme="minorHAnsi"/>
                <w:bCs/>
                <w:color w:val="FF0000"/>
                <w:sz w:val="20"/>
                <w:szCs w:val="20"/>
              </w:rPr>
            </w:pPr>
          </w:p>
          <w:p w14:paraId="7B3C3BC8" w14:textId="77777777" w:rsidR="009714A9" w:rsidRDefault="009714A9" w:rsidP="00A77B3B">
            <w:pPr>
              <w:ind w:right="127"/>
              <w:jc w:val="both"/>
              <w:rPr>
                <w:rFonts w:cstheme="minorHAnsi"/>
                <w:bCs/>
                <w:color w:val="FF0000"/>
                <w:sz w:val="20"/>
                <w:szCs w:val="20"/>
              </w:rPr>
            </w:pPr>
          </w:p>
          <w:p w14:paraId="17F7C5BE" w14:textId="77777777" w:rsidR="009714A9" w:rsidRDefault="009714A9" w:rsidP="00A77B3B">
            <w:pPr>
              <w:ind w:right="127"/>
              <w:jc w:val="both"/>
              <w:rPr>
                <w:rFonts w:cstheme="minorHAnsi"/>
                <w:bCs/>
                <w:color w:val="FF0000"/>
                <w:sz w:val="20"/>
                <w:szCs w:val="20"/>
              </w:rPr>
            </w:pPr>
          </w:p>
          <w:p w14:paraId="509A3206" w14:textId="77777777" w:rsidR="009714A9" w:rsidRDefault="009714A9" w:rsidP="00A77B3B">
            <w:pPr>
              <w:ind w:right="127"/>
              <w:jc w:val="both"/>
              <w:rPr>
                <w:rFonts w:cstheme="minorHAnsi"/>
                <w:bCs/>
                <w:color w:val="FF0000"/>
                <w:sz w:val="20"/>
                <w:szCs w:val="20"/>
              </w:rPr>
            </w:pPr>
          </w:p>
          <w:p w14:paraId="66260365" w14:textId="77777777" w:rsidR="009714A9" w:rsidRDefault="009714A9" w:rsidP="00A77B3B">
            <w:pPr>
              <w:ind w:right="127"/>
              <w:jc w:val="both"/>
              <w:rPr>
                <w:rFonts w:cstheme="minorHAnsi"/>
                <w:bCs/>
                <w:color w:val="FF0000"/>
                <w:sz w:val="20"/>
                <w:szCs w:val="20"/>
              </w:rPr>
            </w:pPr>
          </w:p>
          <w:p w14:paraId="230D2225" w14:textId="77777777" w:rsidR="009714A9" w:rsidRDefault="009714A9" w:rsidP="00A77B3B">
            <w:pPr>
              <w:ind w:right="127"/>
              <w:jc w:val="both"/>
              <w:rPr>
                <w:rFonts w:cstheme="minorHAnsi"/>
                <w:bCs/>
                <w:color w:val="FF0000"/>
                <w:sz w:val="20"/>
                <w:szCs w:val="20"/>
              </w:rPr>
            </w:pPr>
          </w:p>
          <w:p w14:paraId="0069ECAA" w14:textId="77777777" w:rsidR="00FF2D63" w:rsidRDefault="00FF2D63" w:rsidP="00A77B3B">
            <w:pPr>
              <w:ind w:right="127"/>
              <w:jc w:val="both"/>
              <w:rPr>
                <w:rFonts w:cstheme="minorHAnsi"/>
                <w:bCs/>
                <w:color w:val="FF0000"/>
                <w:sz w:val="20"/>
                <w:szCs w:val="20"/>
              </w:rPr>
            </w:pPr>
          </w:p>
          <w:p w14:paraId="26F6B720" w14:textId="77777777" w:rsidR="009714A9" w:rsidRDefault="009714A9" w:rsidP="00A77B3B">
            <w:pPr>
              <w:ind w:right="127"/>
              <w:jc w:val="both"/>
              <w:rPr>
                <w:rFonts w:cstheme="minorHAnsi"/>
                <w:bCs/>
                <w:color w:val="FF0000"/>
                <w:sz w:val="20"/>
                <w:szCs w:val="20"/>
              </w:rPr>
            </w:pPr>
          </w:p>
          <w:p w14:paraId="54BC6811" w14:textId="77777777" w:rsidR="009714A9" w:rsidRDefault="009714A9" w:rsidP="00A77B3B">
            <w:pPr>
              <w:ind w:right="127"/>
              <w:jc w:val="both"/>
              <w:rPr>
                <w:rFonts w:cstheme="minorHAnsi"/>
                <w:bCs/>
                <w:color w:val="FF0000"/>
                <w:sz w:val="20"/>
                <w:szCs w:val="20"/>
              </w:rPr>
            </w:pPr>
          </w:p>
          <w:p w14:paraId="713D0419" w14:textId="77777777" w:rsidR="009714A9" w:rsidRDefault="009714A9" w:rsidP="00A77B3B">
            <w:pPr>
              <w:ind w:right="127"/>
              <w:jc w:val="both"/>
              <w:rPr>
                <w:rFonts w:cstheme="minorHAnsi"/>
                <w:bCs/>
                <w:color w:val="FF0000"/>
                <w:sz w:val="20"/>
                <w:szCs w:val="20"/>
              </w:rPr>
            </w:pPr>
          </w:p>
          <w:p w14:paraId="2E10C845" w14:textId="66D5B8D3" w:rsidR="009714A9" w:rsidRDefault="009714A9" w:rsidP="007C532D">
            <w:pPr>
              <w:ind w:right="172"/>
              <w:jc w:val="both"/>
              <w:rPr>
                <w:rFonts w:cstheme="minorHAnsi"/>
                <w:b/>
                <w:sz w:val="20"/>
                <w:szCs w:val="20"/>
                <w:u w:val="single"/>
              </w:rPr>
            </w:pPr>
            <w:r w:rsidRPr="005A7805">
              <w:rPr>
                <w:rFonts w:cstheme="minorHAnsi"/>
                <w:b/>
                <w:sz w:val="20"/>
                <w:szCs w:val="20"/>
                <w:u w:val="single"/>
              </w:rPr>
              <w:t>Respecto del</w:t>
            </w:r>
            <w:r>
              <w:rPr>
                <w:rFonts w:cstheme="minorHAnsi"/>
                <w:b/>
                <w:sz w:val="20"/>
                <w:szCs w:val="20"/>
                <w:u w:val="single"/>
              </w:rPr>
              <w:t xml:space="preserve"> Literal C del numeral 1</w:t>
            </w:r>
            <w:r w:rsidRPr="005A7805">
              <w:rPr>
                <w:rFonts w:cstheme="minorHAnsi"/>
                <w:b/>
                <w:sz w:val="20"/>
                <w:szCs w:val="20"/>
                <w:u w:val="single"/>
              </w:rPr>
              <w:t>:</w:t>
            </w:r>
          </w:p>
          <w:p w14:paraId="50160FE7" w14:textId="77777777" w:rsidR="009714A9" w:rsidRDefault="009714A9" w:rsidP="00A77B3B">
            <w:pPr>
              <w:ind w:right="127"/>
              <w:jc w:val="both"/>
              <w:rPr>
                <w:rFonts w:cstheme="minorHAnsi"/>
                <w:bCs/>
                <w:color w:val="000000"/>
                <w:sz w:val="20"/>
                <w:szCs w:val="20"/>
              </w:rPr>
            </w:pPr>
            <w:r>
              <w:rPr>
                <w:rFonts w:cstheme="minorHAnsi"/>
                <w:bCs/>
                <w:color w:val="000000"/>
                <w:sz w:val="20"/>
                <w:szCs w:val="20"/>
              </w:rPr>
              <w:t>El objetivo de esta norma es proteger a los Municipios que autorizan urbanizaciones voluntarias en espacio público, donde el interesado comienza a ejecutar las obras y no las finaliza. Si esto sucede, es el Municipio el que tendrá que asumir el costo de terminar las obras.</w:t>
            </w:r>
          </w:p>
          <w:p w14:paraId="7C239C15" w14:textId="77777777" w:rsidR="009714A9" w:rsidRDefault="009714A9" w:rsidP="00A77B3B">
            <w:pPr>
              <w:ind w:right="127"/>
              <w:jc w:val="both"/>
              <w:rPr>
                <w:rFonts w:cstheme="minorHAnsi"/>
                <w:bCs/>
                <w:color w:val="000000"/>
                <w:sz w:val="20"/>
                <w:szCs w:val="20"/>
              </w:rPr>
            </w:pPr>
          </w:p>
          <w:p w14:paraId="1020882B" w14:textId="77777777" w:rsidR="009714A9" w:rsidRDefault="009714A9" w:rsidP="00A77B3B">
            <w:pPr>
              <w:ind w:right="127"/>
              <w:jc w:val="both"/>
              <w:rPr>
                <w:rFonts w:cstheme="minorHAnsi"/>
                <w:bCs/>
                <w:color w:val="000000"/>
                <w:sz w:val="20"/>
                <w:szCs w:val="20"/>
              </w:rPr>
            </w:pPr>
            <w:r>
              <w:rPr>
                <w:rFonts w:cstheme="minorHAnsi"/>
                <w:bCs/>
                <w:color w:val="000000"/>
                <w:sz w:val="20"/>
                <w:szCs w:val="20"/>
              </w:rPr>
              <w:t>Por lo anterior, esta exigencia corresponde a una garantía adicional a las que puedan contemplan otras normativas.</w:t>
            </w:r>
          </w:p>
          <w:p w14:paraId="425E0CB3" w14:textId="77777777" w:rsidR="009714A9" w:rsidRDefault="009714A9" w:rsidP="00A77B3B">
            <w:pPr>
              <w:ind w:right="127"/>
              <w:jc w:val="both"/>
              <w:rPr>
                <w:rFonts w:cstheme="minorHAnsi"/>
                <w:bCs/>
                <w:color w:val="000000"/>
                <w:sz w:val="20"/>
                <w:szCs w:val="20"/>
              </w:rPr>
            </w:pPr>
          </w:p>
          <w:p w14:paraId="2E2CE342" w14:textId="77777777" w:rsidR="008749DA" w:rsidRDefault="008749DA" w:rsidP="00A77B3B">
            <w:pPr>
              <w:ind w:right="127"/>
              <w:jc w:val="both"/>
              <w:rPr>
                <w:rFonts w:cstheme="minorHAnsi"/>
                <w:bCs/>
                <w:color w:val="000000"/>
                <w:sz w:val="20"/>
                <w:szCs w:val="20"/>
              </w:rPr>
            </w:pPr>
          </w:p>
          <w:p w14:paraId="13B10ED8" w14:textId="77777777" w:rsidR="008749DA" w:rsidRDefault="008749DA" w:rsidP="00A77B3B">
            <w:pPr>
              <w:ind w:right="127"/>
              <w:jc w:val="both"/>
              <w:rPr>
                <w:rFonts w:cstheme="minorHAnsi"/>
                <w:bCs/>
                <w:color w:val="000000"/>
                <w:sz w:val="20"/>
                <w:szCs w:val="20"/>
              </w:rPr>
            </w:pPr>
          </w:p>
          <w:p w14:paraId="6F381ACD" w14:textId="77777777" w:rsidR="009714A9" w:rsidRDefault="009714A9" w:rsidP="00A77B3B">
            <w:pPr>
              <w:ind w:right="127"/>
              <w:jc w:val="both"/>
              <w:rPr>
                <w:rFonts w:cstheme="minorHAnsi"/>
                <w:bCs/>
                <w:color w:val="000000"/>
                <w:sz w:val="20"/>
                <w:szCs w:val="20"/>
              </w:rPr>
            </w:pPr>
          </w:p>
          <w:p w14:paraId="3BEEC125" w14:textId="77777777" w:rsidR="00FF2D63" w:rsidRDefault="00FF2D63" w:rsidP="00A77B3B">
            <w:pPr>
              <w:ind w:right="127"/>
              <w:jc w:val="both"/>
              <w:rPr>
                <w:rFonts w:cstheme="minorHAnsi"/>
                <w:bCs/>
                <w:color w:val="000000"/>
                <w:sz w:val="20"/>
                <w:szCs w:val="20"/>
              </w:rPr>
            </w:pPr>
          </w:p>
          <w:p w14:paraId="45FAF4AF" w14:textId="7E863D55" w:rsidR="009714A9" w:rsidRDefault="009714A9" w:rsidP="007B47A5">
            <w:pPr>
              <w:ind w:right="172"/>
              <w:jc w:val="both"/>
              <w:rPr>
                <w:rFonts w:cstheme="minorHAnsi"/>
                <w:b/>
                <w:sz w:val="20"/>
                <w:szCs w:val="20"/>
                <w:u w:val="single"/>
              </w:rPr>
            </w:pPr>
            <w:r w:rsidRPr="005A7805">
              <w:rPr>
                <w:rFonts w:cstheme="minorHAnsi"/>
                <w:b/>
                <w:sz w:val="20"/>
                <w:szCs w:val="20"/>
                <w:u w:val="single"/>
              </w:rPr>
              <w:t xml:space="preserve">Respecto </w:t>
            </w:r>
            <w:r>
              <w:rPr>
                <w:rFonts w:cstheme="minorHAnsi"/>
                <w:b/>
                <w:sz w:val="20"/>
                <w:szCs w:val="20"/>
                <w:u w:val="single"/>
              </w:rPr>
              <w:t>del enunciado del numeral 2</w:t>
            </w:r>
            <w:r w:rsidRPr="005A7805">
              <w:rPr>
                <w:rFonts w:cstheme="minorHAnsi"/>
                <w:b/>
                <w:sz w:val="20"/>
                <w:szCs w:val="20"/>
                <w:u w:val="single"/>
              </w:rPr>
              <w:t>:</w:t>
            </w:r>
          </w:p>
          <w:p w14:paraId="0080D765" w14:textId="77777777" w:rsidR="009714A9" w:rsidRDefault="009714A9" w:rsidP="00A77B3B">
            <w:pPr>
              <w:ind w:right="127"/>
              <w:jc w:val="both"/>
              <w:rPr>
                <w:rFonts w:cstheme="minorHAnsi"/>
                <w:bCs/>
                <w:color w:val="000000"/>
                <w:sz w:val="20"/>
                <w:szCs w:val="20"/>
              </w:rPr>
            </w:pPr>
          </w:p>
          <w:p w14:paraId="192E7F5D" w14:textId="77777777" w:rsidR="009714A9" w:rsidRDefault="009714A9" w:rsidP="00A77B3B">
            <w:pPr>
              <w:ind w:right="127"/>
              <w:jc w:val="both"/>
              <w:rPr>
                <w:rFonts w:cstheme="minorHAnsi"/>
                <w:bCs/>
                <w:color w:val="000000"/>
                <w:sz w:val="20"/>
                <w:szCs w:val="20"/>
              </w:rPr>
            </w:pPr>
            <w:r>
              <w:rPr>
                <w:rFonts w:cstheme="minorHAnsi"/>
                <w:bCs/>
                <w:color w:val="000000"/>
                <w:sz w:val="20"/>
                <w:szCs w:val="20"/>
              </w:rPr>
              <w:lastRenderedPageBreak/>
              <w:t>Las obras de urbanización voluntaria en espacio público existente se abordan en el numeral 1. El numeral 2 se refiere a las UV al interior de un predio por su propietario.</w:t>
            </w:r>
          </w:p>
          <w:p w14:paraId="1FE4C713" w14:textId="77777777" w:rsidR="009714A9" w:rsidRDefault="009714A9" w:rsidP="00A77B3B">
            <w:pPr>
              <w:ind w:right="127"/>
              <w:jc w:val="both"/>
              <w:rPr>
                <w:rFonts w:cstheme="minorHAnsi"/>
                <w:bCs/>
                <w:color w:val="000000"/>
                <w:sz w:val="20"/>
                <w:szCs w:val="20"/>
              </w:rPr>
            </w:pPr>
          </w:p>
          <w:p w14:paraId="2DB4C0A1" w14:textId="77777777" w:rsidR="009714A9" w:rsidRDefault="009714A9" w:rsidP="00A77B3B">
            <w:pPr>
              <w:ind w:right="127"/>
              <w:jc w:val="both"/>
              <w:rPr>
                <w:rFonts w:cstheme="minorHAnsi"/>
                <w:bCs/>
                <w:color w:val="000000"/>
                <w:sz w:val="20"/>
                <w:szCs w:val="20"/>
              </w:rPr>
            </w:pPr>
          </w:p>
          <w:p w14:paraId="47614342" w14:textId="77777777" w:rsidR="009714A9" w:rsidRDefault="009714A9" w:rsidP="00A77B3B">
            <w:pPr>
              <w:ind w:right="127"/>
              <w:jc w:val="both"/>
              <w:rPr>
                <w:rFonts w:cstheme="minorHAnsi"/>
                <w:bCs/>
                <w:color w:val="000000"/>
                <w:sz w:val="20"/>
                <w:szCs w:val="20"/>
              </w:rPr>
            </w:pPr>
          </w:p>
          <w:p w14:paraId="2B0C13AF" w14:textId="77777777" w:rsidR="009714A9" w:rsidRDefault="009714A9" w:rsidP="00A77B3B">
            <w:pPr>
              <w:ind w:right="127"/>
              <w:jc w:val="both"/>
              <w:rPr>
                <w:rFonts w:cstheme="minorHAnsi"/>
                <w:bCs/>
                <w:color w:val="000000"/>
                <w:sz w:val="20"/>
                <w:szCs w:val="20"/>
              </w:rPr>
            </w:pPr>
          </w:p>
          <w:p w14:paraId="25722AE9" w14:textId="77777777" w:rsidR="009714A9" w:rsidRDefault="009714A9" w:rsidP="00A77B3B">
            <w:pPr>
              <w:ind w:right="127"/>
              <w:jc w:val="both"/>
              <w:rPr>
                <w:rFonts w:cstheme="minorHAnsi"/>
                <w:bCs/>
                <w:color w:val="000000"/>
                <w:sz w:val="20"/>
                <w:szCs w:val="20"/>
              </w:rPr>
            </w:pPr>
          </w:p>
          <w:p w14:paraId="1550F616" w14:textId="77777777" w:rsidR="009714A9" w:rsidRDefault="009714A9" w:rsidP="00A77B3B">
            <w:pPr>
              <w:ind w:right="127"/>
              <w:jc w:val="both"/>
              <w:rPr>
                <w:rFonts w:cstheme="minorHAnsi"/>
                <w:bCs/>
                <w:color w:val="000000"/>
                <w:sz w:val="20"/>
                <w:szCs w:val="20"/>
              </w:rPr>
            </w:pPr>
          </w:p>
          <w:p w14:paraId="600267B5" w14:textId="77777777" w:rsidR="009714A9" w:rsidRDefault="009714A9" w:rsidP="00A77B3B">
            <w:pPr>
              <w:ind w:right="127"/>
              <w:jc w:val="both"/>
              <w:rPr>
                <w:rFonts w:cstheme="minorHAnsi"/>
                <w:bCs/>
                <w:color w:val="000000"/>
                <w:sz w:val="20"/>
                <w:szCs w:val="20"/>
              </w:rPr>
            </w:pPr>
          </w:p>
          <w:p w14:paraId="6A5E97F0" w14:textId="77777777" w:rsidR="009714A9" w:rsidRDefault="009714A9" w:rsidP="00A77B3B">
            <w:pPr>
              <w:ind w:right="127"/>
              <w:jc w:val="both"/>
              <w:rPr>
                <w:rFonts w:cstheme="minorHAnsi"/>
                <w:bCs/>
                <w:color w:val="000000"/>
                <w:sz w:val="20"/>
                <w:szCs w:val="20"/>
              </w:rPr>
            </w:pPr>
          </w:p>
          <w:p w14:paraId="27D1C9E7" w14:textId="08DF6EB9" w:rsidR="009714A9" w:rsidRDefault="009714A9" w:rsidP="002A51A2">
            <w:pPr>
              <w:ind w:right="172"/>
              <w:jc w:val="both"/>
              <w:rPr>
                <w:rFonts w:cstheme="minorHAnsi"/>
                <w:b/>
                <w:sz w:val="20"/>
                <w:szCs w:val="20"/>
                <w:u w:val="single"/>
              </w:rPr>
            </w:pPr>
            <w:r w:rsidRPr="005A7805">
              <w:rPr>
                <w:rFonts w:cstheme="minorHAnsi"/>
                <w:b/>
                <w:sz w:val="20"/>
                <w:szCs w:val="20"/>
                <w:u w:val="single"/>
              </w:rPr>
              <w:t>Respecto del</w:t>
            </w:r>
            <w:r>
              <w:rPr>
                <w:rFonts w:cstheme="minorHAnsi"/>
                <w:b/>
                <w:sz w:val="20"/>
                <w:szCs w:val="20"/>
                <w:u w:val="single"/>
              </w:rPr>
              <w:t xml:space="preserve"> Literal A.1 del numeral 2</w:t>
            </w:r>
            <w:r w:rsidRPr="005A7805">
              <w:rPr>
                <w:rFonts w:cstheme="minorHAnsi"/>
                <w:b/>
                <w:sz w:val="20"/>
                <w:szCs w:val="20"/>
                <w:u w:val="single"/>
              </w:rPr>
              <w:t>:</w:t>
            </w:r>
          </w:p>
          <w:p w14:paraId="7F66EEBC" w14:textId="34028E7E" w:rsidR="009714A9" w:rsidRPr="00E365F6" w:rsidRDefault="009714A9" w:rsidP="00A77B3B">
            <w:pPr>
              <w:ind w:right="127"/>
              <w:jc w:val="both"/>
              <w:rPr>
                <w:rFonts w:cstheme="minorHAnsi"/>
                <w:bCs/>
                <w:sz w:val="20"/>
                <w:szCs w:val="20"/>
              </w:rPr>
            </w:pPr>
            <w:r w:rsidRPr="00E365F6">
              <w:rPr>
                <w:rFonts w:cstheme="minorHAnsi"/>
                <w:bCs/>
                <w:sz w:val="20"/>
                <w:szCs w:val="20"/>
              </w:rPr>
              <w:t>Somos de la opinión que es posible urbanizar el área afecta de predio y además superficies que no lo están, siempre que se cumpla con los requisitos respectivos.</w:t>
            </w:r>
            <w:r>
              <w:rPr>
                <w:rFonts w:cstheme="minorHAnsi"/>
                <w:bCs/>
                <w:sz w:val="20"/>
                <w:szCs w:val="20"/>
              </w:rPr>
              <w:t xml:space="preserve"> No es necesario señalarlo expresamente</w:t>
            </w:r>
          </w:p>
          <w:p w14:paraId="4ECF320C" w14:textId="77777777" w:rsidR="009714A9" w:rsidRDefault="009714A9" w:rsidP="00A77B3B">
            <w:pPr>
              <w:ind w:right="127"/>
              <w:jc w:val="both"/>
              <w:rPr>
                <w:rFonts w:cstheme="minorHAnsi"/>
                <w:bCs/>
                <w:color w:val="000000"/>
                <w:sz w:val="20"/>
                <w:szCs w:val="20"/>
              </w:rPr>
            </w:pPr>
          </w:p>
          <w:p w14:paraId="71689B0B" w14:textId="77777777" w:rsidR="009714A9" w:rsidRDefault="009714A9" w:rsidP="00A77B3B">
            <w:pPr>
              <w:ind w:right="127"/>
              <w:jc w:val="both"/>
              <w:rPr>
                <w:rFonts w:cstheme="minorHAnsi"/>
                <w:bCs/>
                <w:color w:val="000000"/>
                <w:sz w:val="20"/>
                <w:szCs w:val="20"/>
              </w:rPr>
            </w:pPr>
          </w:p>
          <w:p w14:paraId="0AE265AA" w14:textId="77777777" w:rsidR="009714A9" w:rsidRDefault="009714A9" w:rsidP="00A77B3B">
            <w:pPr>
              <w:ind w:right="127"/>
              <w:jc w:val="both"/>
              <w:rPr>
                <w:rFonts w:cstheme="minorHAnsi"/>
                <w:bCs/>
                <w:color w:val="000000"/>
                <w:sz w:val="20"/>
                <w:szCs w:val="20"/>
              </w:rPr>
            </w:pPr>
          </w:p>
          <w:p w14:paraId="02E26D27" w14:textId="77777777" w:rsidR="009714A9" w:rsidRDefault="009714A9" w:rsidP="00A77B3B">
            <w:pPr>
              <w:ind w:right="127"/>
              <w:jc w:val="both"/>
              <w:rPr>
                <w:rFonts w:cstheme="minorHAnsi"/>
                <w:bCs/>
                <w:color w:val="000000"/>
                <w:sz w:val="20"/>
                <w:szCs w:val="20"/>
              </w:rPr>
            </w:pPr>
          </w:p>
          <w:p w14:paraId="23707A10" w14:textId="77777777" w:rsidR="009714A9" w:rsidRDefault="009714A9" w:rsidP="00A77B3B">
            <w:pPr>
              <w:ind w:right="127"/>
              <w:jc w:val="both"/>
              <w:rPr>
                <w:rFonts w:cstheme="minorHAnsi"/>
                <w:bCs/>
                <w:color w:val="000000"/>
                <w:sz w:val="20"/>
                <w:szCs w:val="20"/>
              </w:rPr>
            </w:pPr>
          </w:p>
          <w:p w14:paraId="19DD8191" w14:textId="77777777" w:rsidR="009714A9" w:rsidRDefault="009714A9" w:rsidP="00A77B3B">
            <w:pPr>
              <w:ind w:right="127"/>
              <w:jc w:val="both"/>
              <w:rPr>
                <w:rFonts w:cstheme="minorHAnsi"/>
                <w:bCs/>
                <w:color w:val="000000"/>
                <w:sz w:val="20"/>
                <w:szCs w:val="20"/>
              </w:rPr>
            </w:pPr>
          </w:p>
          <w:p w14:paraId="15865BF3" w14:textId="77777777" w:rsidR="009714A9" w:rsidRDefault="009714A9" w:rsidP="00A77B3B">
            <w:pPr>
              <w:ind w:right="127"/>
              <w:jc w:val="both"/>
              <w:rPr>
                <w:rFonts w:cstheme="minorHAnsi"/>
                <w:bCs/>
                <w:color w:val="000000"/>
                <w:sz w:val="20"/>
                <w:szCs w:val="20"/>
              </w:rPr>
            </w:pPr>
          </w:p>
          <w:p w14:paraId="452680D3" w14:textId="77777777" w:rsidR="009714A9" w:rsidRDefault="009714A9" w:rsidP="00A77B3B">
            <w:pPr>
              <w:ind w:right="127"/>
              <w:jc w:val="both"/>
              <w:rPr>
                <w:rFonts w:cstheme="minorHAnsi"/>
                <w:bCs/>
                <w:color w:val="000000"/>
                <w:sz w:val="20"/>
                <w:szCs w:val="20"/>
              </w:rPr>
            </w:pPr>
          </w:p>
          <w:p w14:paraId="4D4A5A81" w14:textId="77777777" w:rsidR="009714A9" w:rsidRDefault="009714A9" w:rsidP="00A77B3B">
            <w:pPr>
              <w:ind w:right="127"/>
              <w:jc w:val="both"/>
              <w:rPr>
                <w:rFonts w:cstheme="minorHAnsi"/>
                <w:bCs/>
                <w:color w:val="000000"/>
                <w:sz w:val="20"/>
                <w:szCs w:val="20"/>
              </w:rPr>
            </w:pPr>
          </w:p>
          <w:p w14:paraId="7606707E" w14:textId="77777777" w:rsidR="009714A9" w:rsidRDefault="009714A9" w:rsidP="00A77B3B">
            <w:pPr>
              <w:ind w:right="127"/>
              <w:jc w:val="both"/>
              <w:rPr>
                <w:rFonts w:cstheme="minorHAnsi"/>
                <w:bCs/>
                <w:color w:val="000000"/>
                <w:sz w:val="20"/>
                <w:szCs w:val="20"/>
              </w:rPr>
            </w:pPr>
          </w:p>
          <w:p w14:paraId="2A0B16AD" w14:textId="77777777" w:rsidR="009714A9" w:rsidRDefault="009714A9" w:rsidP="00A77B3B">
            <w:pPr>
              <w:ind w:right="127"/>
              <w:jc w:val="both"/>
              <w:rPr>
                <w:rFonts w:cstheme="minorHAnsi"/>
                <w:bCs/>
                <w:color w:val="000000"/>
                <w:sz w:val="20"/>
                <w:szCs w:val="20"/>
              </w:rPr>
            </w:pPr>
          </w:p>
          <w:p w14:paraId="53B07B56" w14:textId="77777777" w:rsidR="009714A9" w:rsidRDefault="009714A9" w:rsidP="00A77B3B">
            <w:pPr>
              <w:ind w:right="127"/>
              <w:jc w:val="both"/>
              <w:rPr>
                <w:rFonts w:cstheme="minorHAnsi"/>
                <w:bCs/>
                <w:color w:val="000000"/>
                <w:sz w:val="20"/>
                <w:szCs w:val="20"/>
              </w:rPr>
            </w:pPr>
          </w:p>
          <w:p w14:paraId="0B0AF0FA" w14:textId="77777777" w:rsidR="009714A9" w:rsidRDefault="009714A9" w:rsidP="00A77B3B">
            <w:pPr>
              <w:ind w:right="127"/>
              <w:jc w:val="both"/>
              <w:rPr>
                <w:rFonts w:cstheme="minorHAnsi"/>
                <w:bCs/>
                <w:color w:val="000000"/>
                <w:sz w:val="20"/>
                <w:szCs w:val="20"/>
              </w:rPr>
            </w:pPr>
          </w:p>
          <w:p w14:paraId="262219EF" w14:textId="77777777" w:rsidR="009714A9" w:rsidRDefault="009714A9" w:rsidP="00A77B3B">
            <w:pPr>
              <w:ind w:right="127"/>
              <w:jc w:val="both"/>
              <w:rPr>
                <w:rFonts w:cstheme="minorHAnsi"/>
                <w:bCs/>
                <w:color w:val="000000"/>
                <w:sz w:val="20"/>
                <w:szCs w:val="20"/>
              </w:rPr>
            </w:pPr>
          </w:p>
          <w:p w14:paraId="62B23F55" w14:textId="77777777" w:rsidR="00E3219C" w:rsidRDefault="00E3219C" w:rsidP="00A77B3B">
            <w:pPr>
              <w:ind w:right="127"/>
              <w:jc w:val="both"/>
              <w:rPr>
                <w:rFonts w:cstheme="minorHAnsi"/>
                <w:bCs/>
                <w:color w:val="000000"/>
                <w:sz w:val="20"/>
                <w:szCs w:val="20"/>
              </w:rPr>
            </w:pPr>
          </w:p>
          <w:p w14:paraId="5AD76F5B" w14:textId="77777777" w:rsidR="00E3219C" w:rsidRDefault="00E3219C" w:rsidP="00A77B3B">
            <w:pPr>
              <w:ind w:right="127"/>
              <w:jc w:val="both"/>
              <w:rPr>
                <w:rFonts w:cstheme="minorHAnsi"/>
                <w:bCs/>
                <w:color w:val="000000"/>
                <w:sz w:val="20"/>
                <w:szCs w:val="20"/>
              </w:rPr>
            </w:pPr>
          </w:p>
          <w:p w14:paraId="13217E4C" w14:textId="77777777" w:rsidR="00E3219C" w:rsidRDefault="00E3219C" w:rsidP="00A77B3B">
            <w:pPr>
              <w:ind w:right="127"/>
              <w:jc w:val="both"/>
              <w:rPr>
                <w:rFonts w:cstheme="minorHAnsi"/>
                <w:bCs/>
                <w:color w:val="000000"/>
                <w:sz w:val="20"/>
                <w:szCs w:val="20"/>
              </w:rPr>
            </w:pPr>
          </w:p>
          <w:p w14:paraId="4B9CF7D9" w14:textId="77777777" w:rsidR="00E3219C" w:rsidRDefault="00E3219C" w:rsidP="00A77B3B">
            <w:pPr>
              <w:ind w:right="127"/>
              <w:jc w:val="both"/>
              <w:rPr>
                <w:rFonts w:cstheme="minorHAnsi"/>
                <w:bCs/>
                <w:color w:val="000000"/>
                <w:sz w:val="20"/>
                <w:szCs w:val="20"/>
              </w:rPr>
            </w:pPr>
          </w:p>
          <w:p w14:paraId="40C4266E" w14:textId="77777777" w:rsidR="00E3219C" w:rsidRDefault="00E3219C" w:rsidP="00A77B3B">
            <w:pPr>
              <w:ind w:right="127"/>
              <w:jc w:val="both"/>
              <w:rPr>
                <w:rFonts w:cstheme="minorHAnsi"/>
                <w:bCs/>
                <w:color w:val="000000"/>
                <w:sz w:val="20"/>
                <w:szCs w:val="20"/>
              </w:rPr>
            </w:pPr>
          </w:p>
          <w:p w14:paraId="2BAF4741" w14:textId="77777777" w:rsidR="009714A9" w:rsidRDefault="009714A9" w:rsidP="00A77B3B">
            <w:pPr>
              <w:ind w:right="127"/>
              <w:jc w:val="both"/>
              <w:rPr>
                <w:rFonts w:cstheme="minorHAnsi"/>
                <w:bCs/>
                <w:color w:val="000000"/>
                <w:sz w:val="20"/>
                <w:szCs w:val="20"/>
              </w:rPr>
            </w:pPr>
          </w:p>
          <w:p w14:paraId="33FDFD11" w14:textId="77777777" w:rsidR="009714A9" w:rsidRDefault="009714A9" w:rsidP="00A77B3B">
            <w:pPr>
              <w:ind w:right="127"/>
              <w:jc w:val="both"/>
              <w:rPr>
                <w:rFonts w:cstheme="minorHAnsi"/>
                <w:bCs/>
                <w:color w:val="000000"/>
                <w:sz w:val="20"/>
                <w:szCs w:val="20"/>
              </w:rPr>
            </w:pPr>
          </w:p>
          <w:p w14:paraId="67EE6570" w14:textId="77777777" w:rsidR="009714A9" w:rsidRDefault="009714A9" w:rsidP="00A77B3B">
            <w:pPr>
              <w:ind w:right="127"/>
              <w:jc w:val="both"/>
              <w:rPr>
                <w:rFonts w:cstheme="minorHAnsi"/>
                <w:bCs/>
                <w:color w:val="000000"/>
                <w:sz w:val="20"/>
                <w:szCs w:val="20"/>
              </w:rPr>
            </w:pPr>
          </w:p>
          <w:p w14:paraId="686F6D29" w14:textId="77777777" w:rsidR="009714A9" w:rsidRDefault="009714A9" w:rsidP="00A77B3B">
            <w:pPr>
              <w:ind w:right="127"/>
              <w:jc w:val="both"/>
              <w:rPr>
                <w:rFonts w:cstheme="minorHAnsi"/>
                <w:bCs/>
                <w:color w:val="000000"/>
                <w:sz w:val="20"/>
                <w:szCs w:val="20"/>
              </w:rPr>
            </w:pPr>
          </w:p>
          <w:p w14:paraId="688DBE58" w14:textId="4ECA4A84" w:rsidR="009714A9" w:rsidRDefault="009714A9" w:rsidP="00150498">
            <w:pPr>
              <w:ind w:right="172"/>
              <w:jc w:val="both"/>
              <w:rPr>
                <w:rFonts w:cstheme="minorHAnsi"/>
                <w:b/>
                <w:sz w:val="20"/>
                <w:szCs w:val="20"/>
                <w:u w:val="single"/>
              </w:rPr>
            </w:pPr>
            <w:r w:rsidRPr="005A7805">
              <w:rPr>
                <w:rFonts w:cstheme="minorHAnsi"/>
                <w:b/>
                <w:sz w:val="20"/>
                <w:szCs w:val="20"/>
                <w:u w:val="single"/>
              </w:rPr>
              <w:t>Respecto del</w:t>
            </w:r>
            <w:r>
              <w:rPr>
                <w:rFonts w:cstheme="minorHAnsi"/>
                <w:b/>
                <w:sz w:val="20"/>
                <w:szCs w:val="20"/>
                <w:u w:val="single"/>
              </w:rPr>
              <w:t xml:space="preserve"> Literal A.2 del numeral 2</w:t>
            </w:r>
            <w:r w:rsidRPr="005A7805">
              <w:rPr>
                <w:rFonts w:cstheme="minorHAnsi"/>
                <w:b/>
                <w:sz w:val="20"/>
                <w:szCs w:val="20"/>
                <w:u w:val="single"/>
              </w:rPr>
              <w:t>:</w:t>
            </w:r>
          </w:p>
          <w:p w14:paraId="3DE34E80" w14:textId="09CCDADD" w:rsidR="009714A9" w:rsidRDefault="00A74A36" w:rsidP="00A77B3B">
            <w:pPr>
              <w:ind w:right="127"/>
              <w:jc w:val="both"/>
              <w:rPr>
                <w:rFonts w:cstheme="minorHAnsi"/>
                <w:bCs/>
                <w:color w:val="000000"/>
                <w:sz w:val="20"/>
                <w:szCs w:val="20"/>
              </w:rPr>
            </w:pPr>
            <w:r>
              <w:rPr>
                <w:rFonts w:cstheme="minorHAnsi"/>
                <w:bCs/>
                <w:color w:val="000000"/>
                <w:sz w:val="20"/>
                <w:szCs w:val="20"/>
              </w:rPr>
              <w:t>Afirmación no dice relación con el contenido del precepto</w:t>
            </w:r>
            <w:r w:rsidR="009714A9">
              <w:rPr>
                <w:rFonts w:cstheme="minorHAnsi"/>
                <w:bCs/>
                <w:color w:val="000000"/>
                <w:sz w:val="20"/>
                <w:szCs w:val="20"/>
              </w:rPr>
              <w:t>.</w:t>
            </w:r>
          </w:p>
          <w:p w14:paraId="03C1CB5E" w14:textId="77777777" w:rsidR="009714A9" w:rsidRDefault="009714A9" w:rsidP="00A77B3B">
            <w:pPr>
              <w:ind w:right="127"/>
              <w:jc w:val="both"/>
              <w:rPr>
                <w:rFonts w:cstheme="minorHAnsi"/>
                <w:bCs/>
                <w:color w:val="000000"/>
                <w:sz w:val="20"/>
                <w:szCs w:val="20"/>
              </w:rPr>
            </w:pPr>
          </w:p>
          <w:p w14:paraId="76C289E0" w14:textId="77777777" w:rsidR="009714A9" w:rsidRDefault="009714A9" w:rsidP="00A77B3B">
            <w:pPr>
              <w:ind w:right="127"/>
              <w:jc w:val="both"/>
              <w:rPr>
                <w:rFonts w:cstheme="minorHAnsi"/>
                <w:bCs/>
                <w:color w:val="000000"/>
                <w:sz w:val="20"/>
                <w:szCs w:val="20"/>
              </w:rPr>
            </w:pPr>
          </w:p>
          <w:p w14:paraId="46C567C7" w14:textId="77777777" w:rsidR="009714A9" w:rsidRDefault="009714A9" w:rsidP="00A77B3B">
            <w:pPr>
              <w:ind w:right="127"/>
              <w:jc w:val="both"/>
              <w:rPr>
                <w:rFonts w:cstheme="minorHAnsi"/>
                <w:bCs/>
                <w:color w:val="000000"/>
                <w:sz w:val="20"/>
                <w:szCs w:val="20"/>
              </w:rPr>
            </w:pPr>
          </w:p>
          <w:p w14:paraId="76B2FE8E" w14:textId="77777777" w:rsidR="009714A9" w:rsidRDefault="009714A9" w:rsidP="00A77B3B">
            <w:pPr>
              <w:ind w:right="127"/>
              <w:jc w:val="both"/>
              <w:rPr>
                <w:rFonts w:cstheme="minorHAnsi"/>
                <w:bCs/>
                <w:color w:val="000000"/>
                <w:sz w:val="20"/>
                <w:szCs w:val="20"/>
              </w:rPr>
            </w:pPr>
          </w:p>
          <w:p w14:paraId="6504E97A" w14:textId="77777777" w:rsidR="009714A9" w:rsidRDefault="009714A9" w:rsidP="00A77B3B">
            <w:pPr>
              <w:ind w:right="127"/>
              <w:jc w:val="both"/>
              <w:rPr>
                <w:rFonts w:cstheme="minorHAnsi"/>
                <w:bCs/>
                <w:color w:val="000000"/>
                <w:sz w:val="20"/>
                <w:szCs w:val="20"/>
              </w:rPr>
            </w:pPr>
          </w:p>
          <w:p w14:paraId="15257DB8" w14:textId="77777777" w:rsidR="009714A9" w:rsidRDefault="009714A9" w:rsidP="00A77B3B">
            <w:pPr>
              <w:ind w:right="127"/>
              <w:jc w:val="both"/>
              <w:rPr>
                <w:rFonts w:cstheme="minorHAnsi"/>
                <w:bCs/>
                <w:color w:val="000000"/>
                <w:sz w:val="20"/>
                <w:szCs w:val="20"/>
              </w:rPr>
            </w:pPr>
          </w:p>
          <w:p w14:paraId="4821B9F8" w14:textId="77777777" w:rsidR="009714A9" w:rsidRDefault="009714A9" w:rsidP="00A77B3B">
            <w:pPr>
              <w:ind w:right="127"/>
              <w:jc w:val="both"/>
              <w:rPr>
                <w:rFonts w:cstheme="minorHAnsi"/>
                <w:bCs/>
                <w:color w:val="000000"/>
                <w:sz w:val="20"/>
                <w:szCs w:val="20"/>
              </w:rPr>
            </w:pPr>
          </w:p>
          <w:p w14:paraId="74B6878D" w14:textId="77777777" w:rsidR="009714A9" w:rsidRDefault="009714A9" w:rsidP="00A77B3B">
            <w:pPr>
              <w:ind w:right="127"/>
              <w:jc w:val="both"/>
              <w:rPr>
                <w:rFonts w:cstheme="minorHAnsi"/>
                <w:bCs/>
                <w:color w:val="000000"/>
                <w:sz w:val="20"/>
                <w:szCs w:val="20"/>
              </w:rPr>
            </w:pPr>
          </w:p>
          <w:p w14:paraId="39D43EA7" w14:textId="77777777" w:rsidR="009714A9" w:rsidRDefault="009714A9" w:rsidP="00A77B3B">
            <w:pPr>
              <w:ind w:right="127"/>
              <w:jc w:val="both"/>
              <w:rPr>
                <w:rFonts w:cstheme="minorHAnsi"/>
                <w:bCs/>
                <w:color w:val="000000"/>
                <w:sz w:val="20"/>
                <w:szCs w:val="20"/>
              </w:rPr>
            </w:pPr>
          </w:p>
          <w:p w14:paraId="21200D0E" w14:textId="46CE72E6" w:rsidR="009714A9" w:rsidRDefault="009714A9" w:rsidP="005B0E7A">
            <w:pPr>
              <w:ind w:right="172"/>
              <w:jc w:val="both"/>
              <w:rPr>
                <w:rFonts w:cstheme="minorHAnsi"/>
                <w:b/>
                <w:sz w:val="20"/>
                <w:szCs w:val="20"/>
                <w:u w:val="single"/>
              </w:rPr>
            </w:pPr>
            <w:r w:rsidRPr="005A7805">
              <w:rPr>
                <w:rFonts w:cstheme="minorHAnsi"/>
                <w:b/>
                <w:sz w:val="20"/>
                <w:szCs w:val="20"/>
                <w:u w:val="single"/>
              </w:rPr>
              <w:t>Respecto del</w:t>
            </w:r>
            <w:r>
              <w:rPr>
                <w:rFonts w:cstheme="minorHAnsi"/>
                <w:b/>
                <w:sz w:val="20"/>
                <w:szCs w:val="20"/>
                <w:u w:val="single"/>
              </w:rPr>
              <w:t xml:space="preserve"> Literal A.3 del numeral 2</w:t>
            </w:r>
            <w:r w:rsidRPr="005A7805">
              <w:rPr>
                <w:rFonts w:cstheme="minorHAnsi"/>
                <w:b/>
                <w:sz w:val="20"/>
                <w:szCs w:val="20"/>
                <w:u w:val="single"/>
              </w:rPr>
              <w:t>:</w:t>
            </w:r>
          </w:p>
          <w:p w14:paraId="24D9BC67" w14:textId="77777777" w:rsidR="009714A9" w:rsidRDefault="009714A9" w:rsidP="00A77B3B">
            <w:pPr>
              <w:ind w:right="127"/>
              <w:jc w:val="both"/>
              <w:rPr>
                <w:rFonts w:cstheme="minorHAnsi"/>
                <w:bCs/>
                <w:color w:val="000000"/>
                <w:sz w:val="20"/>
                <w:szCs w:val="20"/>
              </w:rPr>
            </w:pPr>
            <w:r>
              <w:rPr>
                <w:rFonts w:cstheme="minorHAnsi"/>
                <w:bCs/>
                <w:color w:val="000000"/>
                <w:sz w:val="20"/>
                <w:szCs w:val="20"/>
              </w:rPr>
              <w:t>Se estima que el comentario se puede aclarar con las precisiones conceptuales que se hicieron anteriormente. Este precepto sólo aplica respecto de las U.V. desvinculadas del proceso de división del suelo, cuando son ejecutadas en predios por su propietario y existen declaratorias de utilidad pública.</w:t>
            </w:r>
          </w:p>
          <w:p w14:paraId="6035051E" w14:textId="0465EC5B" w:rsidR="009714A9" w:rsidRDefault="009714A9" w:rsidP="00A77B3B">
            <w:pPr>
              <w:ind w:right="127"/>
              <w:jc w:val="both"/>
              <w:rPr>
                <w:rFonts w:cstheme="minorHAnsi"/>
                <w:bCs/>
                <w:color w:val="000000"/>
                <w:sz w:val="20"/>
                <w:szCs w:val="20"/>
              </w:rPr>
            </w:pPr>
            <w:r>
              <w:rPr>
                <w:rFonts w:cstheme="minorHAnsi"/>
                <w:bCs/>
                <w:color w:val="000000"/>
                <w:sz w:val="20"/>
                <w:szCs w:val="20"/>
              </w:rPr>
              <w:t xml:space="preserve">Aclarado lo anterior, el objetivo del literal a.3 es evitar que la U.V. sea una herramienta que se utilice para “dividir” un predio y reemplazar otros permisos de urbanización, como sería el caso de las divisiones afectas. </w:t>
            </w:r>
          </w:p>
          <w:p w14:paraId="37B11813" w14:textId="77777777" w:rsidR="009714A9" w:rsidRDefault="009714A9" w:rsidP="00A77B3B">
            <w:pPr>
              <w:ind w:right="127"/>
              <w:jc w:val="both"/>
              <w:rPr>
                <w:rFonts w:cstheme="minorHAnsi"/>
                <w:bCs/>
                <w:color w:val="000000"/>
                <w:sz w:val="20"/>
                <w:szCs w:val="20"/>
              </w:rPr>
            </w:pPr>
          </w:p>
          <w:p w14:paraId="31E8FEA0" w14:textId="77777777" w:rsidR="009714A9" w:rsidRDefault="009714A9" w:rsidP="00A77B3B">
            <w:pPr>
              <w:ind w:right="127"/>
              <w:jc w:val="both"/>
              <w:rPr>
                <w:rFonts w:cstheme="minorHAnsi"/>
                <w:bCs/>
                <w:color w:val="000000"/>
                <w:sz w:val="20"/>
                <w:szCs w:val="20"/>
              </w:rPr>
            </w:pPr>
            <w:r>
              <w:rPr>
                <w:rFonts w:cstheme="minorHAnsi"/>
                <w:bCs/>
                <w:color w:val="000000"/>
                <w:sz w:val="20"/>
                <w:szCs w:val="20"/>
              </w:rPr>
              <w:t xml:space="preserve">Respecto del </w:t>
            </w:r>
            <w:r w:rsidRPr="00A97FD8">
              <w:rPr>
                <w:rFonts w:cstheme="minorHAnsi"/>
                <w:bCs/>
                <w:color w:val="000000"/>
                <w:sz w:val="20"/>
                <w:szCs w:val="20"/>
              </w:rPr>
              <w:t xml:space="preserve">procedimiento para </w:t>
            </w:r>
            <w:r>
              <w:rPr>
                <w:rFonts w:cstheme="minorHAnsi"/>
                <w:bCs/>
                <w:color w:val="000000"/>
                <w:sz w:val="20"/>
                <w:szCs w:val="20"/>
              </w:rPr>
              <w:t>dejar constancia de la nueva superficie y deslindes del predio donde ejecutan las obras de U.V., como se indicó anteriormente, se abordará en nueva propuesta de modificación al art. 2.2.9.</w:t>
            </w:r>
          </w:p>
          <w:p w14:paraId="00AF8E31" w14:textId="77777777" w:rsidR="009714A9" w:rsidRDefault="009714A9" w:rsidP="00A77B3B">
            <w:pPr>
              <w:ind w:right="127"/>
              <w:jc w:val="both"/>
              <w:rPr>
                <w:rFonts w:cstheme="minorHAnsi"/>
                <w:bCs/>
                <w:color w:val="000000"/>
                <w:sz w:val="20"/>
                <w:szCs w:val="20"/>
              </w:rPr>
            </w:pPr>
          </w:p>
          <w:p w14:paraId="0DAF9C70" w14:textId="77777777" w:rsidR="009714A9" w:rsidRDefault="009714A9" w:rsidP="00A77B3B">
            <w:pPr>
              <w:ind w:right="127"/>
              <w:jc w:val="both"/>
              <w:rPr>
                <w:rFonts w:cstheme="minorHAnsi"/>
                <w:bCs/>
                <w:color w:val="000000"/>
                <w:sz w:val="20"/>
                <w:szCs w:val="20"/>
              </w:rPr>
            </w:pPr>
          </w:p>
          <w:p w14:paraId="1D86AD35" w14:textId="77777777" w:rsidR="009714A9" w:rsidRDefault="009714A9" w:rsidP="00A77B3B">
            <w:pPr>
              <w:ind w:right="127"/>
              <w:jc w:val="both"/>
              <w:rPr>
                <w:rFonts w:cstheme="minorHAnsi"/>
                <w:bCs/>
                <w:color w:val="000000"/>
                <w:sz w:val="20"/>
                <w:szCs w:val="20"/>
              </w:rPr>
            </w:pPr>
          </w:p>
          <w:p w14:paraId="366DC772" w14:textId="77777777" w:rsidR="009714A9" w:rsidRDefault="009714A9" w:rsidP="00A77B3B">
            <w:pPr>
              <w:ind w:right="127"/>
              <w:jc w:val="both"/>
              <w:rPr>
                <w:rFonts w:cstheme="minorHAnsi"/>
                <w:bCs/>
                <w:color w:val="000000"/>
                <w:sz w:val="20"/>
                <w:szCs w:val="20"/>
              </w:rPr>
            </w:pPr>
          </w:p>
          <w:p w14:paraId="24B841E1" w14:textId="77777777" w:rsidR="009714A9" w:rsidRDefault="009714A9" w:rsidP="00A77B3B">
            <w:pPr>
              <w:ind w:right="127"/>
              <w:jc w:val="both"/>
              <w:rPr>
                <w:rFonts w:cstheme="minorHAnsi"/>
                <w:bCs/>
                <w:color w:val="000000"/>
                <w:sz w:val="20"/>
                <w:szCs w:val="20"/>
              </w:rPr>
            </w:pPr>
          </w:p>
          <w:p w14:paraId="3AD233C6" w14:textId="77777777" w:rsidR="009714A9" w:rsidRDefault="009714A9" w:rsidP="00A77B3B">
            <w:pPr>
              <w:ind w:right="127"/>
              <w:jc w:val="both"/>
              <w:rPr>
                <w:rFonts w:cstheme="minorHAnsi"/>
                <w:bCs/>
                <w:color w:val="000000"/>
                <w:sz w:val="20"/>
                <w:szCs w:val="20"/>
              </w:rPr>
            </w:pPr>
          </w:p>
          <w:p w14:paraId="33B2C2C2" w14:textId="77777777" w:rsidR="009714A9" w:rsidRDefault="009714A9" w:rsidP="00A77B3B">
            <w:pPr>
              <w:ind w:right="127"/>
              <w:jc w:val="both"/>
              <w:rPr>
                <w:rFonts w:cstheme="minorHAnsi"/>
                <w:bCs/>
                <w:color w:val="000000"/>
                <w:sz w:val="20"/>
                <w:szCs w:val="20"/>
              </w:rPr>
            </w:pPr>
          </w:p>
          <w:p w14:paraId="003DCB1F" w14:textId="77777777" w:rsidR="009714A9" w:rsidRDefault="009714A9" w:rsidP="00A77B3B">
            <w:pPr>
              <w:ind w:right="127"/>
              <w:jc w:val="both"/>
              <w:rPr>
                <w:rFonts w:cstheme="minorHAnsi"/>
                <w:bCs/>
                <w:color w:val="000000"/>
                <w:sz w:val="20"/>
                <w:szCs w:val="20"/>
              </w:rPr>
            </w:pPr>
          </w:p>
          <w:p w14:paraId="45E4169D" w14:textId="77777777" w:rsidR="009714A9" w:rsidRDefault="009714A9" w:rsidP="00A77B3B">
            <w:pPr>
              <w:ind w:right="127"/>
              <w:jc w:val="both"/>
              <w:rPr>
                <w:rFonts w:cstheme="minorHAnsi"/>
                <w:bCs/>
                <w:color w:val="000000"/>
                <w:sz w:val="20"/>
                <w:szCs w:val="20"/>
              </w:rPr>
            </w:pPr>
          </w:p>
          <w:p w14:paraId="0A3DDCF7" w14:textId="77777777" w:rsidR="009714A9" w:rsidRDefault="009714A9" w:rsidP="00A77B3B">
            <w:pPr>
              <w:ind w:right="127"/>
              <w:jc w:val="both"/>
              <w:rPr>
                <w:rFonts w:cstheme="minorHAnsi"/>
                <w:bCs/>
                <w:color w:val="000000"/>
                <w:sz w:val="20"/>
                <w:szCs w:val="20"/>
              </w:rPr>
            </w:pPr>
          </w:p>
          <w:p w14:paraId="3A59D6C0" w14:textId="77777777" w:rsidR="009714A9" w:rsidRDefault="009714A9" w:rsidP="00A77B3B">
            <w:pPr>
              <w:ind w:right="127"/>
              <w:jc w:val="both"/>
              <w:rPr>
                <w:rFonts w:cstheme="minorHAnsi"/>
                <w:bCs/>
                <w:color w:val="000000"/>
                <w:sz w:val="20"/>
                <w:szCs w:val="20"/>
              </w:rPr>
            </w:pPr>
          </w:p>
          <w:p w14:paraId="731021CA" w14:textId="77777777" w:rsidR="009714A9" w:rsidRDefault="009714A9" w:rsidP="00A77B3B">
            <w:pPr>
              <w:ind w:right="127"/>
              <w:jc w:val="both"/>
              <w:rPr>
                <w:rFonts w:cstheme="minorHAnsi"/>
                <w:bCs/>
                <w:color w:val="000000"/>
                <w:sz w:val="20"/>
                <w:szCs w:val="20"/>
              </w:rPr>
            </w:pPr>
          </w:p>
          <w:p w14:paraId="41D60C35" w14:textId="77777777" w:rsidR="009714A9" w:rsidRDefault="009714A9" w:rsidP="00A77B3B">
            <w:pPr>
              <w:ind w:right="127"/>
              <w:jc w:val="both"/>
              <w:rPr>
                <w:rFonts w:cstheme="minorHAnsi"/>
                <w:bCs/>
                <w:color w:val="000000"/>
                <w:sz w:val="20"/>
                <w:szCs w:val="20"/>
              </w:rPr>
            </w:pPr>
          </w:p>
          <w:p w14:paraId="32ABC0E7" w14:textId="77777777" w:rsidR="009714A9" w:rsidRDefault="009714A9" w:rsidP="00A77B3B">
            <w:pPr>
              <w:ind w:right="127"/>
              <w:jc w:val="both"/>
              <w:rPr>
                <w:rFonts w:cstheme="minorHAnsi"/>
                <w:bCs/>
                <w:color w:val="000000"/>
                <w:sz w:val="20"/>
                <w:szCs w:val="20"/>
              </w:rPr>
            </w:pPr>
          </w:p>
          <w:p w14:paraId="5A13DD05" w14:textId="77777777" w:rsidR="009714A9" w:rsidRDefault="009714A9" w:rsidP="00A77B3B">
            <w:pPr>
              <w:ind w:right="127"/>
              <w:jc w:val="both"/>
              <w:rPr>
                <w:rFonts w:cstheme="minorHAnsi"/>
                <w:bCs/>
                <w:color w:val="000000"/>
                <w:sz w:val="20"/>
                <w:szCs w:val="20"/>
              </w:rPr>
            </w:pPr>
          </w:p>
          <w:p w14:paraId="3F2B9A8E" w14:textId="77777777" w:rsidR="009714A9" w:rsidRDefault="009714A9" w:rsidP="00A77B3B">
            <w:pPr>
              <w:ind w:right="127"/>
              <w:jc w:val="both"/>
              <w:rPr>
                <w:rFonts w:cstheme="minorHAnsi"/>
                <w:bCs/>
                <w:color w:val="000000"/>
                <w:sz w:val="20"/>
                <w:szCs w:val="20"/>
              </w:rPr>
            </w:pPr>
          </w:p>
          <w:p w14:paraId="350CA8A7" w14:textId="77777777" w:rsidR="009714A9" w:rsidRDefault="009714A9" w:rsidP="00A77B3B">
            <w:pPr>
              <w:ind w:right="127"/>
              <w:jc w:val="both"/>
              <w:rPr>
                <w:rFonts w:cstheme="minorHAnsi"/>
                <w:bCs/>
                <w:color w:val="000000"/>
                <w:sz w:val="20"/>
                <w:szCs w:val="20"/>
              </w:rPr>
            </w:pPr>
          </w:p>
          <w:p w14:paraId="6D8ADB5D" w14:textId="77777777" w:rsidR="009714A9" w:rsidRDefault="009714A9" w:rsidP="00A77B3B">
            <w:pPr>
              <w:ind w:right="127"/>
              <w:jc w:val="both"/>
              <w:rPr>
                <w:rFonts w:cstheme="minorHAnsi"/>
                <w:bCs/>
                <w:color w:val="000000"/>
                <w:sz w:val="20"/>
                <w:szCs w:val="20"/>
              </w:rPr>
            </w:pPr>
          </w:p>
          <w:p w14:paraId="5A7BAC13" w14:textId="77777777" w:rsidR="009714A9" w:rsidRDefault="009714A9" w:rsidP="00A77B3B">
            <w:pPr>
              <w:ind w:right="127"/>
              <w:jc w:val="both"/>
              <w:rPr>
                <w:rFonts w:cstheme="minorHAnsi"/>
                <w:bCs/>
                <w:color w:val="000000"/>
                <w:sz w:val="20"/>
                <w:szCs w:val="20"/>
              </w:rPr>
            </w:pPr>
          </w:p>
          <w:p w14:paraId="73B21CED" w14:textId="77777777" w:rsidR="009714A9" w:rsidRDefault="009714A9" w:rsidP="00A77B3B">
            <w:pPr>
              <w:ind w:right="127"/>
              <w:jc w:val="both"/>
              <w:rPr>
                <w:rFonts w:cstheme="minorHAnsi"/>
                <w:bCs/>
                <w:color w:val="000000"/>
                <w:sz w:val="20"/>
                <w:szCs w:val="20"/>
              </w:rPr>
            </w:pPr>
          </w:p>
          <w:p w14:paraId="660B6BCA" w14:textId="77777777" w:rsidR="009714A9" w:rsidRDefault="009714A9" w:rsidP="00A77B3B">
            <w:pPr>
              <w:ind w:right="127"/>
              <w:jc w:val="both"/>
              <w:rPr>
                <w:rFonts w:cstheme="minorHAnsi"/>
                <w:bCs/>
                <w:color w:val="000000"/>
                <w:sz w:val="20"/>
                <w:szCs w:val="20"/>
              </w:rPr>
            </w:pPr>
          </w:p>
          <w:p w14:paraId="46F88CB5" w14:textId="77777777" w:rsidR="009714A9" w:rsidRDefault="009714A9" w:rsidP="00A77B3B">
            <w:pPr>
              <w:ind w:right="127"/>
              <w:jc w:val="both"/>
              <w:rPr>
                <w:rFonts w:cstheme="minorHAnsi"/>
                <w:bCs/>
                <w:color w:val="000000"/>
                <w:sz w:val="20"/>
                <w:szCs w:val="20"/>
              </w:rPr>
            </w:pPr>
          </w:p>
          <w:p w14:paraId="1679BEDD" w14:textId="77777777" w:rsidR="009714A9" w:rsidRDefault="009714A9" w:rsidP="00A77B3B">
            <w:pPr>
              <w:ind w:right="127"/>
              <w:jc w:val="both"/>
              <w:rPr>
                <w:rFonts w:cstheme="minorHAnsi"/>
                <w:bCs/>
                <w:color w:val="000000"/>
                <w:sz w:val="20"/>
                <w:szCs w:val="20"/>
              </w:rPr>
            </w:pPr>
          </w:p>
          <w:p w14:paraId="13C7A1F3" w14:textId="77777777" w:rsidR="009714A9" w:rsidRDefault="009714A9" w:rsidP="00A77B3B">
            <w:pPr>
              <w:ind w:right="127"/>
              <w:jc w:val="both"/>
              <w:rPr>
                <w:rFonts w:cstheme="minorHAnsi"/>
                <w:bCs/>
                <w:color w:val="000000"/>
                <w:sz w:val="20"/>
                <w:szCs w:val="20"/>
              </w:rPr>
            </w:pPr>
          </w:p>
          <w:p w14:paraId="517BF22B" w14:textId="77777777" w:rsidR="009714A9" w:rsidRDefault="009714A9" w:rsidP="00A77B3B">
            <w:pPr>
              <w:ind w:right="127"/>
              <w:jc w:val="both"/>
              <w:rPr>
                <w:rFonts w:cstheme="minorHAnsi"/>
                <w:bCs/>
                <w:color w:val="000000"/>
                <w:sz w:val="20"/>
                <w:szCs w:val="20"/>
              </w:rPr>
            </w:pPr>
          </w:p>
          <w:p w14:paraId="5A7CA7AC" w14:textId="77777777" w:rsidR="009714A9" w:rsidRDefault="009714A9" w:rsidP="00A77B3B">
            <w:pPr>
              <w:ind w:right="127"/>
              <w:jc w:val="both"/>
              <w:rPr>
                <w:rFonts w:cstheme="minorHAnsi"/>
                <w:bCs/>
                <w:color w:val="000000"/>
                <w:sz w:val="20"/>
                <w:szCs w:val="20"/>
              </w:rPr>
            </w:pPr>
          </w:p>
          <w:p w14:paraId="39B1DD49" w14:textId="77777777" w:rsidR="009714A9" w:rsidRDefault="009714A9" w:rsidP="00A77B3B">
            <w:pPr>
              <w:ind w:right="127"/>
              <w:jc w:val="both"/>
              <w:rPr>
                <w:rFonts w:cstheme="minorHAnsi"/>
                <w:bCs/>
                <w:color w:val="000000"/>
                <w:sz w:val="20"/>
                <w:szCs w:val="20"/>
              </w:rPr>
            </w:pPr>
          </w:p>
          <w:p w14:paraId="7E82B50F" w14:textId="77777777" w:rsidR="009714A9" w:rsidRDefault="009714A9" w:rsidP="00A77B3B">
            <w:pPr>
              <w:ind w:right="127"/>
              <w:jc w:val="both"/>
              <w:rPr>
                <w:rFonts w:cstheme="minorHAnsi"/>
                <w:bCs/>
                <w:color w:val="000000"/>
                <w:sz w:val="20"/>
                <w:szCs w:val="20"/>
              </w:rPr>
            </w:pPr>
          </w:p>
          <w:p w14:paraId="129B54CC" w14:textId="77777777" w:rsidR="009714A9" w:rsidRDefault="009714A9" w:rsidP="00A77B3B">
            <w:pPr>
              <w:ind w:right="127"/>
              <w:jc w:val="both"/>
              <w:rPr>
                <w:rFonts w:cstheme="minorHAnsi"/>
                <w:bCs/>
                <w:color w:val="000000"/>
                <w:sz w:val="20"/>
                <w:szCs w:val="20"/>
              </w:rPr>
            </w:pPr>
          </w:p>
          <w:p w14:paraId="5C03C64D" w14:textId="77777777" w:rsidR="009714A9" w:rsidRDefault="009714A9" w:rsidP="00A77B3B">
            <w:pPr>
              <w:ind w:right="127"/>
              <w:jc w:val="both"/>
              <w:rPr>
                <w:rFonts w:cstheme="minorHAnsi"/>
                <w:bCs/>
                <w:color w:val="000000"/>
                <w:sz w:val="20"/>
                <w:szCs w:val="20"/>
              </w:rPr>
            </w:pPr>
          </w:p>
          <w:p w14:paraId="53B06C4D" w14:textId="77777777" w:rsidR="009714A9" w:rsidRDefault="009714A9" w:rsidP="00A77B3B">
            <w:pPr>
              <w:ind w:right="127"/>
              <w:jc w:val="both"/>
              <w:rPr>
                <w:rFonts w:cstheme="minorHAnsi"/>
                <w:bCs/>
                <w:color w:val="000000"/>
                <w:sz w:val="20"/>
                <w:szCs w:val="20"/>
              </w:rPr>
            </w:pPr>
          </w:p>
          <w:p w14:paraId="73B69A87" w14:textId="77777777" w:rsidR="009714A9" w:rsidRDefault="009714A9" w:rsidP="00A77B3B">
            <w:pPr>
              <w:ind w:right="127"/>
              <w:jc w:val="both"/>
              <w:rPr>
                <w:rFonts w:cstheme="minorHAnsi"/>
                <w:bCs/>
                <w:color w:val="000000"/>
                <w:sz w:val="20"/>
                <w:szCs w:val="20"/>
              </w:rPr>
            </w:pPr>
          </w:p>
          <w:p w14:paraId="7D20CBDA" w14:textId="77777777" w:rsidR="009714A9" w:rsidRDefault="009714A9" w:rsidP="00A77B3B">
            <w:pPr>
              <w:ind w:right="127"/>
              <w:jc w:val="both"/>
              <w:rPr>
                <w:rFonts w:cstheme="minorHAnsi"/>
                <w:bCs/>
                <w:color w:val="000000"/>
                <w:sz w:val="20"/>
                <w:szCs w:val="20"/>
              </w:rPr>
            </w:pPr>
          </w:p>
          <w:p w14:paraId="29FEB076" w14:textId="77777777" w:rsidR="009714A9" w:rsidRDefault="009714A9" w:rsidP="00A77B3B">
            <w:pPr>
              <w:ind w:right="127"/>
              <w:jc w:val="both"/>
              <w:rPr>
                <w:rFonts w:cstheme="minorHAnsi"/>
                <w:bCs/>
                <w:color w:val="000000"/>
                <w:sz w:val="20"/>
                <w:szCs w:val="20"/>
              </w:rPr>
            </w:pPr>
          </w:p>
          <w:p w14:paraId="4B77AA88" w14:textId="77777777" w:rsidR="009714A9" w:rsidRDefault="009714A9" w:rsidP="00A77B3B">
            <w:pPr>
              <w:ind w:right="127"/>
              <w:jc w:val="both"/>
              <w:rPr>
                <w:rFonts w:cstheme="minorHAnsi"/>
                <w:bCs/>
                <w:color w:val="000000"/>
                <w:sz w:val="20"/>
                <w:szCs w:val="20"/>
              </w:rPr>
            </w:pPr>
          </w:p>
          <w:p w14:paraId="572FCB3A" w14:textId="77777777" w:rsidR="009714A9" w:rsidRDefault="009714A9" w:rsidP="00A77B3B">
            <w:pPr>
              <w:ind w:right="127"/>
              <w:jc w:val="both"/>
              <w:rPr>
                <w:rFonts w:cstheme="minorHAnsi"/>
                <w:bCs/>
                <w:color w:val="000000"/>
                <w:sz w:val="20"/>
                <w:szCs w:val="20"/>
              </w:rPr>
            </w:pPr>
          </w:p>
          <w:p w14:paraId="57A7B885" w14:textId="77777777" w:rsidR="009714A9" w:rsidRDefault="009714A9" w:rsidP="00A77B3B">
            <w:pPr>
              <w:ind w:right="127"/>
              <w:jc w:val="both"/>
              <w:rPr>
                <w:rFonts w:cstheme="minorHAnsi"/>
                <w:bCs/>
                <w:color w:val="000000"/>
                <w:sz w:val="20"/>
                <w:szCs w:val="20"/>
              </w:rPr>
            </w:pPr>
          </w:p>
          <w:p w14:paraId="19026711" w14:textId="77777777" w:rsidR="009714A9" w:rsidRDefault="009714A9" w:rsidP="00A77B3B">
            <w:pPr>
              <w:ind w:right="127"/>
              <w:jc w:val="both"/>
              <w:rPr>
                <w:rFonts w:cstheme="minorHAnsi"/>
                <w:bCs/>
                <w:color w:val="000000"/>
                <w:sz w:val="20"/>
                <w:szCs w:val="20"/>
              </w:rPr>
            </w:pPr>
          </w:p>
          <w:p w14:paraId="611DA725" w14:textId="77777777" w:rsidR="006C21C2" w:rsidRDefault="006C21C2" w:rsidP="00A77B3B">
            <w:pPr>
              <w:ind w:right="127"/>
              <w:jc w:val="both"/>
              <w:rPr>
                <w:rFonts w:cstheme="minorHAnsi"/>
                <w:bCs/>
                <w:color w:val="000000"/>
                <w:sz w:val="20"/>
                <w:szCs w:val="20"/>
              </w:rPr>
            </w:pPr>
          </w:p>
          <w:p w14:paraId="7684C9FB" w14:textId="77777777" w:rsidR="009714A9" w:rsidRDefault="009714A9" w:rsidP="00A77B3B">
            <w:pPr>
              <w:ind w:right="127"/>
              <w:jc w:val="both"/>
              <w:rPr>
                <w:rFonts w:cstheme="minorHAnsi"/>
                <w:bCs/>
                <w:color w:val="000000"/>
                <w:sz w:val="20"/>
                <w:szCs w:val="20"/>
              </w:rPr>
            </w:pPr>
          </w:p>
          <w:p w14:paraId="27E614E7" w14:textId="77777777" w:rsidR="009714A9" w:rsidRDefault="009714A9" w:rsidP="00A77B3B">
            <w:pPr>
              <w:ind w:right="127"/>
              <w:jc w:val="both"/>
              <w:rPr>
                <w:rFonts w:cstheme="minorHAnsi"/>
                <w:bCs/>
                <w:color w:val="000000"/>
                <w:sz w:val="20"/>
                <w:szCs w:val="20"/>
              </w:rPr>
            </w:pPr>
          </w:p>
          <w:p w14:paraId="7B66D0B1" w14:textId="77777777" w:rsidR="009714A9" w:rsidRDefault="009714A9" w:rsidP="00A77B3B">
            <w:pPr>
              <w:ind w:right="127"/>
              <w:jc w:val="both"/>
              <w:rPr>
                <w:rFonts w:cstheme="minorHAnsi"/>
                <w:bCs/>
                <w:color w:val="000000"/>
                <w:sz w:val="20"/>
                <w:szCs w:val="20"/>
              </w:rPr>
            </w:pPr>
          </w:p>
          <w:p w14:paraId="0C741E2E" w14:textId="50C8256A" w:rsidR="009714A9" w:rsidRDefault="009714A9" w:rsidP="00DB475A">
            <w:pPr>
              <w:ind w:right="172"/>
              <w:jc w:val="both"/>
              <w:rPr>
                <w:rFonts w:cstheme="minorHAnsi"/>
                <w:b/>
                <w:sz w:val="20"/>
                <w:szCs w:val="20"/>
                <w:u w:val="single"/>
              </w:rPr>
            </w:pPr>
            <w:r w:rsidRPr="005A7805">
              <w:rPr>
                <w:rFonts w:cstheme="minorHAnsi"/>
                <w:b/>
                <w:sz w:val="20"/>
                <w:szCs w:val="20"/>
                <w:u w:val="single"/>
              </w:rPr>
              <w:t>Respecto del</w:t>
            </w:r>
            <w:r>
              <w:rPr>
                <w:rFonts w:cstheme="minorHAnsi"/>
                <w:b/>
                <w:sz w:val="20"/>
                <w:szCs w:val="20"/>
                <w:u w:val="single"/>
              </w:rPr>
              <w:t xml:space="preserve"> Literal A.4 del numeral 2</w:t>
            </w:r>
            <w:r w:rsidRPr="005A7805">
              <w:rPr>
                <w:rFonts w:cstheme="minorHAnsi"/>
                <w:b/>
                <w:sz w:val="20"/>
                <w:szCs w:val="20"/>
                <w:u w:val="single"/>
              </w:rPr>
              <w:t>:</w:t>
            </w:r>
          </w:p>
          <w:p w14:paraId="4BA86289" w14:textId="0EBB8A5F" w:rsidR="009714A9" w:rsidRDefault="009714A9" w:rsidP="00A77B3B">
            <w:pPr>
              <w:ind w:right="127"/>
              <w:jc w:val="both"/>
              <w:rPr>
                <w:rFonts w:cstheme="minorHAnsi"/>
                <w:bCs/>
                <w:color w:val="000000"/>
                <w:sz w:val="20"/>
                <w:szCs w:val="20"/>
              </w:rPr>
            </w:pPr>
            <w:r>
              <w:rPr>
                <w:rFonts w:cstheme="minorHAnsi"/>
                <w:bCs/>
                <w:color w:val="000000"/>
                <w:sz w:val="20"/>
                <w:szCs w:val="20"/>
              </w:rPr>
              <w:t>La afirmación no amerita comentarios.</w:t>
            </w:r>
          </w:p>
          <w:p w14:paraId="1DB98DA0" w14:textId="77777777" w:rsidR="009714A9" w:rsidRDefault="009714A9" w:rsidP="00A77B3B">
            <w:pPr>
              <w:ind w:right="127"/>
              <w:jc w:val="both"/>
              <w:rPr>
                <w:rFonts w:cstheme="minorHAnsi"/>
                <w:bCs/>
                <w:color w:val="000000"/>
                <w:sz w:val="20"/>
                <w:szCs w:val="20"/>
              </w:rPr>
            </w:pPr>
          </w:p>
          <w:p w14:paraId="74449E13" w14:textId="77777777" w:rsidR="009714A9" w:rsidRDefault="009714A9" w:rsidP="00A77B3B">
            <w:pPr>
              <w:ind w:right="127"/>
              <w:jc w:val="both"/>
              <w:rPr>
                <w:rFonts w:cstheme="minorHAnsi"/>
                <w:bCs/>
                <w:color w:val="000000"/>
                <w:sz w:val="20"/>
                <w:szCs w:val="20"/>
              </w:rPr>
            </w:pPr>
          </w:p>
          <w:p w14:paraId="340C343B" w14:textId="77777777" w:rsidR="009714A9" w:rsidRDefault="009714A9" w:rsidP="00A77B3B">
            <w:pPr>
              <w:ind w:right="127"/>
              <w:jc w:val="both"/>
              <w:rPr>
                <w:rFonts w:cstheme="minorHAnsi"/>
                <w:bCs/>
                <w:color w:val="000000"/>
                <w:sz w:val="20"/>
                <w:szCs w:val="20"/>
              </w:rPr>
            </w:pPr>
          </w:p>
          <w:p w14:paraId="568ACC5A" w14:textId="77777777" w:rsidR="009714A9" w:rsidRDefault="009714A9" w:rsidP="00A77B3B">
            <w:pPr>
              <w:ind w:right="127"/>
              <w:jc w:val="both"/>
              <w:rPr>
                <w:rFonts w:cstheme="minorHAnsi"/>
                <w:bCs/>
                <w:color w:val="000000"/>
                <w:sz w:val="20"/>
                <w:szCs w:val="20"/>
              </w:rPr>
            </w:pPr>
          </w:p>
          <w:p w14:paraId="7B51EBD8" w14:textId="77777777" w:rsidR="009714A9" w:rsidRDefault="009714A9" w:rsidP="00A77B3B">
            <w:pPr>
              <w:ind w:right="127"/>
              <w:jc w:val="both"/>
              <w:rPr>
                <w:rFonts w:cstheme="minorHAnsi"/>
                <w:bCs/>
                <w:color w:val="000000"/>
                <w:sz w:val="20"/>
                <w:szCs w:val="20"/>
              </w:rPr>
            </w:pPr>
          </w:p>
          <w:p w14:paraId="593B2318" w14:textId="77777777" w:rsidR="009714A9" w:rsidRDefault="009714A9" w:rsidP="00A77B3B">
            <w:pPr>
              <w:ind w:right="127"/>
              <w:jc w:val="both"/>
              <w:rPr>
                <w:rFonts w:cstheme="minorHAnsi"/>
                <w:bCs/>
                <w:color w:val="000000"/>
                <w:sz w:val="20"/>
                <w:szCs w:val="20"/>
              </w:rPr>
            </w:pPr>
          </w:p>
          <w:p w14:paraId="39BF9CEB" w14:textId="77777777" w:rsidR="009714A9" w:rsidRDefault="009714A9" w:rsidP="00A77B3B">
            <w:pPr>
              <w:ind w:right="127"/>
              <w:jc w:val="both"/>
              <w:rPr>
                <w:rFonts w:cstheme="minorHAnsi"/>
                <w:bCs/>
                <w:color w:val="000000"/>
                <w:sz w:val="20"/>
                <w:szCs w:val="20"/>
              </w:rPr>
            </w:pPr>
          </w:p>
          <w:p w14:paraId="4FBCF1A4" w14:textId="77777777" w:rsidR="009714A9" w:rsidRDefault="009714A9" w:rsidP="00A77B3B">
            <w:pPr>
              <w:ind w:right="127"/>
              <w:jc w:val="both"/>
              <w:rPr>
                <w:rFonts w:cstheme="minorHAnsi"/>
                <w:bCs/>
                <w:color w:val="000000"/>
                <w:sz w:val="20"/>
                <w:szCs w:val="20"/>
              </w:rPr>
            </w:pPr>
          </w:p>
          <w:p w14:paraId="70C1AEAA" w14:textId="77777777" w:rsidR="009714A9" w:rsidRDefault="009714A9" w:rsidP="00A77B3B">
            <w:pPr>
              <w:ind w:right="127"/>
              <w:jc w:val="both"/>
              <w:rPr>
                <w:rFonts w:cstheme="minorHAnsi"/>
                <w:bCs/>
                <w:color w:val="000000"/>
                <w:sz w:val="20"/>
                <w:szCs w:val="20"/>
              </w:rPr>
            </w:pPr>
          </w:p>
          <w:p w14:paraId="2CD39DE6" w14:textId="77777777" w:rsidR="009714A9" w:rsidRDefault="009714A9" w:rsidP="00A77B3B">
            <w:pPr>
              <w:ind w:right="127"/>
              <w:jc w:val="both"/>
              <w:rPr>
                <w:rFonts w:cstheme="minorHAnsi"/>
                <w:bCs/>
                <w:color w:val="000000"/>
                <w:sz w:val="20"/>
                <w:szCs w:val="20"/>
              </w:rPr>
            </w:pPr>
          </w:p>
          <w:p w14:paraId="08C8448F" w14:textId="2056554F" w:rsidR="009714A9" w:rsidRDefault="009714A9" w:rsidP="008B60B3">
            <w:pPr>
              <w:ind w:right="172"/>
              <w:jc w:val="both"/>
              <w:rPr>
                <w:rFonts w:cstheme="minorHAnsi"/>
                <w:b/>
                <w:sz w:val="20"/>
                <w:szCs w:val="20"/>
                <w:u w:val="single"/>
              </w:rPr>
            </w:pPr>
            <w:r w:rsidRPr="005A7805">
              <w:rPr>
                <w:rFonts w:cstheme="minorHAnsi"/>
                <w:b/>
                <w:sz w:val="20"/>
                <w:szCs w:val="20"/>
                <w:u w:val="single"/>
              </w:rPr>
              <w:t>Respecto del</w:t>
            </w:r>
            <w:r>
              <w:rPr>
                <w:rFonts w:cstheme="minorHAnsi"/>
                <w:b/>
                <w:sz w:val="20"/>
                <w:szCs w:val="20"/>
                <w:u w:val="single"/>
              </w:rPr>
              <w:t xml:space="preserve"> Literal B del numeral 2</w:t>
            </w:r>
            <w:r w:rsidRPr="005A7805">
              <w:rPr>
                <w:rFonts w:cstheme="minorHAnsi"/>
                <w:b/>
                <w:sz w:val="20"/>
                <w:szCs w:val="20"/>
                <w:u w:val="single"/>
              </w:rPr>
              <w:t>:</w:t>
            </w:r>
          </w:p>
          <w:p w14:paraId="0DBD4A79" w14:textId="32F2204F" w:rsidR="009714A9" w:rsidRDefault="009714A9" w:rsidP="00907B0E">
            <w:pPr>
              <w:ind w:right="127"/>
              <w:jc w:val="both"/>
              <w:rPr>
                <w:rFonts w:cstheme="minorHAnsi"/>
                <w:bCs/>
                <w:color w:val="000000"/>
                <w:sz w:val="20"/>
                <w:szCs w:val="20"/>
              </w:rPr>
            </w:pPr>
            <w:r>
              <w:rPr>
                <w:rFonts w:cstheme="minorHAnsi"/>
                <w:bCs/>
                <w:color w:val="000000"/>
                <w:sz w:val="20"/>
                <w:szCs w:val="20"/>
              </w:rPr>
              <w:t>Se estima que el comentario se puede aclarar con las precisiones conceptuales que se hicieron anteriormente. Este precepto sólo aplica respecto de las U.V. desvinculadas del proceso de división del suelo, cuando son ejecutadas en predios por su propietario y no existen declaratorias de utilidad pública.</w:t>
            </w:r>
          </w:p>
          <w:p w14:paraId="4B487F73" w14:textId="77777777" w:rsidR="009714A9" w:rsidRDefault="009714A9" w:rsidP="00A77B3B">
            <w:pPr>
              <w:ind w:right="127"/>
              <w:jc w:val="both"/>
              <w:rPr>
                <w:rFonts w:cstheme="minorHAnsi"/>
                <w:bCs/>
                <w:color w:val="000000"/>
                <w:sz w:val="20"/>
                <w:szCs w:val="20"/>
              </w:rPr>
            </w:pPr>
          </w:p>
          <w:p w14:paraId="1F439B17" w14:textId="7A933BD6" w:rsidR="009714A9" w:rsidRDefault="009714A9" w:rsidP="00A77B3B">
            <w:pPr>
              <w:ind w:right="127"/>
              <w:jc w:val="both"/>
              <w:rPr>
                <w:rFonts w:cstheme="minorHAnsi"/>
                <w:bCs/>
                <w:color w:val="000000"/>
                <w:sz w:val="20"/>
                <w:szCs w:val="20"/>
              </w:rPr>
            </w:pPr>
            <w:r>
              <w:rPr>
                <w:rFonts w:cstheme="minorHAnsi"/>
                <w:bCs/>
                <w:color w:val="000000"/>
                <w:sz w:val="20"/>
                <w:szCs w:val="20"/>
              </w:rPr>
              <w:t xml:space="preserve">Respecto de la sugerencia para </w:t>
            </w:r>
            <w:r w:rsidRPr="00795D0D">
              <w:rPr>
                <w:rFonts w:cstheme="minorHAnsi"/>
                <w:bCs/>
                <w:color w:val="000000"/>
                <w:sz w:val="20"/>
                <w:szCs w:val="20"/>
              </w:rPr>
              <w:t>permit</w:t>
            </w:r>
            <w:r>
              <w:rPr>
                <w:rFonts w:cstheme="minorHAnsi"/>
                <w:bCs/>
                <w:color w:val="000000"/>
                <w:sz w:val="20"/>
                <w:szCs w:val="20"/>
              </w:rPr>
              <w:t>ir</w:t>
            </w:r>
            <w:r w:rsidRPr="00795D0D">
              <w:rPr>
                <w:rFonts w:cstheme="minorHAnsi"/>
                <w:bCs/>
                <w:color w:val="000000"/>
                <w:sz w:val="20"/>
                <w:szCs w:val="20"/>
              </w:rPr>
              <w:t xml:space="preserve"> la urbanización voluntaria de vías que, por costumbre o servidumbre legal existente</w:t>
            </w:r>
            <w:r>
              <w:rPr>
                <w:rFonts w:cstheme="minorHAnsi"/>
                <w:bCs/>
                <w:color w:val="000000"/>
                <w:sz w:val="20"/>
                <w:szCs w:val="20"/>
              </w:rPr>
              <w:t xml:space="preserve">, </w:t>
            </w:r>
            <w:r w:rsidRPr="00795D0D">
              <w:rPr>
                <w:rFonts w:cstheme="minorHAnsi"/>
                <w:bCs/>
                <w:color w:val="000000"/>
                <w:sz w:val="20"/>
                <w:szCs w:val="20"/>
              </w:rPr>
              <w:t>se utilicen en la práctica como vías públicas</w:t>
            </w:r>
            <w:r>
              <w:rPr>
                <w:rFonts w:cstheme="minorHAnsi"/>
                <w:bCs/>
                <w:color w:val="000000"/>
                <w:sz w:val="20"/>
                <w:szCs w:val="20"/>
              </w:rPr>
              <w:t>, somos de la opinión que ello no amerita mención expresa en la reglamentación y deberá ser ponderado conforme a los requisitos y exigencias definidas para las U.V. desvinculadas del proceso de división del suelo, ejecutadas en predios por su propietario o propietarios.</w:t>
            </w:r>
          </w:p>
          <w:p w14:paraId="477F6212" w14:textId="77777777" w:rsidR="009714A9" w:rsidRDefault="009714A9" w:rsidP="00A77B3B">
            <w:pPr>
              <w:ind w:right="127"/>
              <w:jc w:val="both"/>
              <w:rPr>
                <w:rFonts w:cstheme="minorHAnsi"/>
                <w:bCs/>
                <w:color w:val="000000"/>
                <w:sz w:val="20"/>
                <w:szCs w:val="20"/>
              </w:rPr>
            </w:pPr>
          </w:p>
          <w:p w14:paraId="5D62D74E" w14:textId="77777777" w:rsidR="009714A9" w:rsidRDefault="009714A9" w:rsidP="00A77B3B">
            <w:pPr>
              <w:ind w:right="127"/>
              <w:jc w:val="both"/>
              <w:rPr>
                <w:rFonts w:cstheme="minorHAnsi"/>
                <w:bCs/>
                <w:color w:val="000000"/>
                <w:sz w:val="20"/>
                <w:szCs w:val="20"/>
              </w:rPr>
            </w:pPr>
          </w:p>
          <w:p w14:paraId="197DC935" w14:textId="77777777" w:rsidR="009714A9" w:rsidRDefault="009714A9" w:rsidP="00A77B3B">
            <w:pPr>
              <w:ind w:right="127"/>
              <w:jc w:val="both"/>
              <w:rPr>
                <w:rFonts w:cstheme="minorHAnsi"/>
                <w:bCs/>
                <w:color w:val="000000"/>
                <w:sz w:val="20"/>
                <w:szCs w:val="20"/>
              </w:rPr>
            </w:pPr>
          </w:p>
          <w:p w14:paraId="29A894BE" w14:textId="77777777" w:rsidR="009714A9" w:rsidRDefault="009714A9" w:rsidP="00A77B3B">
            <w:pPr>
              <w:ind w:right="127"/>
              <w:jc w:val="both"/>
              <w:rPr>
                <w:rFonts w:cstheme="minorHAnsi"/>
                <w:bCs/>
                <w:color w:val="000000"/>
                <w:sz w:val="20"/>
                <w:szCs w:val="20"/>
              </w:rPr>
            </w:pPr>
          </w:p>
          <w:p w14:paraId="342085D5" w14:textId="77777777" w:rsidR="009714A9" w:rsidRDefault="009714A9" w:rsidP="00A77B3B">
            <w:pPr>
              <w:ind w:right="127"/>
              <w:jc w:val="both"/>
              <w:rPr>
                <w:rFonts w:cstheme="minorHAnsi"/>
                <w:bCs/>
                <w:color w:val="000000"/>
                <w:sz w:val="20"/>
                <w:szCs w:val="20"/>
              </w:rPr>
            </w:pPr>
          </w:p>
          <w:p w14:paraId="4AF9CC63" w14:textId="77777777" w:rsidR="009714A9" w:rsidRDefault="009714A9" w:rsidP="00A77B3B">
            <w:pPr>
              <w:ind w:right="127"/>
              <w:jc w:val="both"/>
              <w:rPr>
                <w:rFonts w:cstheme="minorHAnsi"/>
                <w:bCs/>
                <w:color w:val="000000"/>
                <w:sz w:val="20"/>
                <w:szCs w:val="20"/>
              </w:rPr>
            </w:pPr>
          </w:p>
          <w:p w14:paraId="0BEEE6A9" w14:textId="77777777" w:rsidR="009714A9" w:rsidRDefault="009714A9" w:rsidP="00A77B3B">
            <w:pPr>
              <w:ind w:right="127"/>
              <w:jc w:val="both"/>
              <w:rPr>
                <w:rFonts w:cstheme="minorHAnsi"/>
                <w:bCs/>
                <w:color w:val="000000"/>
                <w:sz w:val="20"/>
                <w:szCs w:val="20"/>
              </w:rPr>
            </w:pPr>
          </w:p>
          <w:p w14:paraId="7684F232" w14:textId="77777777" w:rsidR="009714A9" w:rsidRDefault="009714A9" w:rsidP="00A77B3B">
            <w:pPr>
              <w:ind w:right="127"/>
              <w:jc w:val="both"/>
              <w:rPr>
                <w:rFonts w:cstheme="minorHAnsi"/>
                <w:bCs/>
                <w:color w:val="000000"/>
                <w:sz w:val="20"/>
                <w:szCs w:val="20"/>
              </w:rPr>
            </w:pPr>
          </w:p>
          <w:p w14:paraId="3F0D72BE" w14:textId="77777777" w:rsidR="009714A9" w:rsidRDefault="009714A9" w:rsidP="00A77B3B">
            <w:pPr>
              <w:ind w:right="127"/>
              <w:jc w:val="both"/>
              <w:rPr>
                <w:rFonts w:cstheme="minorHAnsi"/>
                <w:bCs/>
                <w:color w:val="000000"/>
                <w:sz w:val="20"/>
                <w:szCs w:val="20"/>
              </w:rPr>
            </w:pPr>
          </w:p>
          <w:p w14:paraId="095872D8" w14:textId="77777777" w:rsidR="009714A9" w:rsidRDefault="009714A9" w:rsidP="00A77B3B">
            <w:pPr>
              <w:ind w:right="127"/>
              <w:jc w:val="both"/>
              <w:rPr>
                <w:rFonts w:cstheme="minorHAnsi"/>
                <w:bCs/>
                <w:color w:val="000000"/>
                <w:sz w:val="20"/>
                <w:szCs w:val="20"/>
              </w:rPr>
            </w:pPr>
          </w:p>
          <w:p w14:paraId="28A1E5C3" w14:textId="77777777" w:rsidR="006074E2" w:rsidRDefault="006074E2" w:rsidP="00A77B3B">
            <w:pPr>
              <w:ind w:right="127"/>
              <w:jc w:val="both"/>
              <w:rPr>
                <w:rFonts w:cstheme="minorHAnsi"/>
                <w:bCs/>
                <w:color w:val="000000"/>
                <w:sz w:val="20"/>
                <w:szCs w:val="20"/>
              </w:rPr>
            </w:pPr>
          </w:p>
          <w:p w14:paraId="0249C948" w14:textId="77777777" w:rsidR="009714A9" w:rsidRDefault="009714A9" w:rsidP="00A77B3B">
            <w:pPr>
              <w:ind w:right="127"/>
              <w:jc w:val="both"/>
              <w:rPr>
                <w:rFonts w:cstheme="minorHAnsi"/>
                <w:bCs/>
                <w:color w:val="000000"/>
                <w:sz w:val="20"/>
                <w:szCs w:val="20"/>
              </w:rPr>
            </w:pPr>
          </w:p>
          <w:p w14:paraId="2D49690B" w14:textId="7E96B53F" w:rsidR="009714A9" w:rsidRDefault="009714A9" w:rsidP="00E55B60">
            <w:pPr>
              <w:ind w:right="172"/>
              <w:jc w:val="both"/>
              <w:rPr>
                <w:rFonts w:cstheme="minorHAnsi"/>
                <w:b/>
                <w:sz w:val="20"/>
                <w:szCs w:val="20"/>
                <w:u w:val="single"/>
              </w:rPr>
            </w:pPr>
            <w:r w:rsidRPr="005A7805">
              <w:rPr>
                <w:rFonts w:cstheme="minorHAnsi"/>
                <w:b/>
                <w:sz w:val="20"/>
                <w:szCs w:val="20"/>
                <w:u w:val="single"/>
              </w:rPr>
              <w:t>Respecto del</w:t>
            </w:r>
            <w:r>
              <w:rPr>
                <w:rFonts w:cstheme="minorHAnsi"/>
                <w:b/>
                <w:sz w:val="20"/>
                <w:szCs w:val="20"/>
                <w:u w:val="single"/>
              </w:rPr>
              <w:t xml:space="preserve"> Literal B.1 del numeral 2</w:t>
            </w:r>
            <w:r w:rsidRPr="005A7805">
              <w:rPr>
                <w:rFonts w:cstheme="minorHAnsi"/>
                <w:b/>
                <w:sz w:val="20"/>
                <w:szCs w:val="20"/>
                <w:u w:val="single"/>
              </w:rPr>
              <w:t>:</w:t>
            </w:r>
          </w:p>
          <w:p w14:paraId="32B892A7" w14:textId="77777777" w:rsidR="009714A9" w:rsidRDefault="009714A9" w:rsidP="00A77B3B">
            <w:pPr>
              <w:ind w:right="127"/>
              <w:jc w:val="both"/>
              <w:rPr>
                <w:rFonts w:cstheme="minorHAnsi"/>
                <w:bCs/>
                <w:color w:val="000000"/>
                <w:sz w:val="20"/>
                <w:szCs w:val="20"/>
              </w:rPr>
            </w:pPr>
          </w:p>
          <w:p w14:paraId="75F20A56" w14:textId="539C2A93" w:rsidR="009714A9" w:rsidRDefault="009714A9" w:rsidP="00A77B3B">
            <w:pPr>
              <w:ind w:right="127"/>
              <w:jc w:val="both"/>
              <w:rPr>
                <w:rFonts w:cstheme="minorHAnsi"/>
                <w:bCs/>
                <w:color w:val="000000"/>
                <w:sz w:val="20"/>
                <w:szCs w:val="20"/>
              </w:rPr>
            </w:pPr>
            <w:r>
              <w:rPr>
                <w:rFonts w:cstheme="minorHAnsi"/>
                <w:bCs/>
                <w:color w:val="000000"/>
                <w:sz w:val="20"/>
                <w:szCs w:val="20"/>
              </w:rPr>
              <w:t xml:space="preserve">Las exigencias que se deben observar en los planos que se acompañan a las solicitudes de permiso de ejecución de obras de urbanización se aborda en el art. 3.1.6. de la OGUC. </w:t>
            </w:r>
          </w:p>
          <w:p w14:paraId="170AE402" w14:textId="77777777" w:rsidR="009714A9" w:rsidRDefault="009714A9" w:rsidP="00DE0215">
            <w:pPr>
              <w:ind w:right="127"/>
              <w:jc w:val="both"/>
              <w:rPr>
                <w:rFonts w:cstheme="minorHAnsi"/>
                <w:bCs/>
                <w:color w:val="000000"/>
                <w:sz w:val="20"/>
                <w:szCs w:val="20"/>
              </w:rPr>
            </w:pPr>
            <w:r>
              <w:rPr>
                <w:rFonts w:cstheme="minorHAnsi"/>
                <w:bCs/>
                <w:color w:val="000000"/>
                <w:sz w:val="20"/>
                <w:szCs w:val="20"/>
              </w:rPr>
              <w:t xml:space="preserve">Respecto del </w:t>
            </w:r>
            <w:r w:rsidRPr="00A97FD8">
              <w:rPr>
                <w:rFonts w:cstheme="minorHAnsi"/>
                <w:bCs/>
                <w:color w:val="000000"/>
                <w:sz w:val="20"/>
                <w:szCs w:val="20"/>
              </w:rPr>
              <w:t xml:space="preserve">procedimiento para </w:t>
            </w:r>
            <w:r>
              <w:rPr>
                <w:rFonts w:cstheme="minorHAnsi"/>
                <w:bCs/>
                <w:color w:val="000000"/>
                <w:sz w:val="20"/>
                <w:szCs w:val="20"/>
              </w:rPr>
              <w:t>dejar constancia de la nueva superficie y deslindes del predio donde ejecutan las obras de U.V., como se indicó anteriormente, se abordará en nueva propuesta de modificación al art. 2.2.9.</w:t>
            </w:r>
          </w:p>
          <w:p w14:paraId="49899D72" w14:textId="77777777" w:rsidR="009714A9" w:rsidRDefault="009714A9" w:rsidP="00A77B3B">
            <w:pPr>
              <w:ind w:right="127"/>
              <w:jc w:val="both"/>
              <w:rPr>
                <w:rFonts w:cstheme="minorHAnsi"/>
                <w:bCs/>
                <w:color w:val="000000"/>
                <w:sz w:val="20"/>
                <w:szCs w:val="20"/>
              </w:rPr>
            </w:pPr>
          </w:p>
          <w:p w14:paraId="6164FCFB" w14:textId="77777777" w:rsidR="009714A9" w:rsidRDefault="009714A9" w:rsidP="00A77B3B">
            <w:pPr>
              <w:ind w:right="127"/>
              <w:jc w:val="both"/>
              <w:rPr>
                <w:rFonts w:cstheme="minorHAnsi"/>
                <w:bCs/>
                <w:color w:val="000000"/>
                <w:sz w:val="20"/>
                <w:szCs w:val="20"/>
              </w:rPr>
            </w:pPr>
          </w:p>
          <w:p w14:paraId="0850E197" w14:textId="77777777" w:rsidR="009714A9" w:rsidRDefault="009714A9" w:rsidP="00A77B3B">
            <w:pPr>
              <w:ind w:right="127"/>
              <w:jc w:val="both"/>
              <w:rPr>
                <w:rFonts w:cstheme="minorHAnsi"/>
                <w:bCs/>
                <w:color w:val="000000"/>
                <w:sz w:val="20"/>
                <w:szCs w:val="20"/>
              </w:rPr>
            </w:pPr>
          </w:p>
          <w:p w14:paraId="5443A1AF" w14:textId="77777777" w:rsidR="009714A9" w:rsidRDefault="009714A9" w:rsidP="00A77B3B">
            <w:pPr>
              <w:ind w:right="127"/>
              <w:jc w:val="both"/>
              <w:rPr>
                <w:rFonts w:cstheme="minorHAnsi"/>
                <w:bCs/>
                <w:color w:val="000000"/>
                <w:sz w:val="20"/>
                <w:szCs w:val="20"/>
              </w:rPr>
            </w:pPr>
          </w:p>
          <w:p w14:paraId="7DFCA2CF" w14:textId="77777777" w:rsidR="009714A9" w:rsidRDefault="009714A9" w:rsidP="00A77B3B">
            <w:pPr>
              <w:ind w:right="127"/>
              <w:jc w:val="both"/>
              <w:rPr>
                <w:rFonts w:cstheme="minorHAnsi"/>
                <w:bCs/>
                <w:color w:val="000000"/>
                <w:sz w:val="20"/>
                <w:szCs w:val="20"/>
              </w:rPr>
            </w:pPr>
          </w:p>
          <w:p w14:paraId="515FB20F" w14:textId="77777777" w:rsidR="009714A9" w:rsidRDefault="009714A9" w:rsidP="00A77B3B">
            <w:pPr>
              <w:ind w:right="127"/>
              <w:jc w:val="both"/>
              <w:rPr>
                <w:rFonts w:cstheme="minorHAnsi"/>
                <w:bCs/>
                <w:color w:val="000000"/>
                <w:sz w:val="20"/>
                <w:szCs w:val="20"/>
              </w:rPr>
            </w:pPr>
          </w:p>
          <w:p w14:paraId="069756E5" w14:textId="77777777" w:rsidR="009714A9" w:rsidRDefault="009714A9" w:rsidP="00A77B3B">
            <w:pPr>
              <w:ind w:right="127"/>
              <w:jc w:val="both"/>
              <w:rPr>
                <w:rFonts w:cstheme="minorHAnsi"/>
                <w:bCs/>
                <w:color w:val="000000"/>
                <w:sz w:val="20"/>
                <w:szCs w:val="20"/>
              </w:rPr>
            </w:pPr>
          </w:p>
          <w:p w14:paraId="05EFD9A2" w14:textId="77777777" w:rsidR="009714A9" w:rsidRDefault="009714A9" w:rsidP="00A77B3B">
            <w:pPr>
              <w:ind w:right="127"/>
              <w:jc w:val="both"/>
              <w:rPr>
                <w:rFonts w:cstheme="minorHAnsi"/>
                <w:bCs/>
                <w:color w:val="000000"/>
                <w:sz w:val="20"/>
                <w:szCs w:val="20"/>
              </w:rPr>
            </w:pPr>
          </w:p>
          <w:p w14:paraId="1AF37B1E" w14:textId="77777777" w:rsidR="009714A9" w:rsidRDefault="009714A9" w:rsidP="00A77B3B">
            <w:pPr>
              <w:ind w:right="127"/>
              <w:jc w:val="both"/>
              <w:rPr>
                <w:rFonts w:cstheme="minorHAnsi"/>
                <w:bCs/>
                <w:color w:val="000000"/>
                <w:sz w:val="20"/>
                <w:szCs w:val="20"/>
              </w:rPr>
            </w:pPr>
          </w:p>
          <w:p w14:paraId="2FC09A87" w14:textId="77777777" w:rsidR="009714A9" w:rsidRDefault="009714A9" w:rsidP="00A77B3B">
            <w:pPr>
              <w:ind w:right="127"/>
              <w:jc w:val="both"/>
              <w:rPr>
                <w:rFonts w:cstheme="minorHAnsi"/>
                <w:bCs/>
                <w:color w:val="000000"/>
                <w:sz w:val="20"/>
                <w:szCs w:val="20"/>
              </w:rPr>
            </w:pPr>
          </w:p>
          <w:p w14:paraId="35F9F07C" w14:textId="77777777" w:rsidR="009714A9" w:rsidRDefault="009714A9" w:rsidP="00A77B3B">
            <w:pPr>
              <w:ind w:right="127"/>
              <w:jc w:val="both"/>
              <w:rPr>
                <w:rFonts w:cstheme="minorHAnsi"/>
                <w:bCs/>
                <w:color w:val="000000"/>
                <w:sz w:val="20"/>
                <w:szCs w:val="20"/>
              </w:rPr>
            </w:pPr>
          </w:p>
          <w:p w14:paraId="16A0648C" w14:textId="77777777" w:rsidR="009714A9" w:rsidRDefault="009714A9" w:rsidP="00A77B3B">
            <w:pPr>
              <w:ind w:right="127"/>
              <w:jc w:val="both"/>
              <w:rPr>
                <w:rFonts w:cstheme="minorHAnsi"/>
                <w:bCs/>
                <w:color w:val="000000"/>
                <w:sz w:val="20"/>
                <w:szCs w:val="20"/>
              </w:rPr>
            </w:pPr>
          </w:p>
          <w:p w14:paraId="3FC150DB" w14:textId="77777777" w:rsidR="009714A9" w:rsidRDefault="009714A9" w:rsidP="00A77B3B">
            <w:pPr>
              <w:ind w:right="127"/>
              <w:jc w:val="both"/>
              <w:rPr>
                <w:rFonts w:cstheme="minorHAnsi"/>
                <w:bCs/>
                <w:color w:val="000000"/>
                <w:sz w:val="20"/>
                <w:szCs w:val="20"/>
              </w:rPr>
            </w:pPr>
          </w:p>
          <w:p w14:paraId="369FC43D" w14:textId="77777777" w:rsidR="009714A9" w:rsidRDefault="009714A9" w:rsidP="00A77B3B">
            <w:pPr>
              <w:ind w:right="127"/>
              <w:jc w:val="both"/>
              <w:rPr>
                <w:rFonts w:cstheme="minorHAnsi"/>
                <w:bCs/>
                <w:color w:val="000000"/>
                <w:sz w:val="20"/>
                <w:szCs w:val="20"/>
              </w:rPr>
            </w:pPr>
          </w:p>
          <w:p w14:paraId="48F43AE5" w14:textId="77777777" w:rsidR="009714A9" w:rsidRDefault="009714A9" w:rsidP="00A77B3B">
            <w:pPr>
              <w:ind w:right="127"/>
              <w:jc w:val="both"/>
              <w:rPr>
                <w:rFonts w:cstheme="minorHAnsi"/>
                <w:bCs/>
                <w:color w:val="000000"/>
                <w:sz w:val="20"/>
                <w:szCs w:val="20"/>
              </w:rPr>
            </w:pPr>
          </w:p>
          <w:p w14:paraId="5706D0B8" w14:textId="77777777" w:rsidR="009714A9" w:rsidRDefault="009714A9" w:rsidP="00A77B3B">
            <w:pPr>
              <w:ind w:right="127"/>
              <w:jc w:val="both"/>
              <w:rPr>
                <w:rFonts w:cstheme="minorHAnsi"/>
                <w:bCs/>
                <w:color w:val="000000"/>
                <w:sz w:val="20"/>
                <w:szCs w:val="20"/>
              </w:rPr>
            </w:pPr>
          </w:p>
          <w:p w14:paraId="4FF7222C" w14:textId="4E186CC3" w:rsidR="009714A9" w:rsidRDefault="009714A9" w:rsidP="00250C85">
            <w:pPr>
              <w:ind w:right="172"/>
              <w:jc w:val="both"/>
              <w:rPr>
                <w:rFonts w:cstheme="minorHAnsi"/>
                <w:b/>
                <w:sz w:val="20"/>
                <w:szCs w:val="20"/>
                <w:u w:val="single"/>
              </w:rPr>
            </w:pPr>
            <w:r w:rsidRPr="005A7805">
              <w:rPr>
                <w:rFonts w:cstheme="minorHAnsi"/>
                <w:b/>
                <w:sz w:val="20"/>
                <w:szCs w:val="20"/>
                <w:u w:val="single"/>
              </w:rPr>
              <w:t>Respecto del</w:t>
            </w:r>
            <w:r>
              <w:rPr>
                <w:rFonts w:cstheme="minorHAnsi"/>
                <w:b/>
                <w:sz w:val="20"/>
                <w:szCs w:val="20"/>
                <w:u w:val="single"/>
              </w:rPr>
              <w:t xml:space="preserve"> Literal B.2 del numeral 2</w:t>
            </w:r>
            <w:r w:rsidRPr="005A7805">
              <w:rPr>
                <w:rFonts w:cstheme="minorHAnsi"/>
                <w:b/>
                <w:sz w:val="20"/>
                <w:szCs w:val="20"/>
                <w:u w:val="single"/>
              </w:rPr>
              <w:t>:</w:t>
            </w:r>
          </w:p>
          <w:p w14:paraId="0337D6B9" w14:textId="77777777" w:rsidR="009714A9" w:rsidRDefault="009714A9" w:rsidP="00A77B3B">
            <w:pPr>
              <w:ind w:right="127"/>
              <w:jc w:val="both"/>
              <w:rPr>
                <w:rFonts w:cstheme="minorHAnsi"/>
                <w:bCs/>
                <w:color w:val="000000"/>
                <w:sz w:val="20"/>
                <w:szCs w:val="20"/>
              </w:rPr>
            </w:pPr>
            <w:r>
              <w:rPr>
                <w:rFonts w:cstheme="minorHAnsi"/>
                <w:bCs/>
                <w:color w:val="000000"/>
                <w:sz w:val="20"/>
                <w:szCs w:val="20"/>
              </w:rPr>
              <w:t xml:space="preserve">Para la redacción de este precepto se tuvo en consideración la noción de perfeccionamiento de subdivisión que plantea la CGR en el dictamen </w:t>
            </w:r>
            <w:r w:rsidRPr="006E02A5">
              <w:rPr>
                <w:rFonts w:cstheme="minorHAnsi"/>
                <w:bCs/>
                <w:color w:val="000000"/>
                <w:sz w:val="20"/>
                <w:szCs w:val="20"/>
              </w:rPr>
              <w:t>E530956</w:t>
            </w:r>
            <w:r>
              <w:rPr>
                <w:rFonts w:cstheme="minorHAnsi"/>
                <w:bCs/>
                <w:color w:val="000000"/>
                <w:sz w:val="20"/>
                <w:szCs w:val="20"/>
              </w:rPr>
              <w:t xml:space="preserve"> (donde se establece que la subdivisión se perfecciona cuando se archivan los planos de subdivisión en el CBR). </w:t>
            </w:r>
          </w:p>
          <w:p w14:paraId="5193AEBA" w14:textId="77777777" w:rsidR="009714A9" w:rsidRDefault="009714A9" w:rsidP="00A77B3B">
            <w:pPr>
              <w:ind w:right="127"/>
              <w:jc w:val="both"/>
              <w:rPr>
                <w:rFonts w:cstheme="minorHAnsi"/>
                <w:bCs/>
                <w:color w:val="000000"/>
                <w:sz w:val="20"/>
                <w:szCs w:val="20"/>
              </w:rPr>
            </w:pPr>
            <w:r>
              <w:rPr>
                <w:rFonts w:cstheme="minorHAnsi"/>
                <w:bCs/>
                <w:color w:val="000000"/>
                <w:sz w:val="20"/>
                <w:szCs w:val="20"/>
              </w:rPr>
              <w:t>En vista de ello, se podrá tramitar la autorización previa de la Municipalidad para esta UV, pero el otorgamiento del permiso de ejecución de obras de urbanización quedará condicionado al perfeccionamiento de la subdivisión.</w:t>
            </w:r>
          </w:p>
          <w:p w14:paraId="15C5A076" w14:textId="77777777" w:rsidR="009714A9" w:rsidRDefault="009714A9" w:rsidP="00A77B3B">
            <w:pPr>
              <w:ind w:right="127"/>
              <w:jc w:val="both"/>
              <w:rPr>
                <w:rFonts w:cstheme="minorHAnsi"/>
                <w:bCs/>
                <w:color w:val="000000"/>
                <w:sz w:val="20"/>
                <w:szCs w:val="20"/>
              </w:rPr>
            </w:pPr>
          </w:p>
          <w:p w14:paraId="0387AE14" w14:textId="77777777" w:rsidR="009714A9" w:rsidRDefault="009714A9" w:rsidP="00A77B3B">
            <w:pPr>
              <w:ind w:right="127"/>
              <w:jc w:val="both"/>
              <w:rPr>
                <w:rFonts w:cstheme="minorHAnsi"/>
                <w:bCs/>
                <w:color w:val="000000"/>
                <w:sz w:val="20"/>
                <w:szCs w:val="20"/>
              </w:rPr>
            </w:pPr>
            <w:r>
              <w:rPr>
                <w:rFonts w:cstheme="minorHAnsi"/>
                <w:bCs/>
                <w:color w:val="000000"/>
                <w:sz w:val="20"/>
                <w:szCs w:val="20"/>
              </w:rPr>
              <w:t xml:space="preserve">Este precepto no será aplicable a </w:t>
            </w:r>
            <w:r w:rsidRPr="00795D0D">
              <w:rPr>
                <w:rFonts w:cstheme="minorHAnsi"/>
                <w:bCs/>
                <w:color w:val="000000"/>
                <w:sz w:val="20"/>
                <w:szCs w:val="20"/>
              </w:rPr>
              <w:t>condominio</w:t>
            </w:r>
            <w:r>
              <w:rPr>
                <w:rFonts w:cstheme="minorHAnsi"/>
                <w:bCs/>
                <w:color w:val="000000"/>
                <w:sz w:val="20"/>
                <w:szCs w:val="20"/>
              </w:rPr>
              <w:t>s</w:t>
            </w:r>
            <w:r w:rsidRPr="00795D0D">
              <w:rPr>
                <w:rFonts w:cstheme="minorHAnsi"/>
                <w:bCs/>
                <w:color w:val="000000"/>
                <w:sz w:val="20"/>
                <w:szCs w:val="20"/>
              </w:rPr>
              <w:t xml:space="preserve"> afecto</w:t>
            </w:r>
            <w:r>
              <w:rPr>
                <w:rFonts w:cstheme="minorHAnsi"/>
                <w:bCs/>
                <w:color w:val="000000"/>
                <w:sz w:val="20"/>
                <w:szCs w:val="20"/>
              </w:rPr>
              <w:t>s</w:t>
            </w:r>
            <w:r w:rsidRPr="00795D0D">
              <w:rPr>
                <w:rFonts w:cstheme="minorHAnsi"/>
                <w:bCs/>
                <w:color w:val="000000"/>
                <w:sz w:val="20"/>
                <w:szCs w:val="20"/>
              </w:rPr>
              <w:t xml:space="preserve"> a utilidad pública que </w:t>
            </w:r>
            <w:r>
              <w:rPr>
                <w:rFonts w:cstheme="minorHAnsi"/>
                <w:bCs/>
                <w:color w:val="000000"/>
                <w:sz w:val="20"/>
                <w:szCs w:val="20"/>
              </w:rPr>
              <w:t>“</w:t>
            </w:r>
            <w:r w:rsidRPr="00795D0D">
              <w:rPr>
                <w:rFonts w:cstheme="minorHAnsi"/>
                <w:bCs/>
                <w:color w:val="000000"/>
                <w:sz w:val="20"/>
                <w:szCs w:val="20"/>
              </w:rPr>
              <w:t>queda</w:t>
            </w:r>
            <w:r>
              <w:rPr>
                <w:rFonts w:cstheme="minorHAnsi"/>
                <w:bCs/>
                <w:color w:val="000000"/>
                <w:sz w:val="20"/>
                <w:szCs w:val="20"/>
              </w:rPr>
              <w:t>n</w:t>
            </w:r>
            <w:r w:rsidRPr="00795D0D">
              <w:rPr>
                <w:rFonts w:cstheme="minorHAnsi"/>
                <w:bCs/>
                <w:color w:val="000000"/>
                <w:sz w:val="20"/>
                <w:szCs w:val="20"/>
              </w:rPr>
              <w:t xml:space="preserve"> </w:t>
            </w:r>
            <w:r w:rsidRPr="00795D0D">
              <w:rPr>
                <w:rFonts w:cstheme="minorHAnsi"/>
                <w:bCs/>
                <w:color w:val="000000"/>
                <w:sz w:val="20"/>
                <w:szCs w:val="20"/>
              </w:rPr>
              <w:lastRenderedPageBreak/>
              <w:t>atravesado por la vía afecta</w:t>
            </w:r>
            <w:r>
              <w:rPr>
                <w:rFonts w:cstheme="minorHAnsi"/>
                <w:bCs/>
                <w:color w:val="000000"/>
                <w:sz w:val="20"/>
                <w:szCs w:val="20"/>
              </w:rPr>
              <w:t>”, es aplicable únicamente a UV desvinculadas del proceso de división del suelo.</w:t>
            </w:r>
          </w:p>
          <w:p w14:paraId="067EDE31" w14:textId="77777777" w:rsidR="009714A9" w:rsidRDefault="009714A9" w:rsidP="00A77B3B">
            <w:pPr>
              <w:ind w:right="127"/>
              <w:jc w:val="both"/>
              <w:rPr>
                <w:rFonts w:cstheme="minorHAnsi"/>
                <w:bCs/>
                <w:color w:val="000000"/>
                <w:sz w:val="20"/>
                <w:szCs w:val="20"/>
              </w:rPr>
            </w:pPr>
          </w:p>
          <w:p w14:paraId="2DFE0206" w14:textId="77777777" w:rsidR="009714A9" w:rsidRDefault="009714A9" w:rsidP="00A77B3B">
            <w:pPr>
              <w:ind w:right="127"/>
              <w:jc w:val="both"/>
              <w:rPr>
                <w:rFonts w:cstheme="minorHAnsi"/>
                <w:bCs/>
                <w:color w:val="000000"/>
                <w:sz w:val="20"/>
                <w:szCs w:val="20"/>
              </w:rPr>
            </w:pPr>
          </w:p>
          <w:p w14:paraId="1ACF2AFE" w14:textId="77777777" w:rsidR="009714A9" w:rsidRDefault="009714A9" w:rsidP="00A77B3B">
            <w:pPr>
              <w:ind w:right="127"/>
              <w:jc w:val="both"/>
              <w:rPr>
                <w:rFonts w:cstheme="minorHAnsi"/>
                <w:bCs/>
                <w:color w:val="000000"/>
                <w:sz w:val="20"/>
                <w:szCs w:val="20"/>
              </w:rPr>
            </w:pPr>
          </w:p>
          <w:p w14:paraId="5B7859F0" w14:textId="77777777" w:rsidR="009714A9" w:rsidRDefault="009714A9" w:rsidP="00A77B3B">
            <w:pPr>
              <w:ind w:right="127"/>
              <w:jc w:val="both"/>
              <w:rPr>
                <w:rFonts w:cstheme="minorHAnsi"/>
                <w:bCs/>
                <w:color w:val="000000"/>
                <w:sz w:val="20"/>
                <w:szCs w:val="20"/>
              </w:rPr>
            </w:pPr>
          </w:p>
          <w:p w14:paraId="4CC36F0F" w14:textId="77777777" w:rsidR="009714A9" w:rsidRDefault="009714A9" w:rsidP="00A77B3B">
            <w:pPr>
              <w:ind w:right="127"/>
              <w:jc w:val="both"/>
              <w:rPr>
                <w:rFonts w:cstheme="minorHAnsi"/>
                <w:bCs/>
                <w:color w:val="000000"/>
                <w:sz w:val="20"/>
                <w:szCs w:val="20"/>
              </w:rPr>
            </w:pPr>
          </w:p>
          <w:p w14:paraId="0EB48D48" w14:textId="77777777" w:rsidR="009714A9" w:rsidRDefault="009714A9" w:rsidP="00A77B3B">
            <w:pPr>
              <w:ind w:right="127"/>
              <w:jc w:val="both"/>
              <w:rPr>
                <w:rFonts w:cstheme="minorHAnsi"/>
                <w:bCs/>
                <w:color w:val="000000"/>
                <w:sz w:val="20"/>
                <w:szCs w:val="20"/>
              </w:rPr>
            </w:pPr>
          </w:p>
          <w:p w14:paraId="0913207D" w14:textId="77777777" w:rsidR="009714A9" w:rsidRDefault="009714A9" w:rsidP="00A77B3B">
            <w:pPr>
              <w:ind w:right="127"/>
              <w:jc w:val="both"/>
              <w:rPr>
                <w:rFonts w:cstheme="minorHAnsi"/>
                <w:bCs/>
                <w:color w:val="000000"/>
                <w:sz w:val="20"/>
                <w:szCs w:val="20"/>
              </w:rPr>
            </w:pPr>
          </w:p>
          <w:p w14:paraId="3651FDFB" w14:textId="77777777" w:rsidR="009714A9" w:rsidRDefault="009714A9" w:rsidP="00A77B3B">
            <w:pPr>
              <w:ind w:right="127"/>
              <w:jc w:val="both"/>
              <w:rPr>
                <w:rFonts w:cstheme="minorHAnsi"/>
                <w:bCs/>
                <w:color w:val="000000"/>
                <w:sz w:val="20"/>
                <w:szCs w:val="20"/>
              </w:rPr>
            </w:pPr>
          </w:p>
          <w:p w14:paraId="59A125A3" w14:textId="77777777" w:rsidR="009714A9" w:rsidRDefault="009714A9" w:rsidP="00A77B3B">
            <w:pPr>
              <w:ind w:right="127"/>
              <w:jc w:val="both"/>
              <w:rPr>
                <w:rFonts w:cstheme="minorHAnsi"/>
                <w:bCs/>
                <w:color w:val="000000"/>
                <w:sz w:val="20"/>
                <w:szCs w:val="20"/>
              </w:rPr>
            </w:pPr>
          </w:p>
          <w:p w14:paraId="674D4CC6" w14:textId="77777777" w:rsidR="009714A9" w:rsidRDefault="009714A9" w:rsidP="00A77B3B">
            <w:pPr>
              <w:ind w:right="127"/>
              <w:jc w:val="both"/>
              <w:rPr>
                <w:rFonts w:cstheme="minorHAnsi"/>
                <w:bCs/>
                <w:color w:val="000000"/>
                <w:sz w:val="20"/>
                <w:szCs w:val="20"/>
              </w:rPr>
            </w:pPr>
          </w:p>
          <w:p w14:paraId="787CD291" w14:textId="77777777" w:rsidR="009714A9" w:rsidRDefault="009714A9" w:rsidP="00A77B3B">
            <w:pPr>
              <w:ind w:right="127"/>
              <w:jc w:val="both"/>
              <w:rPr>
                <w:rFonts w:cstheme="minorHAnsi"/>
                <w:bCs/>
                <w:color w:val="000000"/>
                <w:sz w:val="20"/>
                <w:szCs w:val="20"/>
              </w:rPr>
            </w:pPr>
          </w:p>
          <w:p w14:paraId="61A1872D" w14:textId="77777777" w:rsidR="009714A9" w:rsidRDefault="009714A9" w:rsidP="00A77B3B">
            <w:pPr>
              <w:ind w:right="127"/>
              <w:jc w:val="both"/>
              <w:rPr>
                <w:rFonts w:cstheme="minorHAnsi"/>
                <w:bCs/>
                <w:color w:val="000000"/>
                <w:sz w:val="20"/>
                <w:szCs w:val="20"/>
              </w:rPr>
            </w:pPr>
          </w:p>
          <w:p w14:paraId="66D2ED6C" w14:textId="77777777" w:rsidR="009714A9" w:rsidRDefault="009714A9" w:rsidP="00A77B3B">
            <w:pPr>
              <w:ind w:right="127"/>
              <w:jc w:val="both"/>
              <w:rPr>
                <w:rFonts w:cstheme="minorHAnsi"/>
                <w:bCs/>
                <w:color w:val="000000"/>
                <w:sz w:val="20"/>
                <w:szCs w:val="20"/>
              </w:rPr>
            </w:pPr>
          </w:p>
          <w:p w14:paraId="109A4A1F" w14:textId="77777777" w:rsidR="009714A9" w:rsidRDefault="009714A9" w:rsidP="00A77B3B">
            <w:pPr>
              <w:ind w:right="127"/>
              <w:jc w:val="both"/>
              <w:rPr>
                <w:rFonts w:cstheme="minorHAnsi"/>
                <w:bCs/>
                <w:color w:val="000000"/>
                <w:sz w:val="20"/>
                <w:szCs w:val="20"/>
              </w:rPr>
            </w:pPr>
          </w:p>
          <w:p w14:paraId="2DCA59A0" w14:textId="77777777" w:rsidR="009714A9" w:rsidRDefault="009714A9" w:rsidP="00A77B3B">
            <w:pPr>
              <w:ind w:right="127"/>
              <w:jc w:val="both"/>
              <w:rPr>
                <w:rFonts w:cstheme="minorHAnsi"/>
                <w:bCs/>
                <w:color w:val="000000"/>
                <w:sz w:val="20"/>
                <w:szCs w:val="20"/>
              </w:rPr>
            </w:pPr>
          </w:p>
          <w:p w14:paraId="2888964F" w14:textId="77777777" w:rsidR="009714A9" w:rsidRDefault="009714A9" w:rsidP="00A77B3B">
            <w:pPr>
              <w:ind w:right="127"/>
              <w:jc w:val="both"/>
              <w:rPr>
                <w:rFonts w:cstheme="minorHAnsi"/>
                <w:bCs/>
                <w:color w:val="000000"/>
                <w:sz w:val="20"/>
                <w:szCs w:val="20"/>
              </w:rPr>
            </w:pPr>
          </w:p>
          <w:p w14:paraId="5DA65650" w14:textId="77777777" w:rsidR="009714A9" w:rsidRDefault="009714A9" w:rsidP="00A77B3B">
            <w:pPr>
              <w:ind w:right="127"/>
              <w:jc w:val="both"/>
              <w:rPr>
                <w:rFonts w:cstheme="minorHAnsi"/>
                <w:bCs/>
                <w:color w:val="000000"/>
                <w:sz w:val="20"/>
                <w:szCs w:val="20"/>
              </w:rPr>
            </w:pPr>
          </w:p>
          <w:p w14:paraId="0586EE94" w14:textId="77777777" w:rsidR="009714A9" w:rsidRDefault="009714A9" w:rsidP="00A77B3B">
            <w:pPr>
              <w:ind w:right="127"/>
              <w:jc w:val="both"/>
              <w:rPr>
                <w:rFonts w:cstheme="minorHAnsi"/>
                <w:bCs/>
                <w:color w:val="000000"/>
                <w:sz w:val="20"/>
                <w:szCs w:val="20"/>
              </w:rPr>
            </w:pPr>
          </w:p>
          <w:p w14:paraId="2B86AEEC" w14:textId="77777777" w:rsidR="009714A9" w:rsidRDefault="009714A9" w:rsidP="00A77B3B">
            <w:pPr>
              <w:ind w:right="127"/>
              <w:jc w:val="both"/>
              <w:rPr>
                <w:rFonts w:cstheme="minorHAnsi"/>
                <w:bCs/>
                <w:color w:val="000000"/>
                <w:sz w:val="20"/>
                <w:szCs w:val="20"/>
              </w:rPr>
            </w:pPr>
          </w:p>
          <w:p w14:paraId="0BEC6CCB" w14:textId="77777777" w:rsidR="009714A9" w:rsidRDefault="009714A9" w:rsidP="00A77B3B">
            <w:pPr>
              <w:ind w:right="127"/>
              <w:jc w:val="both"/>
              <w:rPr>
                <w:rFonts w:cstheme="minorHAnsi"/>
                <w:bCs/>
                <w:color w:val="000000"/>
                <w:sz w:val="20"/>
                <w:szCs w:val="20"/>
              </w:rPr>
            </w:pPr>
          </w:p>
          <w:p w14:paraId="5B51FB6A" w14:textId="77777777" w:rsidR="009714A9" w:rsidRDefault="009714A9" w:rsidP="00A77B3B">
            <w:pPr>
              <w:ind w:right="127"/>
              <w:jc w:val="both"/>
              <w:rPr>
                <w:rFonts w:cstheme="minorHAnsi"/>
                <w:bCs/>
                <w:color w:val="000000"/>
                <w:sz w:val="20"/>
                <w:szCs w:val="20"/>
              </w:rPr>
            </w:pPr>
          </w:p>
          <w:p w14:paraId="38E5B292" w14:textId="77777777" w:rsidR="009714A9" w:rsidRDefault="009714A9" w:rsidP="00A77B3B">
            <w:pPr>
              <w:ind w:right="127"/>
              <w:jc w:val="both"/>
              <w:rPr>
                <w:rFonts w:cstheme="minorHAnsi"/>
                <w:bCs/>
                <w:color w:val="000000"/>
                <w:sz w:val="20"/>
                <w:szCs w:val="20"/>
              </w:rPr>
            </w:pPr>
          </w:p>
          <w:p w14:paraId="2D41DC61" w14:textId="77777777" w:rsidR="009714A9" w:rsidRDefault="009714A9" w:rsidP="00A77B3B">
            <w:pPr>
              <w:ind w:right="127"/>
              <w:jc w:val="both"/>
              <w:rPr>
                <w:rFonts w:cstheme="minorHAnsi"/>
                <w:bCs/>
                <w:color w:val="000000"/>
                <w:sz w:val="20"/>
                <w:szCs w:val="20"/>
              </w:rPr>
            </w:pPr>
          </w:p>
          <w:p w14:paraId="4BD47D9E" w14:textId="77777777" w:rsidR="009714A9" w:rsidRDefault="009714A9" w:rsidP="00A77B3B">
            <w:pPr>
              <w:ind w:right="127"/>
              <w:jc w:val="both"/>
              <w:rPr>
                <w:rFonts w:cstheme="minorHAnsi"/>
                <w:bCs/>
                <w:color w:val="000000"/>
                <w:sz w:val="20"/>
                <w:szCs w:val="20"/>
              </w:rPr>
            </w:pPr>
          </w:p>
          <w:p w14:paraId="678996BE" w14:textId="116FBD0F" w:rsidR="009714A9" w:rsidRDefault="009714A9" w:rsidP="00B90D06">
            <w:pPr>
              <w:ind w:right="172"/>
              <w:jc w:val="both"/>
              <w:rPr>
                <w:rFonts w:cstheme="minorHAnsi"/>
                <w:b/>
                <w:sz w:val="20"/>
                <w:szCs w:val="20"/>
                <w:u w:val="single"/>
              </w:rPr>
            </w:pPr>
            <w:r w:rsidRPr="005A7805">
              <w:rPr>
                <w:rFonts w:cstheme="minorHAnsi"/>
                <w:b/>
                <w:sz w:val="20"/>
                <w:szCs w:val="20"/>
                <w:u w:val="single"/>
              </w:rPr>
              <w:t>Respecto del</w:t>
            </w:r>
            <w:r>
              <w:rPr>
                <w:rFonts w:cstheme="minorHAnsi"/>
                <w:b/>
                <w:sz w:val="20"/>
                <w:szCs w:val="20"/>
                <w:u w:val="single"/>
              </w:rPr>
              <w:t xml:space="preserve"> Literal B.3 del numeral 2</w:t>
            </w:r>
            <w:r w:rsidRPr="005A7805">
              <w:rPr>
                <w:rFonts w:cstheme="minorHAnsi"/>
                <w:b/>
                <w:sz w:val="20"/>
                <w:szCs w:val="20"/>
                <w:u w:val="single"/>
              </w:rPr>
              <w:t>:</w:t>
            </w:r>
          </w:p>
          <w:p w14:paraId="237C1334" w14:textId="64E85052" w:rsidR="009714A9" w:rsidRDefault="009714A9" w:rsidP="00A77B3B">
            <w:pPr>
              <w:ind w:right="127"/>
              <w:jc w:val="both"/>
              <w:rPr>
                <w:rFonts w:cstheme="minorHAnsi"/>
                <w:bCs/>
                <w:color w:val="000000"/>
                <w:sz w:val="20"/>
                <w:szCs w:val="20"/>
              </w:rPr>
            </w:pPr>
            <w:r>
              <w:rPr>
                <w:rFonts w:cstheme="minorHAnsi"/>
                <w:bCs/>
                <w:color w:val="000000"/>
                <w:sz w:val="20"/>
                <w:szCs w:val="20"/>
              </w:rPr>
              <w:t xml:space="preserve">Las UV son herramientas excepcionales destinadas a mejorar y complementar la gestión de los procesos de urbanización de una comuna. Va en contra de esa premisa habilitar la ejecución de obras de urbanización que no se integran en la red vial. </w:t>
            </w:r>
          </w:p>
          <w:p w14:paraId="4AEC288F" w14:textId="77777777" w:rsidR="009714A9" w:rsidRDefault="009714A9" w:rsidP="00A77B3B">
            <w:pPr>
              <w:ind w:right="127"/>
              <w:jc w:val="both"/>
              <w:rPr>
                <w:rFonts w:cstheme="minorHAnsi"/>
                <w:bCs/>
                <w:color w:val="000000"/>
                <w:sz w:val="20"/>
                <w:szCs w:val="20"/>
              </w:rPr>
            </w:pPr>
          </w:p>
          <w:p w14:paraId="13E275A0" w14:textId="77777777" w:rsidR="009714A9" w:rsidRDefault="009714A9" w:rsidP="00A77B3B">
            <w:pPr>
              <w:ind w:right="127"/>
              <w:jc w:val="both"/>
              <w:rPr>
                <w:rFonts w:cstheme="minorHAnsi"/>
                <w:bCs/>
                <w:color w:val="000000"/>
                <w:sz w:val="20"/>
                <w:szCs w:val="20"/>
              </w:rPr>
            </w:pPr>
          </w:p>
          <w:p w14:paraId="016A9A96" w14:textId="77777777" w:rsidR="009714A9" w:rsidRDefault="009714A9" w:rsidP="00A77B3B">
            <w:pPr>
              <w:ind w:right="127"/>
              <w:jc w:val="both"/>
              <w:rPr>
                <w:rFonts w:cstheme="minorHAnsi"/>
                <w:bCs/>
                <w:color w:val="000000"/>
                <w:sz w:val="20"/>
                <w:szCs w:val="20"/>
              </w:rPr>
            </w:pPr>
          </w:p>
          <w:p w14:paraId="66CFB5F8" w14:textId="77777777" w:rsidR="009714A9" w:rsidRDefault="009714A9" w:rsidP="00A77B3B">
            <w:pPr>
              <w:ind w:right="127"/>
              <w:jc w:val="both"/>
              <w:rPr>
                <w:rFonts w:cstheme="minorHAnsi"/>
                <w:bCs/>
                <w:color w:val="000000"/>
                <w:sz w:val="20"/>
                <w:szCs w:val="20"/>
              </w:rPr>
            </w:pPr>
          </w:p>
          <w:p w14:paraId="68C90F3E" w14:textId="77777777" w:rsidR="009714A9" w:rsidRDefault="009714A9" w:rsidP="00A77B3B">
            <w:pPr>
              <w:ind w:right="127"/>
              <w:jc w:val="both"/>
              <w:rPr>
                <w:rFonts w:cstheme="minorHAnsi"/>
                <w:bCs/>
                <w:color w:val="000000"/>
                <w:sz w:val="20"/>
                <w:szCs w:val="20"/>
              </w:rPr>
            </w:pPr>
          </w:p>
          <w:p w14:paraId="1266DC0C" w14:textId="363AD4ED" w:rsidR="009714A9" w:rsidRDefault="009714A9" w:rsidP="001C3A1A">
            <w:pPr>
              <w:ind w:right="172"/>
              <w:jc w:val="both"/>
              <w:rPr>
                <w:rFonts w:cstheme="minorHAnsi"/>
                <w:b/>
                <w:sz w:val="20"/>
                <w:szCs w:val="20"/>
                <w:u w:val="single"/>
              </w:rPr>
            </w:pPr>
            <w:r w:rsidRPr="005A7805">
              <w:rPr>
                <w:rFonts w:cstheme="minorHAnsi"/>
                <w:b/>
                <w:sz w:val="20"/>
                <w:szCs w:val="20"/>
                <w:u w:val="single"/>
              </w:rPr>
              <w:t>Respecto del</w:t>
            </w:r>
            <w:r>
              <w:rPr>
                <w:rFonts w:cstheme="minorHAnsi"/>
                <w:b/>
                <w:sz w:val="20"/>
                <w:szCs w:val="20"/>
                <w:u w:val="single"/>
              </w:rPr>
              <w:t xml:space="preserve"> Literal B.4 del numeral 2</w:t>
            </w:r>
            <w:r w:rsidRPr="005A7805">
              <w:rPr>
                <w:rFonts w:cstheme="minorHAnsi"/>
                <w:b/>
                <w:sz w:val="20"/>
                <w:szCs w:val="20"/>
                <w:u w:val="single"/>
              </w:rPr>
              <w:t>:</w:t>
            </w:r>
          </w:p>
          <w:p w14:paraId="7781F4C6" w14:textId="77777777" w:rsidR="009714A9" w:rsidRDefault="009714A9" w:rsidP="00A77B3B">
            <w:pPr>
              <w:ind w:right="127"/>
              <w:jc w:val="both"/>
              <w:rPr>
                <w:rFonts w:cstheme="minorHAnsi"/>
                <w:bCs/>
                <w:color w:val="000000"/>
                <w:sz w:val="20"/>
                <w:szCs w:val="20"/>
              </w:rPr>
            </w:pPr>
          </w:p>
          <w:p w14:paraId="62D856AF" w14:textId="77777777" w:rsidR="009714A9" w:rsidRDefault="009714A9" w:rsidP="00A77B3B">
            <w:pPr>
              <w:ind w:right="127"/>
              <w:jc w:val="both"/>
              <w:rPr>
                <w:rFonts w:cstheme="minorHAnsi"/>
                <w:bCs/>
                <w:color w:val="000000"/>
                <w:sz w:val="20"/>
                <w:szCs w:val="20"/>
              </w:rPr>
            </w:pPr>
            <w:r>
              <w:rPr>
                <w:rFonts w:cstheme="minorHAnsi"/>
                <w:bCs/>
                <w:color w:val="000000"/>
                <w:sz w:val="20"/>
                <w:szCs w:val="20"/>
              </w:rPr>
              <w:t>Tal como se indicó anteriormente no se considera necesario incluir la mención a “extensión urbana”, sin perjuicio que se aclarará en los considerandos del decreto respectivo.</w:t>
            </w:r>
          </w:p>
          <w:p w14:paraId="4D0B6026" w14:textId="77777777" w:rsidR="009714A9" w:rsidRDefault="009714A9" w:rsidP="00A77B3B">
            <w:pPr>
              <w:ind w:right="127"/>
              <w:jc w:val="both"/>
              <w:rPr>
                <w:rFonts w:cstheme="minorHAnsi"/>
                <w:bCs/>
                <w:color w:val="000000"/>
                <w:sz w:val="20"/>
                <w:szCs w:val="20"/>
              </w:rPr>
            </w:pPr>
          </w:p>
          <w:p w14:paraId="274D6F3B" w14:textId="77777777" w:rsidR="009714A9" w:rsidRDefault="009714A9" w:rsidP="00A77B3B">
            <w:pPr>
              <w:ind w:right="127"/>
              <w:jc w:val="both"/>
              <w:rPr>
                <w:rFonts w:cstheme="minorHAnsi"/>
                <w:bCs/>
                <w:color w:val="000000"/>
                <w:sz w:val="20"/>
                <w:szCs w:val="20"/>
              </w:rPr>
            </w:pPr>
            <w:r>
              <w:rPr>
                <w:rFonts w:cstheme="minorHAnsi"/>
                <w:bCs/>
                <w:color w:val="000000"/>
                <w:sz w:val="20"/>
                <w:szCs w:val="20"/>
              </w:rPr>
              <w:t>En relación al Proyecto de Ley Boletín N°</w:t>
            </w:r>
            <w:r w:rsidRPr="00E100AC">
              <w:rPr>
                <w:rFonts w:cstheme="minorHAnsi"/>
                <w:bCs/>
                <w:color w:val="000000"/>
                <w:sz w:val="20"/>
                <w:szCs w:val="20"/>
              </w:rPr>
              <w:t>17006-01</w:t>
            </w:r>
            <w:r>
              <w:rPr>
                <w:rFonts w:cstheme="minorHAnsi"/>
                <w:bCs/>
                <w:color w:val="000000"/>
                <w:sz w:val="20"/>
                <w:szCs w:val="20"/>
              </w:rPr>
              <w:t>, se debe aclarar que este precepto no resulta aplicable respecto de loteos.</w:t>
            </w:r>
          </w:p>
          <w:p w14:paraId="298F74B4" w14:textId="77777777" w:rsidR="009714A9" w:rsidRDefault="009714A9" w:rsidP="00A77B3B">
            <w:pPr>
              <w:ind w:right="127"/>
              <w:jc w:val="both"/>
              <w:rPr>
                <w:rFonts w:cstheme="minorHAnsi"/>
                <w:bCs/>
                <w:color w:val="000000"/>
                <w:sz w:val="20"/>
                <w:szCs w:val="20"/>
              </w:rPr>
            </w:pPr>
          </w:p>
          <w:p w14:paraId="3A393E9F" w14:textId="77777777" w:rsidR="009714A9" w:rsidRDefault="009714A9" w:rsidP="00A77B3B">
            <w:pPr>
              <w:ind w:right="127"/>
              <w:jc w:val="both"/>
              <w:rPr>
                <w:rFonts w:cstheme="minorHAnsi"/>
                <w:bCs/>
                <w:color w:val="000000"/>
                <w:sz w:val="20"/>
                <w:szCs w:val="20"/>
              </w:rPr>
            </w:pPr>
          </w:p>
          <w:p w14:paraId="22052D57" w14:textId="77777777" w:rsidR="009714A9" w:rsidRDefault="009714A9" w:rsidP="00A77B3B">
            <w:pPr>
              <w:ind w:right="127"/>
              <w:jc w:val="both"/>
              <w:rPr>
                <w:rFonts w:cstheme="minorHAnsi"/>
                <w:bCs/>
                <w:color w:val="000000"/>
                <w:sz w:val="20"/>
                <w:szCs w:val="20"/>
              </w:rPr>
            </w:pPr>
          </w:p>
          <w:p w14:paraId="61B54A4E" w14:textId="77777777" w:rsidR="009714A9" w:rsidRDefault="009714A9" w:rsidP="00A77B3B">
            <w:pPr>
              <w:ind w:right="127"/>
              <w:jc w:val="both"/>
              <w:rPr>
                <w:rFonts w:cstheme="minorHAnsi"/>
                <w:bCs/>
                <w:color w:val="000000"/>
                <w:sz w:val="20"/>
                <w:szCs w:val="20"/>
              </w:rPr>
            </w:pPr>
          </w:p>
          <w:p w14:paraId="6160B33E" w14:textId="77777777" w:rsidR="009714A9" w:rsidRDefault="009714A9" w:rsidP="00A77B3B">
            <w:pPr>
              <w:ind w:right="127"/>
              <w:jc w:val="both"/>
              <w:rPr>
                <w:rFonts w:cstheme="minorHAnsi"/>
                <w:bCs/>
                <w:color w:val="000000"/>
                <w:sz w:val="20"/>
                <w:szCs w:val="20"/>
              </w:rPr>
            </w:pPr>
          </w:p>
          <w:p w14:paraId="26572080" w14:textId="77777777" w:rsidR="009714A9" w:rsidRDefault="009714A9" w:rsidP="00A77B3B">
            <w:pPr>
              <w:ind w:right="127"/>
              <w:jc w:val="both"/>
              <w:rPr>
                <w:rFonts w:cstheme="minorHAnsi"/>
                <w:bCs/>
                <w:color w:val="000000"/>
                <w:sz w:val="20"/>
                <w:szCs w:val="20"/>
              </w:rPr>
            </w:pPr>
          </w:p>
          <w:p w14:paraId="7EC4DF06" w14:textId="77777777" w:rsidR="009714A9" w:rsidRDefault="009714A9" w:rsidP="00A77B3B">
            <w:pPr>
              <w:ind w:right="127"/>
              <w:jc w:val="both"/>
              <w:rPr>
                <w:rFonts w:cstheme="minorHAnsi"/>
                <w:bCs/>
                <w:color w:val="000000"/>
                <w:sz w:val="20"/>
                <w:szCs w:val="20"/>
              </w:rPr>
            </w:pPr>
          </w:p>
          <w:p w14:paraId="4BB209AB" w14:textId="77777777" w:rsidR="009714A9" w:rsidRDefault="009714A9" w:rsidP="00A77B3B">
            <w:pPr>
              <w:ind w:right="127"/>
              <w:jc w:val="both"/>
              <w:rPr>
                <w:rFonts w:cstheme="minorHAnsi"/>
                <w:bCs/>
                <w:color w:val="000000"/>
                <w:sz w:val="20"/>
                <w:szCs w:val="20"/>
              </w:rPr>
            </w:pPr>
          </w:p>
          <w:p w14:paraId="18ED87B7" w14:textId="77777777" w:rsidR="009714A9" w:rsidRDefault="009714A9" w:rsidP="00A77B3B">
            <w:pPr>
              <w:ind w:right="127"/>
              <w:jc w:val="both"/>
              <w:rPr>
                <w:rFonts w:cstheme="minorHAnsi"/>
                <w:bCs/>
                <w:color w:val="000000"/>
                <w:sz w:val="20"/>
                <w:szCs w:val="20"/>
              </w:rPr>
            </w:pPr>
          </w:p>
          <w:p w14:paraId="1632630C" w14:textId="77777777" w:rsidR="009714A9" w:rsidRDefault="009714A9" w:rsidP="00A77B3B">
            <w:pPr>
              <w:ind w:right="127"/>
              <w:jc w:val="both"/>
              <w:rPr>
                <w:rFonts w:cstheme="minorHAnsi"/>
                <w:bCs/>
                <w:color w:val="000000"/>
                <w:sz w:val="20"/>
                <w:szCs w:val="20"/>
              </w:rPr>
            </w:pPr>
          </w:p>
          <w:p w14:paraId="17B1D639" w14:textId="77777777" w:rsidR="009714A9" w:rsidRDefault="009714A9" w:rsidP="00A77B3B">
            <w:pPr>
              <w:ind w:right="127"/>
              <w:jc w:val="both"/>
              <w:rPr>
                <w:rFonts w:cstheme="minorHAnsi"/>
                <w:bCs/>
                <w:color w:val="000000"/>
                <w:sz w:val="20"/>
                <w:szCs w:val="20"/>
              </w:rPr>
            </w:pPr>
          </w:p>
          <w:p w14:paraId="293F6181" w14:textId="77777777" w:rsidR="009714A9" w:rsidRDefault="009714A9" w:rsidP="00A77B3B">
            <w:pPr>
              <w:ind w:right="127"/>
              <w:jc w:val="both"/>
              <w:rPr>
                <w:rFonts w:cstheme="minorHAnsi"/>
                <w:bCs/>
                <w:color w:val="000000"/>
                <w:sz w:val="20"/>
                <w:szCs w:val="20"/>
              </w:rPr>
            </w:pPr>
          </w:p>
          <w:p w14:paraId="48E46BDF" w14:textId="77777777" w:rsidR="009714A9" w:rsidRDefault="009714A9" w:rsidP="00A77B3B">
            <w:pPr>
              <w:ind w:right="127"/>
              <w:jc w:val="both"/>
              <w:rPr>
                <w:rFonts w:cstheme="minorHAnsi"/>
                <w:bCs/>
                <w:color w:val="000000"/>
                <w:sz w:val="20"/>
                <w:szCs w:val="20"/>
              </w:rPr>
            </w:pPr>
          </w:p>
          <w:p w14:paraId="0F3F9348" w14:textId="77777777" w:rsidR="009714A9" w:rsidRDefault="009714A9" w:rsidP="00A77B3B">
            <w:pPr>
              <w:ind w:right="127"/>
              <w:jc w:val="both"/>
              <w:rPr>
                <w:rFonts w:cstheme="minorHAnsi"/>
                <w:bCs/>
                <w:color w:val="000000"/>
                <w:sz w:val="20"/>
                <w:szCs w:val="20"/>
              </w:rPr>
            </w:pPr>
          </w:p>
          <w:p w14:paraId="4FBEE28F" w14:textId="77777777" w:rsidR="009714A9" w:rsidRDefault="009714A9" w:rsidP="00A77B3B">
            <w:pPr>
              <w:ind w:right="127"/>
              <w:jc w:val="both"/>
              <w:rPr>
                <w:rFonts w:cstheme="minorHAnsi"/>
                <w:bCs/>
                <w:color w:val="000000"/>
                <w:sz w:val="20"/>
                <w:szCs w:val="20"/>
              </w:rPr>
            </w:pPr>
          </w:p>
          <w:p w14:paraId="10075738" w14:textId="77777777" w:rsidR="009714A9" w:rsidRDefault="009714A9" w:rsidP="00A77B3B">
            <w:pPr>
              <w:ind w:right="127"/>
              <w:jc w:val="both"/>
              <w:rPr>
                <w:rFonts w:cstheme="minorHAnsi"/>
                <w:bCs/>
                <w:color w:val="000000"/>
                <w:sz w:val="20"/>
                <w:szCs w:val="20"/>
              </w:rPr>
            </w:pPr>
          </w:p>
          <w:p w14:paraId="7B7D8822" w14:textId="77777777" w:rsidR="009714A9" w:rsidRDefault="009714A9" w:rsidP="00A77B3B">
            <w:pPr>
              <w:ind w:right="127"/>
              <w:jc w:val="both"/>
              <w:rPr>
                <w:rFonts w:cstheme="minorHAnsi"/>
                <w:bCs/>
                <w:color w:val="000000"/>
                <w:sz w:val="20"/>
                <w:szCs w:val="20"/>
              </w:rPr>
            </w:pPr>
          </w:p>
          <w:p w14:paraId="39C6EA25" w14:textId="77777777" w:rsidR="009714A9" w:rsidRDefault="009714A9" w:rsidP="00A77B3B">
            <w:pPr>
              <w:ind w:right="127"/>
              <w:jc w:val="both"/>
              <w:rPr>
                <w:rFonts w:cstheme="minorHAnsi"/>
                <w:bCs/>
                <w:color w:val="000000"/>
                <w:sz w:val="20"/>
                <w:szCs w:val="20"/>
              </w:rPr>
            </w:pPr>
          </w:p>
          <w:p w14:paraId="7A7A5DE7" w14:textId="77777777" w:rsidR="009714A9" w:rsidRDefault="009714A9" w:rsidP="00A77B3B">
            <w:pPr>
              <w:ind w:right="127"/>
              <w:jc w:val="both"/>
              <w:rPr>
                <w:rFonts w:cstheme="minorHAnsi"/>
                <w:bCs/>
                <w:color w:val="000000"/>
                <w:sz w:val="20"/>
                <w:szCs w:val="20"/>
              </w:rPr>
            </w:pPr>
          </w:p>
          <w:p w14:paraId="6E1E1E25" w14:textId="77777777" w:rsidR="009714A9" w:rsidRDefault="009714A9" w:rsidP="00A77B3B">
            <w:pPr>
              <w:ind w:right="127"/>
              <w:jc w:val="both"/>
              <w:rPr>
                <w:rFonts w:cstheme="minorHAnsi"/>
                <w:bCs/>
                <w:color w:val="000000"/>
                <w:sz w:val="20"/>
                <w:szCs w:val="20"/>
              </w:rPr>
            </w:pPr>
          </w:p>
          <w:p w14:paraId="435E4F23" w14:textId="77777777" w:rsidR="009714A9" w:rsidRDefault="009714A9" w:rsidP="00A77B3B">
            <w:pPr>
              <w:ind w:right="127"/>
              <w:jc w:val="both"/>
              <w:rPr>
                <w:rFonts w:cstheme="minorHAnsi"/>
                <w:bCs/>
                <w:color w:val="000000"/>
                <w:sz w:val="20"/>
                <w:szCs w:val="20"/>
              </w:rPr>
            </w:pPr>
          </w:p>
          <w:p w14:paraId="1644FC87" w14:textId="77777777" w:rsidR="009714A9" w:rsidRDefault="009714A9" w:rsidP="00A77B3B">
            <w:pPr>
              <w:ind w:right="127"/>
              <w:jc w:val="both"/>
              <w:rPr>
                <w:rFonts w:cstheme="minorHAnsi"/>
                <w:bCs/>
                <w:color w:val="000000"/>
                <w:sz w:val="20"/>
                <w:szCs w:val="20"/>
              </w:rPr>
            </w:pPr>
          </w:p>
          <w:p w14:paraId="4AB1CEAF" w14:textId="77777777" w:rsidR="009714A9" w:rsidRDefault="009714A9" w:rsidP="00A77B3B">
            <w:pPr>
              <w:ind w:right="127"/>
              <w:jc w:val="both"/>
              <w:rPr>
                <w:rFonts w:cstheme="minorHAnsi"/>
                <w:bCs/>
                <w:color w:val="000000"/>
                <w:sz w:val="20"/>
                <w:szCs w:val="20"/>
              </w:rPr>
            </w:pPr>
          </w:p>
          <w:p w14:paraId="5FE2EF6C" w14:textId="77777777" w:rsidR="009714A9" w:rsidRDefault="009714A9" w:rsidP="00A77B3B">
            <w:pPr>
              <w:ind w:right="127"/>
              <w:jc w:val="both"/>
              <w:rPr>
                <w:rFonts w:cstheme="minorHAnsi"/>
                <w:bCs/>
                <w:color w:val="000000"/>
                <w:sz w:val="20"/>
                <w:szCs w:val="20"/>
              </w:rPr>
            </w:pPr>
          </w:p>
          <w:p w14:paraId="6B3EB7CB" w14:textId="77777777" w:rsidR="009714A9" w:rsidRDefault="009714A9" w:rsidP="00A77B3B">
            <w:pPr>
              <w:ind w:right="127"/>
              <w:jc w:val="both"/>
              <w:rPr>
                <w:rFonts w:cstheme="minorHAnsi"/>
                <w:bCs/>
                <w:color w:val="000000"/>
                <w:sz w:val="20"/>
                <w:szCs w:val="20"/>
              </w:rPr>
            </w:pPr>
          </w:p>
          <w:p w14:paraId="72DEF04D" w14:textId="77777777" w:rsidR="009714A9" w:rsidRDefault="009714A9" w:rsidP="00A77B3B">
            <w:pPr>
              <w:ind w:right="127"/>
              <w:jc w:val="both"/>
              <w:rPr>
                <w:rFonts w:cstheme="minorHAnsi"/>
                <w:bCs/>
                <w:color w:val="000000"/>
                <w:sz w:val="20"/>
                <w:szCs w:val="20"/>
              </w:rPr>
            </w:pPr>
          </w:p>
          <w:p w14:paraId="6F83445E" w14:textId="77777777" w:rsidR="009714A9" w:rsidRDefault="009714A9" w:rsidP="00A77B3B">
            <w:pPr>
              <w:ind w:right="127"/>
              <w:jc w:val="both"/>
              <w:rPr>
                <w:rFonts w:cstheme="minorHAnsi"/>
                <w:bCs/>
                <w:color w:val="000000"/>
                <w:sz w:val="20"/>
                <w:szCs w:val="20"/>
              </w:rPr>
            </w:pPr>
          </w:p>
          <w:p w14:paraId="27C266C3" w14:textId="77777777" w:rsidR="009714A9" w:rsidRDefault="009714A9" w:rsidP="00A77B3B">
            <w:pPr>
              <w:ind w:right="127"/>
              <w:jc w:val="both"/>
              <w:rPr>
                <w:rFonts w:cstheme="minorHAnsi"/>
                <w:bCs/>
                <w:color w:val="000000"/>
                <w:sz w:val="20"/>
                <w:szCs w:val="20"/>
              </w:rPr>
            </w:pPr>
          </w:p>
          <w:p w14:paraId="0AF25417" w14:textId="77777777" w:rsidR="009714A9" w:rsidRDefault="009714A9" w:rsidP="00A77B3B">
            <w:pPr>
              <w:ind w:right="127"/>
              <w:jc w:val="both"/>
              <w:rPr>
                <w:rFonts w:cstheme="minorHAnsi"/>
                <w:bCs/>
                <w:color w:val="000000"/>
                <w:sz w:val="20"/>
                <w:szCs w:val="20"/>
              </w:rPr>
            </w:pPr>
          </w:p>
          <w:p w14:paraId="675B799E" w14:textId="77777777" w:rsidR="009714A9" w:rsidRDefault="009714A9" w:rsidP="00A77B3B">
            <w:pPr>
              <w:ind w:right="127"/>
              <w:jc w:val="both"/>
              <w:rPr>
                <w:rFonts w:cstheme="minorHAnsi"/>
                <w:bCs/>
                <w:color w:val="000000"/>
                <w:sz w:val="20"/>
                <w:szCs w:val="20"/>
              </w:rPr>
            </w:pPr>
          </w:p>
          <w:p w14:paraId="325CF7DC" w14:textId="77777777" w:rsidR="009714A9" w:rsidRDefault="009714A9" w:rsidP="00A77B3B">
            <w:pPr>
              <w:ind w:right="127"/>
              <w:jc w:val="both"/>
              <w:rPr>
                <w:rFonts w:cstheme="minorHAnsi"/>
                <w:bCs/>
                <w:color w:val="000000"/>
                <w:sz w:val="20"/>
                <w:szCs w:val="20"/>
              </w:rPr>
            </w:pPr>
          </w:p>
          <w:p w14:paraId="0AB357E7" w14:textId="77777777" w:rsidR="009714A9" w:rsidRDefault="009714A9" w:rsidP="00A77B3B">
            <w:pPr>
              <w:ind w:right="127"/>
              <w:jc w:val="both"/>
              <w:rPr>
                <w:rFonts w:cstheme="minorHAnsi"/>
                <w:bCs/>
                <w:color w:val="000000"/>
                <w:sz w:val="20"/>
                <w:szCs w:val="20"/>
              </w:rPr>
            </w:pPr>
          </w:p>
          <w:p w14:paraId="521A9C2A" w14:textId="77777777" w:rsidR="009714A9" w:rsidRDefault="009714A9" w:rsidP="00A77B3B">
            <w:pPr>
              <w:ind w:right="127"/>
              <w:jc w:val="both"/>
              <w:rPr>
                <w:rFonts w:cstheme="minorHAnsi"/>
                <w:bCs/>
                <w:color w:val="000000"/>
                <w:sz w:val="20"/>
                <w:szCs w:val="20"/>
              </w:rPr>
            </w:pPr>
          </w:p>
          <w:p w14:paraId="329191CA" w14:textId="28F97BD5" w:rsidR="009714A9" w:rsidRDefault="009714A9" w:rsidP="003E5179">
            <w:pPr>
              <w:ind w:right="172"/>
              <w:jc w:val="both"/>
              <w:rPr>
                <w:rFonts w:cstheme="minorHAnsi"/>
                <w:b/>
                <w:sz w:val="20"/>
                <w:szCs w:val="20"/>
                <w:u w:val="single"/>
              </w:rPr>
            </w:pPr>
            <w:r w:rsidRPr="005A7805">
              <w:rPr>
                <w:rFonts w:cstheme="minorHAnsi"/>
                <w:b/>
                <w:sz w:val="20"/>
                <w:szCs w:val="20"/>
                <w:u w:val="single"/>
              </w:rPr>
              <w:t>Respecto del</w:t>
            </w:r>
            <w:r>
              <w:rPr>
                <w:rFonts w:cstheme="minorHAnsi"/>
                <w:b/>
                <w:sz w:val="20"/>
                <w:szCs w:val="20"/>
                <w:u w:val="single"/>
              </w:rPr>
              <w:t xml:space="preserve"> Literal B.5 del numeral 2</w:t>
            </w:r>
            <w:r w:rsidRPr="005A7805">
              <w:rPr>
                <w:rFonts w:cstheme="minorHAnsi"/>
                <w:b/>
                <w:sz w:val="20"/>
                <w:szCs w:val="20"/>
                <w:u w:val="single"/>
              </w:rPr>
              <w:t>:</w:t>
            </w:r>
          </w:p>
          <w:p w14:paraId="5F09518D" w14:textId="77777777" w:rsidR="009714A9" w:rsidRDefault="009714A9" w:rsidP="00A77B3B">
            <w:pPr>
              <w:ind w:right="127"/>
              <w:jc w:val="both"/>
              <w:rPr>
                <w:rFonts w:cstheme="minorHAnsi"/>
                <w:bCs/>
                <w:color w:val="000000"/>
                <w:sz w:val="20"/>
                <w:szCs w:val="20"/>
              </w:rPr>
            </w:pPr>
            <w:r>
              <w:rPr>
                <w:rFonts w:cstheme="minorHAnsi"/>
                <w:bCs/>
                <w:color w:val="000000"/>
                <w:sz w:val="20"/>
                <w:szCs w:val="20"/>
              </w:rPr>
              <w:t>Tal como se aclaró anteriormente, este precepto no resulta aplicable a loteos.</w:t>
            </w:r>
          </w:p>
          <w:p w14:paraId="5C366E3C" w14:textId="77777777" w:rsidR="009714A9" w:rsidRDefault="009714A9" w:rsidP="00A77B3B">
            <w:pPr>
              <w:ind w:right="127"/>
              <w:jc w:val="both"/>
              <w:rPr>
                <w:rFonts w:cstheme="minorHAnsi"/>
                <w:bCs/>
                <w:color w:val="000000"/>
                <w:sz w:val="20"/>
                <w:szCs w:val="20"/>
              </w:rPr>
            </w:pPr>
          </w:p>
          <w:p w14:paraId="141A6DA1" w14:textId="77777777" w:rsidR="009714A9" w:rsidRDefault="009714A9" w:rsidP="00A77B3B">
            <w:pPr>
              <w:ind w:right="127"/>
              <w:jc w:val="both"/>
              <w:rPr>
                <w:rFonts w:cstheme="minorHAnsi"/>
                <w:bCs/>
                <w:color w:val="000000"/>
                <w:sz w:val="20"/>
                <w:szCs w:val="20"/>
              </w:rPr>
            </w:pPr>
            <w:r>
              <w:rPr>
                <w:rFonts w:cstheme="minorHAnsi"/>
                <w:bCs/>
                <w:color w:val="000000"/>
                <w:sz w:val="20"/>
                <w:szCs w:val="20"/>
              </w:rPr>
              <w:t xml:space="preserve">El objetivo de esta exigencia es que las UV desvinculadas del proceso de división del suelo que se ejecutan en predios que no están afectos a declaratoria de utilidad pública no tengan las características de vías expresas o troncales. Dichas vías deben ser definidas por los IPT de nivel intercomunal, por lo </w:t>
            </w:r>
            <w:proofErr w:type="gramStart"/>
            <w:r>
              <w:rPr>
                <w:rFonts w:cstheme="minorHAnsi"/>
                <w:bCs/>
                <w:color w:val="000000"/>
                <w:sz w:val="20"/>
                <w:szCs w:val="20"/>
              </w:rPr>
              <w:t>tanto</w:t>
            </w:r>
            <w:proofErr w:type="gramEnd"/>
            <w:r>
              <w:rPr>
                <w:rFonts w:cstheme="minorHAnsi"/>
                <w:bCs/>
                <w:color w:val="000000"/>
                <w:sz w:val="20"/>
                <w:szCs w:val="20"/>
              </w:rPr>
              <w:t xml:space="preserve"> somos de la opinión que no corresponde que sean aprobadas sólo por la Municipalidad.</w:t>
            </w:r>
          </w:p>
          <w:p w14:paraId="5AF0B6D4" w14:textId="77777777" w:rsidR="009714A9" w:rsidRDefault="009714A9" w:rsidP="00A77B3B">
            <w:pPr>
              <w:ind w:right="127"/>
              <w:jc w:val="both"/>
              <w:rPr>
                <w:rFonts w:cstheme="minorHAnsi"/>
                <w:bCs/>
                <w:color w:val="000000"/>
                <w:sz w:val="20"/>
                <w:szCs w:val="20"/>
              </w:rPr>
            </w:pPr>
          </w:p>
          <w:p w14:paraId="3FCB6BE1" w14:textId="77777777" w:rsidR="006A2000" w:rsidRDefault="006A2000" w:rsidP="00A77B3B">
            <w:pPr>
              <w:ind w:right="127"/>
              <w:jc w:val="both"/>
              <w:rPr>
                <w:rFonts w:cstheme="minorHAnsi"/>
                <w:bCs/>
                <w:color w:val="000000"/>
                <w:sz w:val="20"/>
                <w:szCs w:val="20"/>
              </w:rPr>
            </w:pPr>
          </w:p>
          <w:p w14:paraId="7FAE1F66" w14:textId="77777777" w:rsidR="006A2000" w:rsidRDefault="006A2000" w:rsidP="00A77B3B">
            <w:pPr>
              <w:ind w:right="127"/>
              <w:jc w:val="both"/>
              <w:rPr>
                <w:rFonts w:cstheme="minorHAnsi"/>
                <w:bCs/>
                <w:color w:val="000000"/>
                <w:sz w:val="20"/>
                <w:szCs w:val="20"/>
              </w:rPr>
            </w:pPr>
          </w:p>
          <w:p w14:paraId="02D08DB1" w14:textId="77777777" w:rsidR="009714A9" w:rsidRDefault="009714A9" w:rsidP="00A77B3B">
            <w:pPr>
              <w:ind w:right="127"/>
              <w:jc w:val="both"/>
              <w:rPr>
                <w:rFonts w:cstheme="minorHAnsi"/>
                <w:bCs/>
                <w:color w:val="000000"/>
                <w:sz w:val="20"/>
                <w:szCs w:val="20"/>
              </w:rPr>
            </w:pPr>
          </w:p>
          <w:p w14:paraId="58B35DA6" w14:textId="0F3EF038" w:rsidR="009714A9" w:rsidRDefault="009714A9" w:rsidP="000F5294">
            <w:pPr>
              <w:ind w:right="172"/>
              <w:jc w:val="both"/>
              <w:rPr>
                <w:rFonts w:cstheme="minorHAnsi"/>
                <w:b/>
                <w:sz w:val="20"/>
                <w:szCs w:val="20"/>
                <w:u w:val="single"/>
              </w:rPr>
            </w:pPr>
            <w:r w:rsidRPr="005A7805">
              <w:rPr>
                <w:rFonts w:cstheme="minorHAnsi"/>
                <w:b/>
                <w:sz w:val="20"/>
                <w:szCs w:val="20"/>
                <w:u w:val="single"/>
              </w:rPr>
              <w:lastRenderedPageBreak/>
              <w:t>Respecto del</w:t>
            </w:r>
            <w:r>
              <w:rPr>
                <w:rFonts w:cstheme="minorHAnsi"/>
                <w:b/>
                <w:sz w:val="20"/>
                <w:szCs w:val="20"/>
                <w:u w:val="single"/>
              </w:rPr>
              <w:t xml:space="preserve"> inciso cuarto</w:t>
            </w:r>
            <w:r w:rsidRPr="005A7805">
              <w:rPr>
                <w:rFonts w:cstheme="minorHAnsi"/>
                <w:b/>
                <w:sz w:val="20"/>
                <w:szCs w:val="20"/>
                <w:u w:val="single"/>
              </w:rPr>
              <w:t>:</w:t>
            </w:r>
          </w:p>
          <w:p w14:paraId="5FE24DAB" w14:textId="77777777" w:rsidR="009714A9" w:rsidRDefault="009714A9" w:rsidP="00A77B3B">
            <w:pPr>
              <w:ind w:right="127"/>
              <w:jc w:val="both"/>
              <w:rPr>
                <w:rFonts w:cstheme="minorHAnsi"/>
                <w:bCs/>
                <w:color w:val="000000"/>
                <w:sz w:val="20"/>
                <w:szCs w:val="20"/>
              </w:rPr>
            </w:pPr>
            <w:r>
              <w:rPr>
                <w:rFonts w:cstheme="minorHAnsi"/>
                <w:bCs/>
                <w:color w:val="000000"/>
                <w:sz w:val="20"/>
                <w:szCs w:val="20"/>
              </w:rPr>
              <w:t>Se recoge parcialmente la propuesta. Se propone una redacción más amplia, donde se consideren las características de la superficie donde se ejecutarán las obras.</w:t>
            </w:r>
          </w:p>
          <w:p w14:paraId="0787590C" w14:textId="77777777" w:rsidR="009714A9" w:rsidRDefault="009714A9" w:rsidP="00A77B3B">
            <w:pPr>
              <w:ind w:right="127"/>
              <w:jc w:val="both"/>
              <w:rPr>
                <w:rFonts w:cstheme="minorHAnsi"/>
                <w:bCs/>
                <w:color w:val="000000"/>
                <w:sz w:val="20"/>
                <w:szCs w:val="20"/>
              </w:rPr>
            </w:pPr>
          </w:p>
          <w:p w14:paraId="52AF6E23" w14:textId="77777777" w:rsidR="009714A9" w:rsidRDefault="009714A9" w:rsidP="00A77B3B">
            <w:pPr>
              <w:ind w:right="127"/>
              <w:jc w:val="both"/>
              <w:rPr>
                <w:rFonts w:cstheme="minorHAnsi"/>
                <w:bCs/>
                <w:color w:val="000000"/>
                <w:sz w:val="20"/>
                <w:szCs w:val="20"/>
              </w:rPr>
            </w:pPr>
          </w:p>
          <w:p w14:paraId="258B08FB" w14:textId="77777777" w:rsidR="009714A9" w:rsidRDefault="009714A9" w:rsidP="00A77B3B">
            <w:pPr>
              <w:ind w:right="127"/>
              <w:jc w:val="both"/>
              <w:rPr>
                <w:rFonts w:cstheme="minorHAnsi"/>
                <w:bCs/>
                <w:color w:val="000000"/>
                <w:sz w:val="20"/>
                <w:szCs w:val="20"/>
              </w:rPr>
            </w:pPr>
          </w:p>
          <w:p w14:paraId="0C783065" w14:textId="77777777" w:rsidR="009714A9" w:rsidRDefault="009714A9" w:rsidP="00A77B3B">
            <w:pPr>
              <w:ind w:right="127"/>
              <w:jc w:val="both"/>
              <w:rPr>
                <w:rFonts w:cstheme="minorHAnsi"/>
                <w:bCs/>
                <w:color w:val="000000"/>
                <w:sz w:val="20"/>
                <w:szCs w:val="20"/>
              </w:rPr>
            </w:pPr>
          </w:p>
          <w:p w14:paraId="6E6812C5" w14:textId="77777777" w:rsidR="009714A9" w:rsidRDefault="009714A9" w:rsidP="00A77B3B">
            <w:pPr>
              <w:ind w:right="127"/>
              <w:jc w:val="both"/>
              <w:rPr>
                <w:rFonts w:cstheme="minorHAnsi"/>
                <w:bCs/>
                <w:color w:val="000000"/>
                <w:sz w:val="20"/>
                <w:szCs w:val="20"/>
              </w:rPr>
            </w:pPr>
          </w:p>
          <w:p w14:paraId="3A49E21C" w14:textId="77777777" w:rsidR="009714A9" w:rsidRDefault="009714A9" w:rsidP="00A77B3B">
            <w:pPr>
              <w:ind w:right="127"/>
              <w:jc w:val="both"/>
              <w:rPr>
                <w:rFonts w:cstheme="minorHAnsi"/>
                <w:bCs/>
                <w:color w:val="000000"/>
                <w:sz w:val="20"/>
                <w:szCs w:val="20"/>
              </w:rPr>
            </w:pPr>
          </w:p>
          <w:p w14:paraId="65843707" w14:textId="77777777" w:rsidR="009714A9" w:rsidRDefault="009714A9" w:rsidP="00A77B3B">
            <w:pPr>
              <w:ind w:right="127"/>
              <w:jc w:val="both"/>
              <w:rPr>
                <w:rFonts w:cstheme="minorHAnsi"/>
                <w:bCs/>
                <w:color w:val="000000"/>
                <w:sz w:val="20"/>
                <w:szCs w:val="20"/>
              </w:rPr>
            </w:pPr>
          </w:p>
          <w:p w14:paraId="5CC6FAF7" w14:textId="77777777" w:rsidR="009714A9" w:rsidRDefault="009714A9" w:rsidP="00A77B3B">
            <w:pPr>
              <w:ind w:right="127"/>
              <w:jc w:val="both"/>
              <w:rPr>
                <w:rFonts w:cstheme="minorHAnsi"/>
                <w:bCs/>
                <w:color w:val="000000"/>
                <w:sz w:val="20"/>
                <w:szCs w:val="20"/>
              </w:rPr>
            </w:pPr>
          </w:p>
          <w:p w14:paraId="2BA8B9DF" w14:textId="77777777" w:rsidR="009714A9" w:rsidRDefault="009714A9" w:rsidP="00A77B3B">
            <w:pPr>
              <w:ind w:right="127"/>
              <w:jc w:val="both"/>
              <w:rPr>
                <w:rFonts w:cstheme="minorHAnsi"/>
                <w:bCs/>
                <w:color w:val="000000"/>
                <w:sz w:val="20"/>
                <w:szCs w:val="20"/>
              </w:rPr>
            </w:pPr>
          </w:p>
          <w:p w14:paraId="35ACEE31" w14:textId="77777777" w:rsidR="009714A9" w:rsidRDefault="009714A9" w:rsidP="00A77B3B">
            <w:pPr>
              <w:ind w:right="127"/>
              <w:jc w:val="both"/>
              <w:rPr>
                <w:rFonts w:cstheme="minorHAnsi"/>
                <w:bCs/>
                <w:color w:val="000000"/>
                <w:sz w:val="20"/>
                <w:szCs w:val="20"/>
              </w:rPr>
            </w:pPr>
          </w:p>
          <w:p w14:paraId="50726774" w14:textId="77777777" w:rsidR="009714A9" w:rsidRDefault="009714A9" w:rsidP="00A77B3B">
            <w:pPr>
              <w:ind w:right="127"/>
              <w:jc w:val="both"/>
              <w:rPr>
                <w:rFonts w:cstheme="minorHAnsi"/>
                <w:bCs/>
                <w:color w:val="000000"/>
                <w:sz w:val="20"/>
                <w:szCs w:val="20"/>
              </w:rPr>
            </w:pPr>
          </w:p>
          <w:p w14:paraId="31AAC4EA" w14:textId="77777777" w:rsidR="009714A9" w:rsidRDefault="009714A9" w:rsidP="00A77B3B">
            <w:pPr>
              <w:ind w:right="127"/>
              <w:jc w:val="both"/>
              <w:rPr>
                <w:rFonts w:cstheme="minorHAnsi"/>
                <w:bCs/>
                <w:color w:val="000000"/>
                <w:sz w:val="20"/>
                <w:szCs w:val="20"/>
              </w:rPr>
            </w:pPr>
          </w:p>
          <w:p w14:paraId="67647E08" w14:textId="77777777" w:rsidR="009714A9" w:rsidRDefault="009714A9" w:rsidP="00A77B3B">
            <w:pPr>
              <w:ind w:right="127"/>
              <w:jc w:val="both"/>
              <w:rPr>
                <w:rFonts w:cstheme="minorHAnsi"/>
                <w:bCs/>
                <w:color w:val="000000"/>
                <w:sz w:val="20"/>
                <w:szCs w:val="20"/>
              </w:rPr>
            </w:pPr>
          </w:p>
          <w:p w14:paraId="72951372" w14:textId="2FA5FC2B" w:rsidR="009714A9" w:rsidRDefault="009714A9" w:rsidP="00180B92">
            <w:pPr>
              <w:ind w:right="172"/>
              <w:jc w:val="both"/>
              <w:rPr>
                <w:rFonts w:cstheme="minorHAnsi"/>
                <w:b/>
                <w:sz w:val="20"/>
                <w:szCs w:val="20"/>
                <w:u w:val="single"/>
              </w:rPr>
            </w:pPr>
            <w:r w:rsidRPr="005A7805">
              <w:rPr>
                <w:rFonts w:cstheme="minorHAnsi"/>
                <w:b/>
                <w:sz w:val="20"/>
                <w:szCs w:val="20"/>
                <w:u w:val="single"/>
              </w:rPr>
              <w:t>Respecto del</w:t>
            </w:r>
            <w:r>
              <w:rPr>
                <w:rFonts w:cstheme="minorHAnsi"/>
                <w:b/>
                <w:sz w:val="20"/>
                <w:szCs w:val="20"/>
                <w:u w:val="single"/>
              </w:rPr>
              <w:t xml:space="preserve"> inciso quinto</w:t>
            </w:r>
            <w:r w:rsidRPr="005A7805">
              <w:rPr>
                <w:rFonts w:cstheme="minorHAnsi"/>
                <w:b/>
                <w:sz w:val="20"/>
                <w:szCs w:val="20"/>
                <w:u w:val="single"/>
              </w:rPr>
              <w:t>:</w:t>
            </w:r>
          </w:p>
          <w:p w14:paraId="3289A7E8" w14:textId="77777777" w:rsidR="009714A9" w:rsidRDefault="009714A9" w:rsidP="00A77B3B">
            <w:pPr>
              <w:ind w:right="127"/>
              <w:jc w:val="both"/>
              <w:rPr>
                <w:rFonts w:cstheme="minorHAnsi"/>
                <w:bCs/>
                <w:color w:val="000000"/>
                <w:sz w:val="20"/>
                <w:szCs w:val="20"/>
              </w:rPr>
            </w:pPr>
            <w:r>
              <w:rPr>
                <w:rFonts w:cstheme="minorHAnsi"/>
                <w:bCs/>
                <w:color w:val="000000"/>
                <w:sz w:val="20"/>
                <w:szCs w:val="20"/>
              </w:rPr>
              <w:t>La autorización previa de la Municipalidad es una exigencia que se cumplir con anterioridad a la solicitud de permiso de ejecución de obras de urbanización. Esta exigencia fue definida expresamente en los art. 65 literal d y 70 de la LGUC, en términos similares al art. 121.</w:t>
            </w:r>
          </w:p>
          <w:p w14:paraId="04779F70" w14:textId="77777777" w:rsidR="009714A9" w:rsidRDefault="009714A9" w:rsidP="00A77B3B">
            <w:pPr>
              <w:ind w:right="127"/>
              <w:jc w:val="both"/>
              <w:rPr>
                <w:rFonts w:cstheme="minorHAnsi"/>
                <w:bCs/>
                <w:color w:val="000000"/>
                <w:sz w:val="20"/>
                <w:szCs w:val="20"/>
              </w:rPr>
            </w:pPr>
          </w:p>
          <w:p w14:paraId="1344305C" w14:textId="77777777" w:rsidR="009714A9" w:rsidRDefault="009714A9" w:rsidP="00A77B3B">
            <w:pPr>
              <w:ind w:right="127"/>
              <w:jc w:val="both"/>
              <w:rPr>
                <w:rFonts w:cstheme="minorHAnsi"/>
                <w:bCs/>
                <w:color w:val="000000"/>
                <w:sz w:val="20"/>
                <w:szCs w:val="20"/>
              </w:rPr>
            </w:pPr>
            <w:r>
              <w:rPr>
                <w:rFonts w:cstheme="minorHAnsi"/>
                <w:bCs/>
                <w:color w:val="000000"/>
                <w:sz w:val="20"/>
                <w:szCs w:val="20"/>
              </w:rPr>
              <w:t>En relación al formulario para tramitar solicitudes de permiso de ejecución de obras de urbanización voluntarias, dicha materia será aclarada con posterioridad a la publicación del decreto respectivo en el Diario Oficial.</w:t>
            </w:r>
          </w:p>
          <w:p w14:paraId="37256FB5" w14:textId="77777777" w:rsidR="009714A9" w:rsidRDefault="009714A9" w:rsidP="00A77B3B">
            <w:pPr>
              <w:ind w:right="127"/>
              <w:jc w:val="both"/>
              <w:rPr>
                <w:rFonts w:cstheme="minorHAnsi"/>
                <w:bCs/>
                <w:color w:val="000000"/>
                <w:sz w:val="20"/>
                <w:szCs w:val="20"/>
              </w:rPr>
            </w:pPr>
          </w:p>
          <w:p w14:paraId="55422FFD" w14:textId="77777777" w:rsidR="009714A9" w:rsidRDefault="009714A9" w:rsidP="00A77B3B">
            <w:pPr>
              <w:ind w:right="127"/>
              <w:jc w:val="both"/>
              <w:rPr>
                <w:rFonts w:cstheme="minorHAnsi"/>
                <w:bCs/>
                <w:color w:val="000000"/>
                <w:sz w:val="20"/>
                <w:szCs w:val="20"/>
              </w:rPr>
            </w:pPr>
          </w:p>
          <w:p w14:paraId="643C1529" w14:textId="77777777" w:rsidR="009714A9" w:rsidRDefault="009714A9" w:rsidP="00A77B3B">
            <w:pPr>
              <w:ind w:right="127"/>
              <w:jc w:val="both"/>
              <w:rPr>
                <w:rFonts w:cstheme="minorHAnsi"/>
                <w:bCs/>
                <w:color w:val="000000"/>
                <w:sz w:val="20"/>
                <w:szCs w:val="20"/>
              </w:rPr>
            </w:pPr>
          </w:p>
          <w:p w14:paraId="00E30DC3" w14:textId="77777777" w:rsidR="009714A9" w:rsidRDefault="009714A9" w:rsidP="00A77B3B">
            <w:pPr>
              <w:ind w:right="127"/>
              <w:jc w:val="both"/>
              <w:rPr>
                <w:rFonts w:cstheme="minorHAnsi"/>
                <w:bCs/>
                <w:color w:val="000000"/>
                <w:sz w:val="20"/>
                <w:szCs w:val="20"/>
              </w:rPr>
            </w:pPr>
          </w:p>
          <w:p w14:paraId="35150A50" w14:textId="77777777" w:rsidR="009714A9" w:rsidRDefault="009714A9" w:rsidP="00A77B3B">
            <w:pPr>
              <w:ind w:right="127"/>
              <w:jc w:val="both"/>
              <w:rPr>
                <w:rFonts w:cstheme="minorHAnsi"/>
                <w:bCs/>
                <w:color w:val="000000"/>
                <w:sz w:val="20"/>
                <w:szCs w:val="20"/>
              </w:rPr>
            </w:pPr>
          </w:p>
          <w:p w14:paraId="4B3B418E" w14:textId="77777777" w:rsidR="009714A9" w:rsidRDefault="009714A9" w:rsidP="00A77B3B">
            <w:pPr>
              <w:ind w:right="127"/>
              <w:jc w:val="both"/>
              <w:rPr>
                <w:rFonts w:cstheme="minorHAnsi"/>
                <w:bCs/>
                <w:color w:val="000000"/>
                <w:sz w:val="20"/>
                <w:szCs w:val="20"/>
              </w:rPr>
            </w:pPr>
          </w:p>
          <w:p w14:paraId="58EA7D47" w14:textId="77777777" w:rsidR="009714A9" w:rsidRDefault="009714A9" w:rsidP="00A77B3B">
            <w:pPr>
              <w:ind w:right="127"/>
              <w:jc w:val="both"/>
              <w:rPr>
                <w:rFonts w:cstheme="minorHAnsi"/>
                <w:bCs/>
                <w:color w:val="000000"/>
                <w:sz w:val="20"/>
                <w:szCs w:val="20"/>
              </w:rPr>
            </w:pPr>
          </w:p>
          <w:p w14:paraId="240A7F36" w14:textId="77777777" w:rsidR="009714A9" w:rsidRDefault="009714A9" w:rsidP="00A77B3B">
            <w:pPr>
              <w:ind w:right="127"/>
              <w:jc w:val="both"/>
              <w:rPr>
                <w:rFonts w:cstheme="minorHAnsi"/>
                <w:bCs/>
                <w:color w:val="000000"/>
                <w:sz w:val="20"/>
                <w:szCs w:val="20"/>
              </w:rPr>
            </w:pPr>
          </w:p>
          <w:p w14:paraId="56A98A67" w14:textId="77777777" w:rsidR="009714A9" w:rsidRDefault="009714A9" w:rsidP="00A77B3B">
            <w:pPr>
              <w:ind w:right="127"/>
              <w:jc w:val="both"/>
              <w:rPr>
                <w:rFonts w:cstheme="minorHAnsi"/>
                <w:bCs/>
                <w:color w:val="000000"/>
                <w:sz w:val="20"/>
                <w:szCs w:val="20"/>
              </w:rPr>
            </w:pPr>
          </w:p>
          <w:p w14:paraId="575FE48A" w14:textId="77777777" w:rsidR="009714A9" w:rsidRDefault="009714A9" w:rsidP="00A77B3B">
            <w:pPr>
              <w:ind w:right="127"/>
              <w:jc w:val="both"/>
              <w:rPr>
                <w:rFonts w:cstheme="minorHAnsi"/>
                <w:bCs/>
                <w:color w:val="000000"/>
                <w:sz w:val="20"/>
                <w:szCs w:val="20"/>
              </w:rPr>
            </w:pPr>
          </w:p>
          <w:p w14:paraId="72306F51" w14:textId="77777777" w:rsidR="009714A9" w:rsidRDefault="009714A9" w:rsidP="00A77B3B">
            <w:pPr>
              <w:ind w:right="127"/>
              <w:jc w:val="both"/>
              <w:rPr>
                <w:rFonts w:cstheme="minorHAnsi"/>
                <w:bCs/>
                <w:color w:val="000000"/>
                <w:sz w:val="20"/>
                <w:szCs w:val="20"/>
              </w:rPr>
            </w:pPr>
          </w:p>
          <w:p w14:paraId="667BF260" w14:textId="77777777" w:rsidR="009714A9" w:rsidRDefault="009714A9" w:rsidP="00A77B3B">
            <w:pPr>
              <w:ind w:right="127"/>
              <w:jc w:val="both"/>
              <w:rPr>
                <w:rFonts w:cstheme="minorHAnsi"/>
                <w:bCs/>
                <w:color w:val="000000"/>
                <w:sz w:val="20"/>
                <w:szCs w:val="20"/>
              </w:rPr>
            </w:pPr>
          </w:p>
          <w:p w14:paraId="08FB091C" w14:textId="77777777" w:rsidR="009714A9" w:rsidRDefault="009714A9" w:rsidP="00A77B3B">
            <w:pPr>
              <w:ind w:right="127"/>
              <w:jc w:val="both"/>
              <w:rPr>
                <w:rFonts w:cstheme="minorHAnsi"/>
                <w:bCs/>
                <w:color w:val="000000"/>
                <w:sz w:val="20"/>
                <w:szCs w:val="20"/>
              </w:rPr>
            </w:pPr>
          </w:p>
          <w:p w14:paraId="0B50DC21" w14:textId="77777777" w:rsidR="009714A9" w:rsidRDefault="009714A9" w:rsidP="00A77B3B">
            <w:pPr>
              <w:ind w:right="127"/>
              <w:jc w:val="both"/>
              <w:rPr>
                <w:rFonts w:cstheme="minorHAnsi"/>
                <w:bCs/>
                <w:color w:val="000000"/>
                <w:sz w:val="20"/>
                <w:szCs w:val="20"/>
              </w:rPr>
            </w:pPr>
          </w:p>
          <w:p w14:paraId="46870411" w14:textId="77777777" w:rsidR="009714A9" w:rsidRDefault="009714A9" w:rsidP="00A77B3B">
            <w:pPr>
              <w:ind w:right="127"/>
              <w:jc w:val="both"/>
              <w:rPr>
                <w:rFonts w:cstheme="minorHAnsi"/>
                <w:bCs/>
                <w:color w:val="000000"/>
                <w:sz w:val="20"/>
                <w:szCs w:val="20"/>
              </w:rPr>
            </w:pPr>
          </w:p>
          <w:p w14:paraId="4523E194" w14:textId="77777777" w:rsidR="009714A9" w:rsidRDefault="009714A9" w:rsidP="00A77B3B">
            <w:pPr>
              <w:ind w:right="127"/>
              <w:jc w:val="both"/>
              <w:rPr>
                <w:rFonts w:cstheme="minorHAnsi"/>
                <w:bCs/>
                <w:color w:val="000000"/>
                <w:sz w:val="20"/>
                <w:szCs w:val="20"/>
              </w:rPr>
            </w:pPr>
          </w:p>
          <w:p w14:paraId="4FCE58DE" w14:textId="77777777" w:rsidR="009714A9" w:rsidRDefault="009714A9" w:rsidP="00A77B3B">
            <w:pPr>
              <w:ind w:right="127"/>
              <w:jc w:val="both"/>
              <w:rPr>
                <w:rFonts w:cstheme="minorHAnsi"/>
                <w:bCs/>
                <w:color w:val="000000"/>
                <w:sz w:val="20"/>
                <w:szCs w:val="20"/>
              </w:rPr>
            </w:pPr>
          </w:p>
          <w:p w14:paraId="7BC565C7" w14:textId="77777777" w:rsidR="009714A9" w:rsidRDefault="009714A9" w:rsidP="00A77B3B">
            <w:pPr>
              <w:ind w:right="127"/>
              <w:jc w:val="both"/>
              <w:rPr>
                <w:rFonts w:cstheme="minorHAnsi"/>
                <w:bCs/>
                <w:color w:val="000000"/>
                <w:sz w:val="20"/>
                <w:szCs w:val="20"/>
              </w:rPr>
            </w:pPr>
          </w:p>
          <w:p w14:paraId="67222216" w14:textId="77777777" w:rsidR="009714A9" w:rsidRDefault="009714A9" w:rsidP="00A77B3B">
            <w:pPr>
              <w:ind w:right="127"/>
              <w:jc w:val="both"/>
              <w:rPr>
                <w:rFonts w:cstheme="minorHAnsi"/>
                <w:bCs/>
                <w:color w:val="000000"/>
                <w:sz w:val="20"/>
                <w:szCs w:val="20"/>
              </w:rPr>
            </w:pPr>
          </w:p>
          <w:p w14:paraId="3B5521B8" w14:textId="77777777" w:rsidR="009714A9" w:rsidRDefault="009714A9" w:rsidP="00200E87">
            <w:pPr>
              <w:ind w:right="127"/>
              <w:jc w:val="both"/>
              <w:rPr>
                <w:rFonts w:cstheme="minorHAnsi"/>
                <w:bCs/>
                <w:color w:val="000000"/>
                <w:sz w:val="20"/>
                <w:szCs w:val="20"/>
              </w:rPr>
            </w:pPr>
          </w:p>
          <w:p w14:paraId="4BFB5574" w14:textId="182BE7B5" w:rsidR="009714A9" w:rsidRDefault="009714A9" w:rsidP="00200E87">
            <w:pPr>
              <w:ind w:right="172"/>
              <w:jc w:val="both"/>
              <w:rPr>
                <w:rFonts w:cstheme="minorHAnsi"/>
                <w:b/>
                <w:sz w:val="20"/>
                <w:szCs w:val="20"/>
                <w:u w:val="single"/>
              </w:rPr>
            </w:pPr>
            <w:r w:rsidRPr="005A7805">
              <w:rPr>
                <w:rFonts w:cstheme="minorHAnsi"/>
                <w:b/>
                <w:sz w:val="20"/>
                <w:szCs w:val="20"/>
                <w:u w:val="single"/>
              </w:rPr>
              <w:t>Respecto del</w:t>
            </w:r>
            <w:r>
              <w:rPr>
                <w:rFonts w:cstheme="minorHAnsi"/>
                <w:b/>
                <w:sz w:val="20"/>
                <w:szCs w:val="20"/>
                <w:u w:val="single"/>
              </w:rPr>
              <w:t xml:space="preserve"> inciso sexto</w:t>
            </w:r>
            <w:r w:rsidRPr="005A7805">
              <w:rPr>
                <w:rFonts w:cstheme="minorHAnsi"/>
                <w:b/>
                <w:sz w:val="20"/>
                <w:szCs w:val="20"/>
                <w:u w:val="single"/>
              </w:rPr>
              <w:t>:</w:t>
            </w:r>
          </w:p>
          <w:p w14:paraId="744821CA" w14:textId="13B8450A" w:rsidR="009714A9" w:rsidRDefault="009714A9" w:rsidP="00A77B3B">
            <w:pPr>
              <w:ind w:right="127"/>
              <w:jc w:val="both"/>
              <w:rPr>
                <w:rFonts w:cstheme="minorHAnsi"/>
                <w:bCs/>
                <w:color w:val="000000"/>
                <w:sz w:val="20"/>
                <w:szCs w:val="20"/>
              </w:rPr>
            </w:pPr>
            <w:r>
              <w:rPr>
                <w:rFonts w:cstheme="minorHAnsi"/>
                <w:bCs/>
                <w:color w:val="000000"/>
                <w:sz w:val="20"/>
                <w:szCs w:val="20"/>
              </w:rPr>
              <w:t xml:space="preserve">Este precepto sólo será aplicable cuando se ejecutan obras de UV en terrenos que deben cederse por aplicación del art. 2.2.5. bis, es decir, cuando se trata de </w:t>
            </w:r>
            <w:r w:rsidRPr="00E75D92">
              <w:rPr>
                <w:rFonts w:cstheme="minorHAnsi"/>
                <w:bCs/>
                <w:color w:val="000000"/>
                <w:sz w:val="20"/>
                <w:szCs w:val="20"/>
              </w:rPr>
              <w:t>proyectos que conlleven crecimiento urbano por densificación</w:t>
            </w:r>
            <w:r>
              <w:rPr>
                <w:rFonts w:cstheme="minorHAnsi"/>
                <w:bCs/>
                <w:color w:val="000000"/>
                <w:sz w:val="20"/>
                <w:szCs w:val="20"/>
              </w:rPr>
              <w:t>.</w:t>
            </w:r>
            <w:r w:rsidR="00487D2A">
              <w:rPr>
                <w:rFonts w:cstheme="minorHAnsi"/>
                <w:bCs/>
                <w:color w:val="000000"/>
                <w:sz w:val="20"/>
                <w:szCs w:val="20"/>
              </w:rPr>
              <w:t xml:space="preserve"> No se trata de una </w:t>
            </w:r>
            <w:r w:rsidR="00FB3F8C">
              <w:rPr>
                <w:rFonts w:cstheme="minorHAnsi"/>
                <w:bCs/>
                <w:color w:val="000000"/>
                <w:sz w:val="20"/>
                <w:szCs w:val="20"/>
              </w:rPr>
              <w:t>nuev</w:t>
            </w:r>
            <w:r w:rsidR="00C9156B">
              <w:rPr>
                <w:rFonts w:cstheme="minorHAnsi"/>
                <w:bCs/>
                <w:color w:val="000000"/>
                <w:sz w:val="20"/>
                <w:szCs w:val="20"/>
              </w:rPr>
              <w:t>a</w:t>
            </w:r>
            <w:r w:rsidR="00FB3F8C">
              <w:rPr>
                <w:rFonts w:cstheme="minorHAnsi"/>
                <w:bCs/>
                <w:color w:val="000000"/>
                <w:sz w:val="20"/>
                <w:szCs w:val="20"/>
              </w:rPr>
              <w:t xml:space="preserve"> obligación de urbanización. Este precepto se pone en aquellos casos donde, existiendo </w:t>
            </w:r>
            <w:r w:rsidR="00C9156B">
              <w:rPr>
                <w:rFonts w:cstheme="minorHAnsi"/>
                <w:bCs/>
                <w:color w:val="000000"/>
                <w:sz w:val="20"/>
                <w:szCs w:val="20"/>
              </w:rPr>
              <w:t>solo la</w:t>
            </w:r>
            <w:r w:rsidR="00FB3F8C">
              <w:rPr>
                <w:rFonts w:cstheme="minorHAnsi"/>
                <w:bCs/>
                <w:color w:val="000000"/>
                <w:sz w:val="20"/>
                <w:szCs w:val="20"/>
              </w:rPr>
              <w:t xml:space="preserve"> obligación de ceder, el propietario opta voluntariamente por urbanizar.</w:t>
            </w:r>
            <w:r>
              <w:rPr>
                <w:rFonts w:cstheme="minorHAnsi"/>
                <w:bCs/>
                <w:color w:val="000000"/>
                <w:sz w:val="20"/>
                <w:szCs w:val="20"/>
              </w:rPr>
              <w:t xml:space="preserve"> Considerando que el propio art. 2.2.5. bis dispone que “</w:t>
            </w:r>
            <w:r w:rsidRPr="001D2C68">
              <w:rPr>
                <w:rFonts w:cstheme="minorHAnsi"/>
                <w:bCs/>
                <w:i/>
                <w:iCs/>
                <w:color w:val="000000"/>
                <w:sz w:val="20"/>
                <w:szCs w:val="20"/>
              </w:rPr>
              <w:t>Las cesiones se perfeccionarán al momento de la recepción definitiva de las obras de edificación</w:t>
            </w:r>
            <w:r>
              <w:rPr>
                <w:rFonts w:cstheme="minorHAnsi"/>
                <w:bCs/>
                <w:i/>
                <w:iCs/>
                <w:color w:val="000000"/>
                <w:sz w:val="20"/>
                <w:szCs w:val="20"/>
              </w:rPr>
              <w:t>”</w:t>
            </w:r>
            <w:r>
              <w:rPr>
                <w:rFonts w:cstheme="minorHAnsi"/>
                <w:bCs/>
                <w:color w:val="000000"/>
                <w:sz w:val="20"/>
                <w:szCs w:val="20"/>
              </w:rPr>
              <w:t>, se considera necesario definir esta exigencia, ya que al perfeccionarse la cesión cambia la naturaleza jurídica del suelo (deja de ser predio y pasa a ser BNUP), correspondiendo su administración al Municipio.</w:t>
            </w:r>
          </w:p>
          <w:p w14:paraId="1BF9AE8B" w14:textId="77777777" w:rsidR="009714A9" w:rsidRDefault="009714A9" w:rsidP="00A77B3B">
            <w:pPr>
              <w:ind w:right="127"/>
              <w:jc w:val="both"/>
              <w:rPr>
                <w:rFonts w:cstheme="minorHAnsi"/>
                <w:bCs/>
                <w:color w:val="000000"/>
                <w:sz w:val="20"/>
                <w:szCs w:val="20"/>
              </w:rPr>
            </w:pPr>
          </w:p>
          <w:p w14:paraId="7F864BAB" w14:textId="77777777" w:rsidR="009714A9" w:rsidRDefault="009714A9" w:rsidP="00A77B3B">
            <w:pPr>
              <w:ind w:right="127"/>
              <w:jc w:val="both"/>
              <w:rPr>
                <w:rFonts w:cstheme="minorHAnsi"/>
                <w:bCs/>
                <w:color w:val="000000"/>
                <w:sz w:val="20"/>
                <w:szCs w:val="20"/>
              </w:rPr>
            </w:pPr>
          </w:p>
          <w:p w14:paraId="0A3FBCF6" w14:textId="77777777" w:rsidR="009714A9" w:rsidRDefault="009714A9" w:rsidP="00A77B3B">
            <w:pPr>
              <w:ind w:right="127"/>
              <w:jc w:val="both"/>
              <w:rPr>
                <w:rFonts w:cstheme="minorHAnsi"/>
                <w:bCs/>
                <w:color w:val="000000"/>
                <w:sz w:val="20"/>
                <w:szCs w:val="20"/>
              </w:rPr>
            </w:pPr>
          </w:p>
          <w:p w14:paraId="384ABAC6" w14:textId="77777777" w:rsidR="009714A9" w:rsidRDefault="009714A9" w:rsidP="00A77B3B">
            <w:pPr>
              <w:ind w:right="127"/>
              <w:jc w:val="both"/>
              <w:rPr>
                <w:rFonts w:cstheme="minorHAnsi"/>
                <w:bCs/>
                <w:color w:val="000000"/>
                <w:sz w:val="20"/>
                <w:szCs w:val="20"/>
              </w:rPr>
            </w:pPr>
          </w:p>
          <w:p w14:paraId="6EEB2021" w14:textId="77777777" w:rsidR="009714A9" w:rsidRDefault="009714A9" w:rsidP="00A77B3B">
            <w:pPr>
              <w:ind w:right="127"/>
              <w:jc w:val="both"/>
              <w:rPr>
                <w:rFonts w:cstheme="minorHAnsi"/>
                <w:bCs/>
                <w:color w:val="000000"/>
                <w:sz w:val="20"/>
                <w:szCs w:val="20"/>
              </w:rPr>
            </w:pPr>
          </w:p>
          <w:p w14:paraId="277676E9" w14:textId="77777777" w:rsidR="009714A9" w:rsidRDefault="009714A9" w:rsidP="00A77B3B">
            <w:pPr>
              <w:ind w:right="127"/>
              <w:jc w:val="both"/>
              <w:rPr>
                <w:rFonts w:cstheme="minorHAnsi"/>
                <w:bCs/>
                <w:color w:val="000000"/>
                <w:sz w:val="20"/>
                <w:szCs w:val="20"/>
              </w:rPr>
            </w:pPr>
          </w:p>
          <w:p w14:paraId="0D7BA32E" w14:textId="77777777" w:rsidR="009714A9" w:rsidRDefault="009714A9" w:rsidP="00A77B3B">
            <w:pPr>
              <w:ind w:right="127"/>
              <w:jc w:val="both"/>
              <w:rPr>
                <w:rFonts w:cstheme="minorHAnsi"/>
                <w:bCs/>
                <w:color w:val="000000"/>
                <w:sz w:val="20"/>
                <w:szCs w:val="20"/>
              </w:rPr>
            </w:pPr>
          </w:p>
          <w:p w14:paraId="5457542B" w14:textId="77777777" w:rsidR="009714A9" w:rsidRDefault="009714A9" w:rsidP="00A77B3B">
            <w:pPr>
              <w:ind w:right="127"/>
              <w:jc w:val="both"/>
              <w:rPr>
                <w:rFonts w:cstheme="minorHAnsi"/>
                <w:bCs/>
                <w:color w:val="000000"/>
                <w:sz w:val="20"/>
                <w:szCs w:val="20"/>
              </w:rPr>
            </w:pPr>
          </w:p>
          <w:p w14:paraId="2E027A95" w14:textId="77777777" w:rsidR="009714A9" w:rsidRDefault="009714A9" w:rsidP="00A77B3B">
            <w:pPr>
              <w:ind w:right="127"/>
              <w:jc w:val="both"/>
              <w:rPr>
                <w:rFonts w:cstheme="minorHAnsi"/>
                <w:bCs/>
                <w:color w:val="000000"/>
                <w:sz w:val="20"/>
                <w:szCs w:val="20"/>
              </w:rPr>
            </w:pPr>
          </w:p>
          <w:p w14:paraId="2563F00A" w14:textId="77777777" w:rsidR="009714A9" w:rsidRDefault="009714A9" w:rsidP="00A77B3B">
            <w:pPr>
              <w:ind w:right="127"/>
              <w:jc w:val="both"/>
              <w:rPr>
                <w:rFonts w:cstheme="minorHAnsi"/>
                <w:bCs/>
                <w:color w:val="000000"/>
                <w:sz w:val="20"/>
                <w:szCs w:val="20"/>
              </w:rPr>
            </w:pPr>
          </w:p>
          <w:p w14:paraId="43B71E31" w14:textId="77777777" w:rsidR="009714A9" w:rsidRDefault="009714A9" w:rsidP="00A77B3B">
            <w:pPr>
              <w:ind w:right="127"/>
              <w:jc w:val="both"/>
              <w:rPr>
                <w:rFonts w:cstheme="minorHAnsi"/>
                <w:bCs/>
                <w:color w:val="000000"/>
                <w:sz w:val="20"/>
                <w:szCs w:val="20"/>
              </w:rPr>
            </w:pPr>
          </w:p>
          <w:p w14:paraId="36946C96" w14:textId="77777777" w:rsidR="009714A9" w:rsidRDefault="009714A9" w:rsidP="00A77B3B">
            <w:pPr>
              <w:ind w:right="127"/>
              <w:jc w:val="both"/>
              <w:rPr>
                <w:rFonts w:cstheme="minorHAnsi"/>
                <w:bCs/>
                <w:color w:val="000000"/>
                <w:sz w:val="20"/>
                <w:szCs w:val="20"/>
              </w:rPr>
            </w:pPr>
          </w:p>
          <w:p w14:paraId="60CF36BD" w14:textId="77777777" w:rsidR="009714A9" w:rsidRDefault="009714A9" w:rsidP="00A77B3B">
            <w:pPr>
              <w:ind w:right="127"/>
              <w:jc w:val="both"/>
              <w:rPr>
                <w:rFonts w:cstheme="minorHAnsi"/>
                <w:bCs/>
                <w:color w:val="000000"/>
                <w:sz w:val="20"/>
                <w:szCs w:val="20"/>
              </w:rPr>
            </w:pPr>
          </w:p>
          <w:p w14:paraId="6087DB80" w14:textId="77777777" w:rsidR="009714A9" w:rsidRDefault="009714A9" w:rsidP="00A77B3B">
            <w:pPr>
              <w:ind w:right="127"/>
              <w:jc w:val="both"/>
              <w:rPr>
                <w:rFonts w:cstheme="minorHAnsi"/>
                <w:bCs/>
                <w:color w:val="000000"/>
                <w:sz w:val="20"/>
                <w:szCs w:val="20"/>
              </w:rPr>
            </w:pPr>
          </w:p>
          <w:p w14:paraId="3845DCBA" w14:textId="77777777" w:rsidR="009714A9" w:rsidRDefault="009714A9" w:rsidP="00A77B3B">
            <w:pPr>
              <w:ind w:right="127"/>
              <w:jc w:val="both"/>
              <w:rPr>
                <w:rFonts w:cstheme="minorHAnsi"/>
                <w:bCs/>
                <w:color w:val="000000"/>
                <w:sz w:val="20"/>
                <w:szCs w:val="20"/>
              </w:rPr>
            </w:pPr>
          </w:p>
          <w:p w14:paraId="6BB49287" w14:textId="77777777" w:rsidR="009714A9" w:rsidRDefault="009714A9" w:rsidP="00A77B3B">
            <w:pPr>
              <w:ind w:right="127"/>
              <w:jc w:val="both"/>
              <w:rPr>
                <w:rFonts w:cstheme="minorHAnsi"/>
                <w:bCs/>
                <w:color w:val="000000"/>
                <w:sz w:val="20"/>
                <w:szCs w:val="20"/>
              </w:rPr>
            </w:pPr>
          </w:p>
          <w:p w14:paraId="323F21DC" w14:textId="77777777" w:rsidR="009714A9" w:rsidRDefault="009714A9" w:rsidP="00A77B3B">
            <w:pPr>
              <w:ind w:right="127"/>
              <w:jc w:val="both"/>
              <w:rPr>
                <w:rFonts w:cstheme="minorHAnsi"/>
                <w:bCs/>
                <w:color w:val="000000"/>
                <w:sz w:val="20"/>
                <w:szCs w:val="20"/>
              </w:rPr>
            </w:pPr>
          </w:p>
          <w:p w14:paraId="75AEC16A" w14:textId="77777777" w:rsidR="009714A9" w:rsidRDefault="009714A9" w:rsidP="00A77B3B">
            <w:pPr>
              <w:ind w:right="127"/>
              <w:jc w:val="both"/>
              <w:rPr>
                <w:rFonts w:cstheme="minorHAnsi"/>
                <w:bCs/>
                <w:color w:val="000000"/>
                <w:sz w:val="20"/>
                <w:szCs w:val="20"/>
              </w:rPr>
            </w:pPr>
          </w:p>
          <w:p w14:paraId="26666C24" w14:textId="77777777" w:rsidR="009714A9" w:rsidRDefault="009714A9" w:rsidP="00A77B3B">
            <w:pPr>
              <w:ind w:right="127"/>
              <w:jc w:val="both"/>
              <w:rPr>
                <w:rFonts w:cstheme="minorHAnsi"/>
                <w:bCs/>
                <w:color w:val="000000"/>
                <w:sz w:val="20"/>
                <w:szCs w:val="20"/>
              </w:rPr>
            </w:pPr>
          </w:p>
          <w:p w14:paraId="7C1792F7" w14:textId="77777777" w:rsidR="009714A9" w:rsidRDefault="009714A9" w:rsidP="00A77B3B">
            <w:pPr>
              <w:ind w:right="127"/>
              <w:jc w:val="both"/>
              <w:rPr>
                <w:rFonts w:cstheme="minorHAnsi"/>
                <w:bCs/>
                <w:color w:val="000000"/>
                <w:sz w:val="20"/>
                <w:szCs w:val="20"/>
              </w:rPr>
            </w:pPr>
          </w:p>
          <w:p w14:paraId="2B4D44AE" w14:textId="77777777" w:rsidR="009714A9" w:rsidRDefault="009714A9" w:rsidP="00A77B3B">
            <w:pPr>
              <w:ind w:right="127"/>
              <w:jc w:val="both"/>
              <w:rPr>
                <w:rFonts w:cstheme="minorHAnsi"/>
                <w:bCs/>
                <w:color w:val="000000"/>
                <w:sz w:val="20"/>
                <w:szCs w:val="20"/>
              </w:rPr>
            </w:pPr>
          </w:p>
          <w:p w14:paraId="26FBB9D4" w14:textId="2FEC9E53" w:rsidR="009714A9" w:rsidRDefault="009714A9" w:rsidP="003C2D69">
            <w:pPr>
              <w:ind w:right="172"/>
              <w:jc w:val="both"/>
              <w:rPr>
                <w:rFonts w:cstheme="minorHAnsi"/>
                <w:b/>
                <w:sz w:val="20"/>
                <w:szCs w:val="20"/>
                <w:u w:val="single"/>
              </w:rPr>
            </w:pPr>
            <w:r w:rsidRPr="005A7805">
              <w:rPr>
                <w:rFonts w:cstheme="minorHAnsi"/>
                <w:b/>
                <w:sz w:val="20"/>
                <w:szCs w:val="20"/>
                <w:u w:val="single"/>
              </w:rPr>
              <w:t>Respecto del</w:t>
            </w:r>
            <w:r>
              <w:rPr>
                <w:rFonts w:cstheme="minorHAnsi"/>
                <w:b/>
                <w:sz w:val="20"/>
                <w:szCs w:val="20"/>
                <w:u w:val="single"/>
              </w:rPr>
              <w:t xml:space="preserve"> inciso séptimo</w:t>
            </w:r>
            <w:r w:rsidRPr="005A7805">
              <w:rPr>
                <w:rFonts w:cstheme="minorHAnsi"/>
                <w:b/>
                <w:sz w:val="20"/>
                <w:szCs w:val="20"/>
                <w:u w:val="single"/>
              </w:rPr>
              <w:t>:</w:t>
            </w:r>
          </w:p>
          <w:p w14:paraId="42B0FF11" w14:textId="79D51E79" w:rsidR="009714A9" w:rsidRDefault="009714A9" w:rsidP="005B7E41">
            <w:pPr>
              <w:ind w:right="127"/>
              <w:jc w:val="both"/>
              <w:rPr>
                <w:rFonts w:cstheme="minorHAnsi"/>
                <w:bCs/>
                <w:color w:val="FF0000"/>
                <w:sz w:val="20"/>
                <w:szCs w:val="20"/>
              </w:rPr>
            </w:pPr>
            <w:r>
              <w:rPr>
                <w:rFonts w:cstheme="minorHAnsi"/>
                <w:bCs/>
                <w:color w:val="000000"/>
                <w:sz w:val="20"/>
                <w:szCs w:val="20"/>
              </w:rPr>
              <w:t xml:space="preserve">Tal como se indicó, la autorización previa de la Municipalidad es una exigencia que se cumplir con anterioridad a la solicitud de permiso de ejecución de obras de urbanización. Esta exigencia fue definida expresamente en los art. 65 literal d y 70 de la LGUC, en términos similares al art. 121. </w:t>
            </w:r>
          </w:p>
          <w:p w14:paraId="730319F1" w14:textId="77777777" w:rsidR="009714A9" w:rsidRPr="00E618B2" w:rsidRDefault="009714A9" w:rsidP="005B7E41">
            <w:pPr>
              <w:ind w:right="127"/>
              <w:jc w:val="both"/>
              <w:rPr>
                <w:rFonts w:cstheme="minorHAnsi"/>
                <w:bCs/>
                <w:sz w:val="20"/>
                <w:szCs w:val="20"/>
              </w:rPr>
            </w:pPr>
          </w:p>
          <w:p w14:paraId="3222B5C7" w14:textId="4CFF5513" w:rsidR="009714A9" w:rsidRPr="00E618B2" w:rsidRDefault="009714A9" w:rsidP="005B7E41">
            <w:pPr>
              <w:ind w:right="127"/>
              <w:jc w:val="both"/>
              <w:rPr>
                <w:rFonts w:cstheme="minorHAnsi"/>
                <w:bCs/>
                <w:sz w:val="20"/>
                <w:szCs w:val="20"/>
              </w:rPr>
            </w:pPr>
            <w:r w:rsidRPr="00E618B2">
              <w:rPr>
                <w:rFonts w:cstheme="minorHAnsi"/>
                <w:bCs/>
                <w:sz w:val="20"/>
                <w:szCs w:val="20"/>
              </w:rPr>
              <w:lastRenderedPageBreak/>
              <w:t xml:space="preserve">En relación a la exigencia de declarar los intereses que motivan la solicitud de urbanización voluntaria, se debe tener presente que </w:t>
            </w:r>
            <w:r>
              <w:rPr>
                <w:rFonts w:cstheme="minorHAnsi"/>
                <w:bCs/>
                <w:sz w:val="20"/>
                <w:szCs w:val="20"/>
              </w:rPr>
              <w:t xml:space="preserve">el nuevo inciso final del art. 134 dispone que </w:t>
            </w:r>
            <w:r w:rsidRPr="009F09E8">
              <w:rPr>
                <w:rFonts w:cstheme="minorHAnsi"/>
                <w:bCs/>
                <w:sz w:val="20"/>
                <w:szCs w:val="20"/>
              </w:rPr>
              <w:t>la Ordenanza General de Urbanismo y Construcciones establecerá las situaciones que comprenden requisitos y efectos de</w:t>
            </w:r>
            <w:r>
              <w:rPr>
                <w:rFonts w:cstheme="minorHAnsi"/>
                <w:bCs/>
                <w:sz w:val="20"/>
                <w:szCs w:val="20"/>
              </w:rPr>
              <w:t xml:space="preserve"> las UV. En ese contexto, se considera que dicha exigencia proporcionará mayor transparencia respecto de los procedimientos de autorización previa de la Municipalidad.</w:t>
            </w:r>
          </w:p>
          <w:p w14:paraId="009D449A" w14:textId="77777777" w:rsidR="009714A9" w:rsidRPr="001D2C68" w:rsidRDefault="009714A9" w:rsidP="00A77B3B">
            <w:pPr>
              <w:ind w:right="127"/>
              <w:jc w:val="both"/>
              <w:rPr>
                <w:rFonts w:cstheme="minorHAnsi"/>
                <w:bCs/>
                <w:color w:val="000000"/>
                <w:sz w:val="20"/>
                <w:szCs w:val="20"/>
              </w:rPr>
            </w:pPr>
          </w:p>
          <w:p w14:paraId="76DBC80D" w14:textId="225F2A60" w:rsidR="009714A9" w:rsidRPr="00D171E2" w:rsidRDefault="009714A9" w:rsidP="00A77B3B">
            <w:pPr>
              <w:ind w:right="127"/>
              <w:jc w:val="both"/>
              <w:rPr>
                <w:rFonts w:cstheme="minorHAnsi"/>
                <w:bCs/>
                <w:color w:val="000000"/>
                <w:sz w:val="20"/>
                <w:szCs w:val="20"/>
              </w:rPr>
            </w:pPr>
          </w:p>
        </w:tc>
      </w:tr>
      <w:tr w:rsidR="009714A9" w:rsidRPr="00536FF3" w14:paraId="4A4F5938" w14:textId="08887B07" w:rsidTr="000C48A6">
        <w:trPr>
          <w:trHeight w:val="290"/>
          <w:jc w:val="center"/>
        </w:trPr>
        <w:tc>
          <w:tcPr>
            <w:tcW w:w="1250" w:type="pct"/>
            <w:vAlign w:val="center"/>
          </w:tcPr>
          <w:p w14:paraId="77DD876C" w14:textId="77777777" w:rsidR="009714A9" w:rsidRDefault="009714A9" w:rsidP="00706A2A">
            <w:pPr>
              <w:spacing w:line="276" w:lineRule="auto"/>
              <w:ind w:right="172"/>
              <w:rPr>
                <w:sz w:val="20"/>
                <w:szCs w:val="20"/>
              </w:rPr>
            </w:pPr>
          </w:p>
          <w:p w14:paraId="08A13066" w14:textId="77777777" w:rsidR="009714A9" w:rsidRDefault="009714A9" w:rsidP="00706A2A">
            <w:pPr>
              <w:spacing w:line="276" w:lineRule="auto"/>
              <w:ind w:left="164" w:right="172"/>
              <w:jc w:val="center"/>
              <w:rPr>
                <w:b/>
                <w:bCs/>
                <w:sz w:val="20"/>
                <w:szCs w:val="20"/>
              </w:rPr>
            </w:pPr>
            <w:r w:rsidRPr="00945023">
              <w:rPr>
                <w:b/>
                <w:bCs/>
                <w:sz w:val="20"/>
                <w:szCs w:val="20"/>
              </w:rPr>
              <w:t>Estándares mínimos de las obras de urbanización exigibles</w:t>
            </w:r>
          </w:p>
          <w:p w14:paraId="2ACA7DC4" w14:textId="77777777" w:rsidR="009714A9" w:rsidRDefault="009714A9" w:rsidP="00706A2A">
            <w:pPr>
              <w:spacing w:line="276" w:lineRule="auto"/>
              <w:ind w:left="164" w:right="172"/>
              <w:jc w:val="center"/>
              <w:rPr>
                <w:sz w:val="20"/>
                <w:szCs w:val="20"/>
              </w:rPr>
            </w:pPr>
            <w:r w:rsidRPr="00945023">
              <w:rPr>
                <w:b/>
                <w:bCs/>
                <w:sz w:val="20"/>
                <w:szCs w:val="20"/>
              </w:rPr>
              <w:t>fuera del terreno propio</w:t>
            </w:r>
          </w:p>
          <w:p w14:paraId="35479156" w14:textId="77777777" w:rsidR="009714A9" w:rsidRDefault="009714A9" w:rsidP="00706A2A">
            <w:pPr>
              <w:spacing w:line="276" w:lineRule="auto"/>
              <w:ind w:left="164" w:right="172"/>
              <w:rPr>
                <w:sz w:val="20"/>
                <w:szCs w:val="20"/>
              </w:rPr>
            </w:pPr>
          </w:p>
          <w:p w14:paraId="159F4E83" w14:textId="77777777" w:rsidR="009714A9" w:rsidRDefault="009714A9" w:rsidP="00706A2A">
            <w:pPr>
              <w:spacing w:line="276" w:lineRule="auto"/>
              <w:ind w:left="164" w:right="172"/>
              <w:jc w:val="both"/>
              <w:rPr>
                <w:sz w:val="20"/>
                <w:szCs w:val="20"/>
              </w:rPr>
            </w:pPr>
            <w:r w:rsidRPr="006E75F8">
              <w:rPr>
                <w:rFonts w:cstheme="minorHAnsi"/>
                <w:b/>
                <w:color w:val="000000"/>
                <w:sz w:val="20"/>
                <w:szCs w:val="20"/>
              </w:rPr>
              <w:t>Artículo 2.2.4. Bis</w:t>
            </w:r>
            <w:r>
              <w:rPr>
                <w:rFonts w:cstheme="minorHAnsi"/>
                <w:b/>
                <w:color w:val="000000"/>
                <w:sz w:val="24"/>
                <w:szCs w:val="24"/>
              </w:rPr>
              <w:t xml:space="preserve">    </w:t>
            </w:r>
            <w:r>
              <w:rPr>
                <w:sz w:val="20"/>
                <w:szCs w:val="20"/>
              </w:rPr>
              <w:t>T</w:t>
            </w:r>
            <w:r w:rsidRPr="00CE502D">
              <w:rPr>
                <w:sz w:val="20"/>
                <w:szCs w:val="20"/>
              </w:rPr>
              <w:t>ratándose de proyectos aprobados en el área rural conforme al artículo 55 de la Ley General de Urbanismo y Construcciones desvinculados de la vialidad existente, será obligatorio que éstos se conecten con al menos una vía pública. En estos casos los estándares mínimos de las obras de urbanización de la vía de conexión, dentro y/o fuera del predio, será pavimento en tierra debidamente estabilizado y compactado, con una solución para la evacuación de aguas lluvia. La conexión mencionada podrá ser una servidumbre de tránsito.</w:t>
            </w:r>
          </w:p>
          <w:p w14:paraId="1B93A8E5" w14:textId="77777777" w:rsidR="009714A9" w:rsidRDefault="009714A9" w:rsidP="00706A2A">
            <w:pPr>
              <w:spacing w:line="276" w:lineRule="auto"/>
              <w:ind w:left="164" w:right="172"/>
              <w:rPr>
                <w:sz w:val="20"/>
                <w:szCs w:val="20"/>
              </w:rPr>
            </w:pPr>
          </w:p>
          <w:p w14:paraId="0AC3209A" w14:textId="77777777" w:rsidR="009714A9" w:rsidRDefault="009714A9" w:rsidP="00706A2A">
            <w:pPr>
              <w:spacing w:line="276" w:lineRule="auto"/>
              <w:ind w:left="164" w:right="172" w:firstLine="709"/>
              <w:jc w:val="both"/>
              <w:rPr>
                <w:sz w:val="20"/>
                <w:szCs w:val="20"/>
              </w:rPr>
            </w:pPr>
            <w:r w:rsidRPr="00CE502D">
              <w:rPr>
                <w:sz w:val="20"/>
                <w:szCs w:val="20"/>
              </w:rPr>
              <w:t>Estos proyectos deberán ejecutar las mitigaciones determinadas por el respectivo Informe de Mitigación de Impacto Vial, en los casos que proceda, conforme al artículo 1.5.1. de esta Ordenanza.</w:t>
            </w:r>
          </w:p>
          <w:p w14:paraId="7AC66B64" w14:textId="77777777" w:rsidR="009714A9" w:rsidRDefault="009714A9" w:rsidP="00706A2A">
            <w:pPr>
              <w:spacing w:line="276" w:lineRule="auto"/>
              <w:ind w:left="164" w:right="172" w:firstLine="709"/>
              <w:rPr>
                <w:sz w:val="20"/>
                <w:szCs w:val="20"/>
              </w:rPr>
            </w:pPr>
          </w:p>
          <w:p w14:paraId="2912C50E" w14:textId="77777777" w:rsidR="009714A9" w:rsidRPr="00CE502D" w:rsidRDefault="009714A9" w:rsidP="00706A2A">
            <w:pPr>
              <w:spacing w:line="276" w:lineRule="auto"/>
              <w:ind w:left="164" w:right="172" w:firstLine="709"/>
              <w:jc w:val="both"/>
              <w:rPr>
                <w:sz w:val="20"/>
                <w:szCs w:val="20"/>
              </w:rPr>
            </w:pPr>
            <w:r w:rsidRPr="00CE502D">
              <w:rPr>
                <w:sz w:val="20"/>
                <w:szCs w:val="20"/>
              </w:rPr>
              <w:t>En los casos a que se refieren los numerales 1, 2 y 3 del artículo 2.2.4., cuando se trate de proyectos localizados en el área urbana que estén desvinculados de la vialidad existente, los estándares mínimos de obras de urbanización exigibles fuera del terreno propio, serán la ejecución de las obras de pavimentación frente al predio, referidas al pavimento de la acera y el pavimento de la calzada hasta el eje de la calzada con un máximo de 7 m, de acuerdo a las características de la pavimentación de la vía en la cuadra en que se emplaza. Asimismo, el resto de la vía deberá contar, a lo menos, con pavimento en tierra debidamente estabilizado y compactado, con una solución para la evacuación de aguas lluvia.</w:t>
            </w:r>
          </w:p>
          <w:p w14:paraId="24D6B5B2" w14:textId="006C2CB7" w:rsidR="009714A9" w:rsidRDefault="009714A9" w:rsidP="00706A2A">
            <w:pPr>
              <w:rPr>
                <w:rFonts w:cstheme="minorHAnsi"/>
                <w:b/>
                <w:bCs/>
                <w:sz w:val="20"/>
                <w:szCs w:val="20"/>
              </w:rPr>
            </w:pPr>
          </w:p>
        </w:tc>
        <w:tc>
          <w:tcPr>
            <w:tcW w:w="1250" w:type="pct"/>
          </w:tcPr>
          <w:p w14:paraId="18F28727" w14:textId="77777777" w:rsidR="009714A9" w:rsidRPr="00C62A49" w:rsidRDefault="009714A9" w:rsidP="00706A2A">
            <w:pPr>
              <w:spacing w:line="276" w:lineRule="auto"/>
              <w:ind w:left="164" w:right="172"/>
              <w:jc w:val="center"/>
              <w:rPr>
                <w:b/>
                <w:sz w:val="20"/>
              </w:rPr>
            </w:pPr>
          </w:p>
          <w:p w14:paraId="271D411E" w14:textId="77777777" w:rsidR="009714A9" w:rsidRPr="00E455FE" w:rsidRDefault="009714A9" w:rsidP="00706A2A">
            <w:pPr>
              <w:spacing w:line="276" w:lineRule="auto"/>
              <w:ind w:left="164" w:right="172"/>
              <w:jc w:val="center"/>
              <w:rPr>
                <w:del w:id="169" w:author="DPNU" w:date="2024-09-13T17:17:00Z" w16du:dateUtc="2024-09-13T20:17:00Z"/>
                <w:b/>
                <w:bCs/>
                <w:sz w:val="20"/>
                <w:szCs w:val="20"/>
                <w:highlight w:val="yellow"/>
              </w:rPr>
            </w:pPr>
            <w:del w:id="170" w:author="DPNU" w:date="2024-09-13T17:17:00Z" w16du:dateUtc="2024-09-13T20:17:00Z">
              <w:r w:rsidRPr="00E455FE">
                <w:rPr>
                  <w:b/>
                  <w:bCs/>
                  <w:sz w:val="20"/>
                  <w:szCs w:val="20"/>
                  <w:highlight w:val="yellow"/>
                </w:rPr>
                <w:delText>Estándares mínimos de las obras de urbanización exigibles</w:delText>
              </w:r>
            </w:del>
          </w:p>
          <w:p w14:paraId="15CF5755" w14:textId="2857E062" w:rsidR="009714A9" w:rsidRPr="00C62A49" w:rsidRDefault="009714A9" w:rsidP="00706A2A">
            <w:pPr>
              <w:spacing w:line="276" w:lineRule="auto"/>
              <w:ind w:left="164" w:right="172"/>
              <w:rPr>
                <w:sz w:val="20"/>
                <w:szCs w:val="20"/>
              </w:rPr>
            </w:pPr>
            <w:del w:id="171" w:author="DPNU" w:date="2024-09-13T17:17:00Z" w16du:dateUtc="2024-09-13T20:17:00Z">
              <w:r w:rsidRPr="00E455FE">
                <w:rPr>
                  <w:b/>
                  <w:bCs/>
                  <w:sz w:val="20"/>
                  <w:szCs w:val="20"/>
                  <w:highlight w:val="yellow"/>
                </w:rPr>
                <w:delText>fuera del terreno propio</w:delText>
              </w:r>
            </w:del>
          </w:p>
          <w:p w14:paraId="0450D785" w14:textId="77777777" w:rsidR="009714A9" w:rsidRPr="00C62A49" w:rsidRDefault="009714A9" w:rsidP="00706A2A">
            <w:pPr>
              <w:spacing w:line="276" w:lineRule="auto"/>
              <w:ind w:left="164" w:right="172"/>
              <w:rPr>
                <w:sz w:val="20"/>
                <w:szCs w:val="20"/>
              </w:rPr>
            </w:pPr>
          </w:p>
          <w:p w14:paraId="4E5623A2" w14:textId="6B707D5F" w:rsidR="009714A9" w:rsidRPr="00C62A49" w:rsidRDefault="009714A9" w:rsidP="00706A2A">
            <w:pPr>
              <w:spacing w:line="276" w:lineRule="auto"/>
              <w:ind w:left="164" w:right="172"/>
              <w:jc w:val="both"/>
              <w:rPr>
                <w:sz w:val="20"/>
                <w:szCs w:val="20"/>
              </w:rPr>
            </w:pPr>
            <w:r w:rsidRPr="00C62A49">
              <w:rPr>
                <w:rFonts w:cstheme="minorHAnsi"/>
                <w:b/>
                <w:color w:val="000000"/>
                <w:sz w:val="20"/>
                <w:szCs w:val="20"/>
              </w:rPr>
              <w:t xml:space="preserve">Artículo 2.2.4. </w:t>
            </w:r>
            <w:r w:rsidRPr="00E455FE">
              <w:rPr>
                <w:rFonts w:cstheme="minorHAnsi"/>
                <w:b/>
                <w:color w:val="000000"/>
                <w:sz w:val="20"/>
                <w:szCs w:val="20"/>
                <w:highlight w:val="yellow"/>
              </w:rPr>
              <w:t>Bis</w:t>
            </w:r>
            <w:r w:rsidRPr="00E455FE">
              <w:rPr>
                <w:b/>
                <w:color w:val="000000"/>
                <w:sz w:val="20"/>
                <w:highlight w:val="yellow"/>
              </w:rPr>
              <w:t xml:space="preserve"> </w:t>
            </w:r>
            <w:ins w:id="172" w:author="DPNU" w:date="2024-09-30T16:37:00Z" w16du:dateUtc="2024-09-30T19:37:00Z">
              <w:r w:rsidRPr="00534FD2">
                <w:rPr>
                  <w:rFonts w:cstheme="minorHAnsi"/>
                  <w:b/>
                  <w:color w:val="000000"/>
                  <w:sz w:val="20"/>
                  <w:szCs w:val="20"/>
                  <w:highlight w:val="yellow"/>
                </w:rPr>
                <w:t>A.</w:t>
              </w:r>
              <w:r>
                <w:rPr>
                  <w:rFonts w:cstheme="minorHAnsi"/>
                  <w:b/>
                  <w:color w:val="000000"/>
                  <w:sz w:val="20"/>
                  <w:szCs w:val="20"/>
                </w:rPr>
                <w:t xml:space="preserve"> </w:t>
              </w:r>
            </w:ins>
            <w:r w:rsidRPr="00C62A49">
              <w:rPr>
                <w:sz w:val="20"/>
                <w:szCs w:val="20"/>
              </w:rPr>
              <w:t>Tratándose de proyectos aprobados en el área rural conforme al artículo 55 de la Ley General de Urbanismo y Construcciones desvinculados de la vialidad existente, será obligatorio que éstos se conecten con al menos una vía pública. En estos casos los estándares mínimos de las obras de urbanización de la vía de conexión, dentro y/o fuera del predio, será pavimento en tierra debidamente estabilizado y compactado, con una solución para la evacuación de aguas lluvia. La conexión mencionada podrá ser una servidumbre de tránsito.</w:t>
            </w:r>
          </w:p>
          <w:p w14:paraId="59A1C9D4" w14:textId="77777777" w:rsidR="009714A9" w:rsidRPr="00C62A49" w:rsidRDefault="009714A9" w:rsidP="00706A2A">
            <w:pPr>
              <w:spacing w:line="276" w:lineRule="auto"/>
              <w:ind w:left="164" w:right="172"/>
              <w:rPr>
                <w:sz w:val="20"/>
                <w:szCs w:val="20"/>
              </w:rPr>
            </w:pPr>
          </w:p>
          <w:p w14:paraId="2EC8AAE6" w14:textId="77777777" w:rsidR="009714A9" w:rsidRPr="00C62A49" w:rsidRDefault="009714A9" w:rsidP="00706A2A">
            <w:pPr>
              <w:spacing w:line="276" w:lineRule="auto"/>
              <w:ind w:left="164" w:right="172" w:firstLine="795"/>
              <w:jc w:val="both"/>
              <w:rPr>
                <w:sz w:val="20"/>
                <w:szCs w:val="20"/>
              </w:rPr>
            </w:pPr>
            <w:r w:rsidRPr="00C62A49">
              <w:rPr>
                <w:sz w:val="20"/>
                <w:szCs w:val="20"/>
              </w:rPr>
              <w:t>Estos proyectos deberán ejecutar las mitigaciones determinadas por el respectivo Informe de Mitigación de Impacto Vial, en los casos que proceda, conforme al artículo 1.5.1. de esta Ordenanza.</w:t>
            </w:r>
          </w:p>
          <w:p w14:paraId="63510E12" w14:textId="77777777" w:rsidR="009714A9" w:rsidRPr="00C62A49" w:rsidRDefault="009714A9" w:rsidP="00706A2A">
            <w:pPr>
              <w:spacing w:line="276" w:lineRule="auto"/>
              <w:ind w:left="164" w:right="172" w:firstLine="795"/>
              <w:rPr>
                <w:sz w:val="20"/>
                <w:szCs w:val="20"/>
              </w:rPr>
            </w:pPr>
          </w:p>
          <w:p w14:paraId="3795C48C" w14:textId="38FAE4A9" w:rsidR="009714A9" w:rsidRPr="00C62A49" w:rsidRDefault="009714A9" w:rsidP="00706A2A">
            <w:pPr>
              <w:spacing w:line="276" w:lineRule="auto"/>
              <w:ind w:left="164" w:right="172" w:firstLine="795"/>
              <w:jc w:val="both"/>
              <w:rPr>
                <w:sz w:val="20"/>
                <w:szCs w:val="20"/>
              </w:rPr>
            </w:pPr>
            <w:r w:rsidRPr="00C62A49">
              <w:rPr>
                <w:sz w:val="20"/>
                <w:szCs w:val="20"/>
              </w:rPr>
              <w:t xml:space="preserve">En los casos a que se refieren los numerales 1, 2 y 3 del artículo </w:t>
            </w:r>
            <w:r w:rsidRPr="00E455FE">
              <w:rPr>
                <w:sz w:val="20"/>
                <w:szCs w:val="20"/>
                <w:highlight w:val="yellow"/>
              </w:rPr>
              <w:t>2.2.4</w:t>
            </w:r>
            <w:del w:id="173" w:author="DPNU" w:date="2024-09-13T17:17:00Z" w16du:dateUtc="2024-09-13T20:17:00Z">
              <w:r w:rsidRPr="00E455FE">
                <w:rPr>
                  <w:sz w:val="20"/>
                  <w:szCs w:val="20"/>
                  <w:highlight w:val="yellow"/>
                </w:rPr>
                <w:delText>.,</w:delText>
              </w:r>
            </w:del>
            <w:ins w:id="174" w:author="DPNU" w:date="2024-09-13T17:17:00Z" w16du:dateUtc="2024-09-13T20:17:00Z">
              <w:r w:rsidRPr="00E455FE">
                <w:rPr>
                  <w:sz w:val="20"/>
                  <w:szCs w:val="20"/>
                  <w:highlight w:val="yellow"/>
                </w:rPr>
                <w:t>. y la letra b) del numeral 2 del artículo 2.2.4. Bis</w:t>
              </w:r>
            </w:ins>
            <w:ins w:id="175" w:author="DPNU" w:date="2024-09-30T16:39:00Z" w16du:dateUtc="2024-09-30T19:39:00Z">
              <w:r>
                <w:rPr>
                  <w:sz w:val="20"/>
                  <w:szCs w:val="20"/>
                  <w:highlight w:val="yellow"/>
                </w:rPr>
                <w:t>.</w:t>
              </w:r>
            </w:ins>
            <w:ins w:id="176" w:author="DPNU" w:date="2024-09-13T17:17:00Z" w16du:dateUtc="2024-09-13T20:17:00Z">
              <w:r w:rsidRPr="00E455FE">
                <w:rPr>
                  <w:sz w:val="20"/>
                  <w:szCs w:val="20"/>
                  <w:highlight w:val="yellow"/>
                </w:rPr>
                <w:t>,</w:t>
              </w:r>
            </w:ins>
            <w:r w:rsidRPr="00C62A49">
              <w:rPr>
                <w:sz w:val="20"/>
                <w:szCs w:val="20"/>
              </w:rPr>
              <w:t xml:space="preserve"> cuando se trate de proyectos localizados en el área urbana que estén desvinculados de la vialidad existente, los estándares mínimos de obras de urbanización exigibles fuera del terreno propio, serán la ejecución de las obras de pavimentación frente al predio, referidas al pavimento de la acera y el pavimento de la calzada hasta el eje de la calzada con un máximo de 7 m, de acuerdo a las características de la pavimentación de la vía en la cuadra en que se emplaza. Asimismo, el resto de la vía deberá contar, a lo menos, con pavimento en tierra debidamente estabilizado y compactado, con una solución para la evacuación de aguas lluvia.</w:t>
            </w:r>
          </w:p>
          <w:p w14:paraId="5C054567" w14:textId="381E8C48" w:rsidR="009714A9" w:rsidRPr="00C62A49" w:rsidRDefault="009714A9" w:rsidP="00706A2A">
            <w:pPr>
              <w:spacing w:line="276" w:lineRule="auto"/>
              <w:ind w:right="172"/>
              <w:jc w:val="both"/>
              <w:rPr>
                <w:sz w:val="20"/>
                <w:szCs w:val="20"/>
              </w:rPr>
            </w:pPr>
          </w:p>
        </w:tc>
        <w:tc>
          <w:tcPr>
            <w:tcW w:w="1250" w:type="pct"/>
          </w:tcPr>
          <w:p w14:paraId="51447528" w14:textId="77777777" w:rsidR="009714A9" w:rsidRPr="004E04FE" w:rsidRDefault="009714A9" w:rsidP="00706A2A">
            <w:pPr>
              <w:ind w:right="127"/>
              <w:jc w:val="both"/>
              <w:rPr>
                <w:rFonts w:cstheme="minorHAnsi"/>
                <w:bCs/>
                <w:sz w:val="20"/>
                <w:szCs w:val="20"/>
              </w:rPr>
            </w:pPr>
          </w:p>
        </w:tc>
        <w:tc>
          <w:tcPr>
            <w:tcW w:w="1250" w:type="pct"/>
          </w:tcPr>
          <w:p w14:paraId="7166CE6F" w14:textId="77777777" w:rsidR="009714A9" w:rsidRPr="004E04FE" w:rsidRDefault="009714A9" w:rsidP="00706A2A">
            <w:pPr>
              <w:ind w:right="127"/>
              <w:jc w:val="both"/>
              <w:rPr>
                <w:rFonts w:cstheme="minorHAnsi"/>
                <w:bCs/>
                <w:sz w:val="20"/>
                <w:szCs w:val="20"/>
              </w:rPr>
            </w:pPr>
          </w:p>
        </w:tc>
      </w:tr>
      <w:tr w:rsidR="009714A9" w:rsidRPr="00536FF3" w14:paraId="220B7E3E" w14:textId="3638D0D5" w:rsidTr="000C48A6">
        <w:trPr>
          <w:trHeight w:val="290"/>
          <w:jc w:val="center"/>
        </w:trPr>
        <w:tc>
          <w:tcPr>
            <w:tcW w:w="1250" w:type="pct"/>
          </w:tcPr>
          <w:p w14:paraId="6E7272E5" w14:textId="77777777" w:rsidR="009714A9" w:rsidRPr="00EF0EDA" w:rsidRDefault="009714A9" w:rsidP="00706A2A">
            <w:pPr>
              <w:tabs>
                <w:tab w:val="left" w:pos="709"/>
                <w:tab w:val="left" w:pos="1417"/>
                <w:tab w:val="left" w:pos="2551"/>
              </w:tabs>
              <w:jc w:val="both"/>
              <w:rPr>
                <w:sz w:val="20"/>
                <w:szCs w:val="20"/>
              </w:rPr>
            </w:pPr>
          </w:p>
          <w:p w14:paraId="030C911C" w14:textId="1BF7DA5C" w:rsidR="009714A9" w:rsidRPr="00EF0EDA" w:rsidRDefault="009714A9" w:rsidP="00706A2A">
            <w:pPr>
              <w:spacing w:line="276" w:lineRule="auto"/>
              <w:ind w:left="164" w:right="172"/>
              <w:jc w:val="both"/>
              <w:rPr>
                <w:sz w:val="20"/>
                <w:szCs w:val="20"/>
              </w:rPr>
            </w:pPr>
            <w:r w:rsidRPr="009311AF">
              <w:rPr>
                <w:rFonts w:cstheme="minorHAnsi"/>
                <w:b/>
                <w:color w:val="000000"/>
                <w:sz w:val="20"/>
                <w:szCs w:val="20"/>
              </w:rPr>
              <w:t>Artículo 2.2.5.</w:t>
            </w:r>
            <w:r>
              <w:rPr>
                <w:rFonts w:cstheme="minorHAnsi"/>
                <w:b/>
                <w:color w:val="000000"/>
                <w:sz w:val="24"/>
                <w:szCs w:val="24"/>
              </w:rPr>
              <w:t xml:space="preserve"> </w:t>
            </w:r>
            <w:r w:rsidRPr="00EF0EDA">
              <w:rPr>
                <w:sz w:val="20"/>
                <w:szCs w:val="20"/>
              </w:rPr>
              <w:t xml:space="preserve">Para satisfacer las necesidades de áreas verdes, equipamiento, actividades deportivas y recreacionales y circulación, a </w:t>
            </w:r>
            <w:r w:rsidRPr="00EF0EDA">
              <w:rPr>
                <w:sz w:val="20"/>
                <w:szCs w:val="20"/>
              </w:rPr>
              <w:lastRenderedPageBreak/>
              <w:t>que se refiere el artículo 70º de la Ley General de Urbanismo y Construcciones, en los loteos se deberá ceder gratuitamente las superficies de terreno que resulten de la aplicación de la siguiente tabla:</w:t>
            </w:r>
          </w:p>
          <w:p w14:paraId="20755034" w14:textId="77777777" w:rsidR="009714A9" w:rsidRDefault="009714A9" w:rsidP="00706A2A">
            <w:pPr>
              <w:tabs>
                <w:tab w:val="left" w:pos="-155"/>
                <w:tab w:val="left" w:pos="0"/>
                <w:tab w:val="left" w:pos="564"/>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 w:val="left" w:pos="9924"/>
              </w:tabs>
              <w:suppressAutoHyphens/>
              <w:jc w:val="both"/>
              <w:rPr>
                <w:sz w:val="20"/>
                <w:szCs w:val="20"/>
              </w:rPr>
            </w:pPr>
          </w:p>
          <w:p w14:paraId="64C36BC1" w14:textId="77777777" w:rsidR="009714A9" w:rsidRPr="00EF0EDA" w:rsidRDefault="009714A9" w:rsidP="00706A2A">
            <w:pPr>
              <w:tabs>
                <w:tab w:val="left" w:pos="-155"/>
                <w:tab w:val="left" w:pos="0"/>
                <w:tab w:val="left" w:pos="564"/>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 w:val="left" w:pos="9924"/>
              </w:tabs>
              <w:suppressAutoHyphens/>
              <w:jc w:val="both"/>
              <w:rPr>
                <w:sz w:val="20"/>
                <w:szCs w:val="20"/>
              </w:rPr>
            </w:pPr>
          </w:p>
          <w:p w14:paraId="4F92946F" w14:textId="77777777" w:rsidR="009714A9" w:rsidRPr="00EF0EDA" w:rsidRDefault="009714A9" w:rsidP="00706A2A">
            <w:pPr>
              <w:pStyle w:val="Ttulo5"/>
              <w:jc w:val="center"/>
              <w:rPr>
                <w:rFonts w:eastAsiaTheme="minorHAnsi" w:cstheme="minorBidi"/>
                <w:color w:val="auto"/>
                <w:kern w:val="0"/>
                <w:sz w:val="20"/>
                <w:szCs w:val="20"/>
                <w14:ligatures w14:val="none"/>
              </w:rPr>
            </w:pPr>
            <w:r w:rsidRPr="00EF0EDA">
              <w:rPr>
                <w:rFonts w:eastAsiaTheme="minorHAnsi" w:cstheme="minorBidi"/>
                <w:color w:val="auto"/>
                <w:kern w:val="0"/>
                <w:sz w:val="20"/>
                <w:szCs w:val="20"/>
                <w14:ligatures w14:val="none"/>
              </w:rPr>
              <w:t>TABLA 1.  CALCULO DEL PORCENTAJE A CEDER</w:t>
            </w:r>
          </w:p>
          <w:p w14:paraId="45555358" w14:textId="77777777" w:rsidR="009714A9" w:rsidRPr="00EF0EDA" w:rsidRDefault="009714A9" w:rsidP="00706A2A">
            <w:pPr>
              <w:tabs>
                <w:tab w:val="left" w:pos="-155"/>
                <w:tab w:val="left" w:pos="0"/>
                <w:tab w:val="left" w:pos="564"/>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 w:val="left" w:pos="9924"/>
              </w:tabs>
              <w:suppressAutoHyphens/>
              <w:jc w:val="both"/>
              <w:rPr>
                <w:sz w:val="20"/>
                <w:szCs w:val="20"/>
              </w:rPr>
            </w:pPr>
          </w:p>
          <w:tbl>
            <w:tblPr>
              <w:tblW w:w="4746" w:type="pct"/>
              <w:jc w:val="center"/>
              <w:tblCellMar>
                <w:left w:w="120" w:type="dxa"/>
                <w:right w:w="120" w:type="dxa"/>
              </w:tblCellMar>
              <w:tblLook w:val="0000" w:firstRow="0" w:lastRow="0" w:firstColumn="0" w:lastColumn="0" w:noHBand="0" w:noVBand="0"/>
            </w:tblPr>
            <w:tblGrid>
              <w:gridCol w:w="998"/>
              <w:gridCol w:w="1139"/>
              <w:gridCol w:w="1929"/>
              <w:gridCol w:w="1898"/>
              <w:gridCol w:w="246"/>
            </w:tblGrid>
            <w:tr w:rsidR="009714A9" w:rsidRPr="00EF0EDA" w14:paraId="437C85D4" w14:textId="77777777" w:rsidTr="000C48A6">
              <w:trPr>
                <w:trHeight w:val="612"/>
                <w:jc w:val="center"/>
              </w:trPr>
              <w:tc>
                <w:tcPr>
                  <w:tcW w:w="806" w:type="pct"/>
                  <w:tcBorders>
                    <w:top w:val="double" w:sz="6" w:space="0" w:color="auto"/>
                    <w:left w:val="double" w:sz="6" w:space="0" w:color="auto"/>
                    <w:bottom w:val="nil"/>
                    <w:right w:val="nil"/>
                  </w:tcBorders>
                </w:tcPr>
                <w:p w14:paraId="756B3BD2" w14:textId="77777777" w:rsidR="009714A9" w:rsidRPr="00EF0EDA" w:rsidRDefault="009714A9" w:rsidP="00706A2A">
                  <w:pPr>
                    <w:tabs>
                      <w:tab w:val="left" w:pos="-155"/>
                      <w:tab w:val="left" w:pos="0"/>
                      <w:tab w:val="left" w:pos="564"/>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 w:val="left" w:pos="9924"/>
                    </w:tabs>
                    <w:suppressAutoHyphens/>
                    <w:spacing w:before="90"/>
                    <w:rPr>
                      <w:sz w:val="20"/>
                      <w:szCs w:val="20"/>
                    </w:rPr>
                  </w:pPr>
                  <w:r w:rsidRPr="00EF0EDA">
                    <w:rPr>
                      <w:sz w:val="20"/>
                      <w:szCs w:val="20"/>
                    </w:rPr>
                    <w:t>Densidad</w:t>
                  </w:r>
                </w:p>
                <w:p w14:paraId="2DE2D3DD" w14:textId="77777777" w:rsidR="009714A9" w:rsidRPr="00EF0EDA" w:rsidRDefault="009714A9" w:rsidP="00706A2A">
                  <w:pPr>
                    <w:tabs>
                      <w:tab w:val="left" w:pos="-155"/>
                      <w:tab w:val="left" w:pos="0"/>
                      <w:tab w:val="left" w:pos="564"/>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 w:val="left" w:pos="9924"/>
                    </w:tabs>
                    <w:suppressAutoHyphens/>
                    <w:spacing w:after="54"/>
                    <w:rPr>
                      <w:sz w:val="20"/>
                      <w:szCs w:val="20"/>
                    </w:rPr>
                  </w:pPr>
                  <w:r w:rsidRPr="00EF0EDA">
                    <w:rPr>
                      <w:sz w:val="20"/>
                      <w:szCs w:val="20"/>
                    </w:rPr>
                    <w:t>(</w:t>
                  </w:r>
                  <w:proofErr w:type="spellStart"/>
                  <w:r w:rsidRPr="00EF0EDA">
                    <w:rPr>
                      <w:sz w:val="20"/>
                      <w:szCs w:val="20"/>
                    </w:rPr>
                    <w:t>hab</w:t>
                  </w:r>
                  <w:proofErr w:type="spellEnd"/>
                  <w:r w:rsidRPr="00EF0EDA">
                    <w:rPr>
                      <w:sz w:val="20"/>
                      <w:szCs w:val="20"/>
                    </w:rPr>
                    <w:t>/</w:t>
                  </w:r>
                  <w:proofErr w:type="spellStart"/>
                  <w:r w:rsidRPr="00EF0EDA">
                    <w:rPr>
                      <w:sz w:val="20"/>
                      <w:szCs w:val="20"/>
                    </w:rPr>
                    <w:t>há</w:t>
                  </w:r>
                  <w:proofErr w:type="spellEnd"/>
                  <w:r w:rsidRPr="00EF0EDA">
                    <w:rPr>
                      <w:sz w:val="20"/>
                      <w:szCs w:val="20"/>
                    </w:rPr>
                    <w:t>)</w:t>
                  </w:r>
                </w:p>
              </w:tc>
              <w:tc>
                <w:tcPr>
                  <w:tcW w:w="3986" w:type="pct"/>
                  <w:gridSpan w:val="3"/>
                  <w:tcBorders>
                    <w:top w:val="double" w:sz="6" w:space="0" w:color="auto"/>
                    <w:left w:val="single" w:sz="6" w:space="0" w:color="auto"/>
                    <w:bottom w:val="nil"/>
                    <w:right w:val="double" w:sz="4" w:space="0" w:color="auto"/>
                  </w:tcBorders>
                </w:tcPr>
                <w:p w14:paraId="71E68067" w14:textId="77777777" w:rsidR="009714A9" w:rsidRPr="00EF0EDA" w:rsidRDefault="009714A9" w:rsidP="00706A2A">
                  <w:pPr>
                    <w:tabs>
                      <w:tab w:val="center" w:pos="3602"/>
                    </w:tabs>
                    <w:suppressAutoHyphens/>
                    <w:spacing w:before="90" w:after="54"/>
                    <w:jc w:val="center"/>
                    <w:rPr>
                      <w:sz w:val="20"/>
                      <w:szCs w:val="20"/>
                    </w:rPr>
                  </w:pPr>
                  <w:r w:rsidRPr="00EF0EDA">
                    <w:rPr>
                      <w:sz w:val="20"/>
                      <w:szCs w:val="20"/>
                    </w:rPr>
                    <w:t>%  A  Ceder</w:t>
                  </w:r>
                </w:p>
              </w:tc>
              <w:tc>
                <w:tcPr>
                  <w:tcW w:w="209" w:type="pct"/>
                  <w:tcBorders>
                    <w:left w:val="double" w:sz="4" w:space="0" w:color="auto"/>
                    <w:bottom w:val="nil"/>
                  </w:tcBorders>
                </w:tcPr>
                <w:p w14:paraId="32D8D552" w14:textId="77777777" w:rsidR="009714A9" w:rsidRPr="00EF0EDA" w:rsidRDefault="009714A9" w:rsidP="00706A2A">
                  <w:pPr>
                    <w:tabs>
                      <w:tab w:val="center" w:pos="3602"/>
                    </w:tabs>
                    <w:suppressAutoHyphens/>
                    <w:spacing w:before="90" w:after="54"/>
                    <w:jc w:val="center"/>
                    <w:rPr>
                      <w:sz w:val="20"/>
                      <w:szCs w:val="20"/>
                    </w:rPr>
                  </w:pPr>
                </w:p>
              </w:tc>
            </w:tr>
            <w:tr w:rsidR="009714A9" w:rsidRPr="00EF0EDA" w14:paraId="53AFD9E7" w14:textId="77777777" w:rsidTr="000C48A6">
              <w:trPr>
                <w:trHeight w:val="1211"/>
                <w:jc w:val="center"/>
              </w:trPr>
              <w:tc>
                <w:tcPr>
                  <w:tcW w:w="806" w:type="pct"/>
                  <w:tcBorders>
                    <w:top w:val="nil"/>
                    <w:left w:val="double" w:sz="6" w:space="0" w:color="auto"/>
                    <w:bottom w:val="double" w:sz="6" w:space="0" w:color="auto"/>
                    <w:right w:val="nil"/>
                  </w:tcBorders>
                </w:tcPr>
                <w:p w14:paraId="1B26E418" w14:textId="77777777" w:rsidR="009714A9" w:rsidRPr="00EF0EDA" w:rsidRDefault="009714A9" w:rsidP="00706A2A">
                  <w:pPr>
                    <w:tabs>
                      <w:tab w:val="left" w:pos="-155"/>
                      <w:tab w:val="left" w:pos="0"/>
                      <w:tab w:val="left" w:pos="564"/>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 w:val="left" w:pos="9924"/>
                    </w:tabs>
                    <w:suppressAutoHyphens/>
                    <w:spacing w:before="90" w:after="54"/>
                    <w:rPr>
                      <w:sz w:val="20"/>
                      <w:szCs w:val="20"/>
                    </w:rPr>
                  </w:pPr>
                </w:p>
              </w:tc>
              <w:tc>
                <w:tcPr>
                  <w:tcW w:w="1110" w:type="pct"/>
                  <w:tcBorders>
                    <w:top w:val="single" w:sz="6" w:space="0" w:color="auto"/>
                    <w:left w:val="single" w:sz="6" w:space="0" w:color="auto"/>
                    <w:bottom w:val="nil"/>
                    <w:right w:val="nil"/>
                  </w:tcBorders>
                </w:tcPr>
                <w:p w14:paraId="3E092A89" w14:textId="77777777" w:rsidR="009714A9" w:rsidRPr="00EF0EDA" w:rsidRDefault="009714A9" w:rsidP="00706A2A">
                  <w:pPr>
                    <w:tabs>
                      <w:tab w:val="center" w:pos="1120"/>
                    </w:tabs>
                    <w:suppressAutoHyphens/>
                    <w:spacing w:before="90" w:after="54"/>
                    <w:jc w:val="center"/>
                    <w:rPr>
                      <w:sz w:val="20"/>
                      <w:szCs w:val="20"/>
                    </w:rPr>
                  </w:pPr>
                  <w:r w:rsidRPr="00EF0EDA">
                    <w:rPr>
                      <w:sz w:val="20"/>
                      <w:szCs w:val="20"/>
                    </w:rPr>
                    <w:t>Áreas Verdes, Deporte y Recreación</w:t>
                  </w:r>
                </w:p>
              </w:tc>
              <w:tc>
                <w:tcPr>
                  <w:tcW w:w="1354" w:type="pct"/>
                  <w:tcBorders>
                    <w:top w:val="single" w:sz="6" w:space="0" w:color="auto"/>
                    <w:left w:val="single" w:sz="6" w:space="0" w:color="auto"/>
                    <w:bottom w:val="nil"/>
                    <w:right w:val="nil"/>
                  </w:tcBorders>
                </w:tcPr>
                <w:p w14:paraId="00B19DFE" w14:textId="77777777" w:rsidR="009714A9" w:rsidRPr="00EF0EDA" w:rsidRDefault="009714A9" w:rsidP="00706A2A">
                  <w:pPr>
                    <w:tabs>
                      <w:tab w:val="center" w:pos="1120"/>
                    </w:tabs>
                    <w:suppressAutoHyphens/>
                    <w:spacing w:before="90" w:after="54"/>
                    <w:rPr>
                      <w:sz w:val="20"/>
                      <w:szCs w:val="20"/>
                    </w:rPr>
                  </w:pPr>
                  <w:r w:rsidRPr="00EF0EDA">
                    <w:rPr>
                      <w:sz w:val="20"/>
                      <w:szCs w:val="20"/>
                    </w:rPr>
                    <w:tab/>
                    <w:t>Equipamiento</w:t>
                  </w:r>
                </w:p>
              </w:tc>
              <w:tc>
                <w:tcPr>
                  <w:tcW w:w="1522" w:type="pct"/>
                  <w:tcBorders>
                    <w:top w:val="single" w:sz="6" w:space="0" w:color="auto"/>
                    <w:left w:val="single" w:sz="6" w:space="0" w:color="auto"/>
                    <w:bottom w:val="nil"/>
                    <w:right w:val="double" w:sz="4" w:space="0" w:color="auto"/>
                  </w:tcBorders>
                </w:tcPr>
                <w:p w14:paraId="3906D30B" w14:textId="77777777" w:rsidR="009714A9" w:rsidRPr="00EF0EDA" w:rsidRDefault="009714A9" w:rsidP="00706A2A">
                  <w:pPr>
                    <w:tabs>
                      <w:tab w:val="center" w:pos="1121"/>
                    </w:tabs>
                    <w:suppressAutoHyphens/>
                    <w:spacing w:before="90" w:after="54"/>
                    <w:rPr>
                      <w:sz w:val="20"/>
                      <w:szCs w:val="20"/>
                    </w:rPr>
                  </w:pPr>
                  <w:r w:rsidRPr="00EF0EDA">
                    <w:rPr>
                      <w:sz w:val="20"/>
                      <w:szCs w:val="20"/>
                    </w:rPr>
                    <w:tab/>
                    <w:t>Circulaciones</w:t>
                  </w:r>
                </w:p>
              </w:tc>
              <w:tc>
                <w:tcPr>
                  <w:tcW w:w="209" w:type="pct"/>
                  <w:tcBorders>
                    <w:left w:val="double" w:sz="4" w:space="0" w:color="auto"/>
                    <w:bottom w:val="nil"/>
                  </w:tcBorders>
                </w:tcPr>
                <w:p w14:paraId="55DB288F" w14:textId="77777777" w:rsidR="009714A9" w:rsidRPr="00EF0EDA" w:rsidRDefault="009714A9" w:rsidP="00706A2A">
                  <w:pPr>
                    <w:tabs>
                      <w:tab w:val="center" w:pos="1121"/>
                    </w:tabs>
                    <w:suppressAutoHyphens/>
                    <w:spacing w:before="90" w:after="54"/>
                    <w:rPr>
                      <w:sz w:val="20"/>
                      <w:szCs w:val="20"/>
                    </w:rPr>
                  </w:pPr>
                </w:p>
              </w:tc>
            </w:tr>
            <w:tr w:rsidR="009714A9" w:rsidRPr="00EF0EDA" w14:paraId="68E37530" w14:textId="77777777" w:rsidTr="000C48A6">
              <w:trPr>
                <w:jc w:val="center"/>
              </w:trPr>
              <w:tc>
                <w:tcPr>
                  <w:tcW w:w="806" w:type="pct"/>
                  <w:tcBorders>
                    <w:top w:val="double" w:sz="6" w:space="0" w:color="auto"/>
                    <w:left w:val="double" w:sz="6" w:space="0" w:color="auto"/>
                    <w:bottom w:val="nil"/>
                    <w:right w:val="nil"/>
                  </w:tcBorders>
                </w:tcPr>
                <w:p w14:paraId="1C475899" w14:textId="77777777" w:rsidR="009714A9" w:rsidRPr="00EF0EDA" w:rsidRDefault="009714A9" w:rsidP="00706A2A">
                  <w:pPr>
                    <w:tabs>
                      <w:tab w:val="left" w:pos="-155"/>
                      <w:tab w:val="left" w:pos="0"/>
                      <w:tab w:val="left" w:pos="564"/>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 w:val="left" w:pos="9924"/>
                    </w:tabs>
                    <w:suppressAutoHyphens/>
                    <w:spacing w:before="90" w:after="54"/>
                    <w:rPr>
                      <w:sz w:val="20"/>
                      <w:szCs w:val="20"/>
                    </w:rPr>
                  </w:pPr>
                </w:p>
                <w:p w14:paraId="781EABB6" w14:textId="77777777" w:rsidR="009714A9" w:rsidRPr="00EF0EDA" w:rsidRDefault="009714A9" w:rsidP="00706A2A">
                  <w:pPr>
                    <w:tabs>
                      <w:tab w:val="left" w:pos="-155"/>
                      <w:tab w:val="left" w:pos="0"/>
                      <w:tab w:val="left" w:pos="564"/>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 w:val="left" w:pos="9924"/>
                    </w:tabs>
                    <w:suppressAutoHyphens/>
                    <w:spacing w:before="90" w:after="54"/>
                    <w:rPr>
                      <w:sz w:val="20"/>
                      <w:szCs w:val="20"/>
                    </w:rPr>
                  </w:pPr>
                  <w:r w:rsidRPr="00EF0EDA">
                    <w:rPr>
                      <w:sz w:val="20"/>
                      <w:szCs w:val="20"/>
                    </w:rPr>
                    <w:t>hasta 70</w:t>
                  </w:r>
                </w:p>
              </w:tc>
              <w:tc>
                <w:tcPr>
                  <w:tcW w:w="1110" w:type="pct"/>
                  <w:tcBorders>
                    <w:top w:val="double" w:sz="6" w:space="0" w:color="auto"/>
                    <w:left w:val="single" w:sz="6" w:space="0" w:color="auto"/>
                    <w:bottom w:val="nil"/>
                    <w:right w:val="nil"/>
                  </w:tcBorders>
                </w:tcPr>
                <w:p w14:paraId="4BAE65EB" w14:textId="77777777" w:rsidR="009714A9" w:rsidRPr="00EF0EDA" w:rsidRDefault="009714A9" w:rsidP="00706A2A">
                  <w:pPr>
                    <w:tabs>
                      <w:tab w:val="left" w:pos="-155"/>
                      <w:tab w:val="left" w:pos="0"/>
                      <w:tab w:val="left" w:pos="564"/>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 w:val="left" w:pos="9924"/>
                    </w:tabs>
                    <w:suppressAutoHyphens/>
                    <w:spacing w:before="90" w:after="54"/>
                    <w:rPr>
                      <w:sz w:val="20"/>
                      <w:szCs w:val="20"/>
                    </w:rPr>
                  </w:pPr>
                </w:p>
                <w:p w14:paraId="7C88CB7F" w14:textId="77777777" w:rsidR="009714A9" w:rsidRPr="00EF0EDA" w:rsidRDefault="009714A9" w:rsidP="00706A2A">
                  <w:pPr>
                    <w:tabs>
                      <w:tab w:val="left" w:pos="-155"/>
                      <w:tab w:val="left" w:pos="0"/>
                      <w:tab w:val="left" w:pos="564"/>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 w:val="left" w:pos="9924"/>
                    </w:tabs>
                    <w:suppressAutoHyphens/>
                    <w:spacing w:before="90" w:after="54"/>
                    <w:rPr>
                      <w:sz w:val="20"/>
                      <w:szCs w:val="20"/>
                    </w:rPr>
                  </w:pPr>
                  <w:r w:rsidRPr="00EF0EDA">
                    <w:rPr>
                      <w:sz w:val="20"/>
                      <w:szCs w:val="20"/>
                    </w:rPr>
                    <w:t>0,1 x densidad</w:t>
                  </w:r>
                </w:p>
              </w:tc>
              <w:tc>
                <w:tcPr>
                  <w:tcW w:w="1354" w:type="pct"/>
                  <w:tcBorders>
                    <w:top w:val="double" w:sz="6" w:space="0" w:color="auto"/>
                    <w:left w:val="single" w:sz="6" w:space="0" w:color="auto"/>
                    <w:bottom w:val="nil"/>
                    <w:right w:val="nil"/>
                  </w:tcBorders>
                </w:tcPr>
                <w:p w14:paraId="26F3D341" w14:textId="77777777" w:rsidR="009714A9" w:rsidRPr="00EF0EDA" w:rsidRDefault="009714A9" w:rsidP="00706A2A">
                  <w:pPr>
                    <w:tabs>
                      <w:tab w:val="left" w:pos="-155"/>
                      <w:tab w:val="left" w:pos="0"/>
                      <w:tab w:val="left" w:pos="564"/>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 w:val="left" w:pos="9924"/>
                    </w:tabs>
                    <w:suppressAutoHyphens/>
                    <w:spacing w:before="90" w:after="54"/>
                    <w:rPr>
                      <w:sz w:val="20"/>
                      <w:szCs w:val="20"/>
                    </w:rPr>
                  </w:pPr>
                </w:p>
                <w:p w14:paraId="72FC31DD" w14:textId="77777777" w:rsidR="009714A9" w:rsidRPr="00EF0EDA" w:rsidRDefault="009714A9" w:rsidP="00706A2A">
                  <w:pPr>
                    <w:tabs>
                      <w:tab w:val="left" w:pos="-155"/>
                      <w:tab w:val="left" w:pos="0"/>
                      <w:tab w:val="left" w:pos="564"/>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 w:val="left" w:pos="9924"/>
                    </w:tabs>
                    <w:suppressAutoHyphens/>
                    <w:spacing w:before="90" w:after="54"/>
                    <w:rPr>
                      <w:sz w:val="20"/>
                      <w:szCs w:val="20"/>
                    </w:rPr>
                  </w:pPr>
                  <w:r w:rsidRPr="00EF0EDA">
                    <w:rPr>
                      <w:sz w:val="20"/>
                      <w:szCs w:val="20"/>
                    </w:rPr>
                    <w:t>0,03 x densidad - 0,1</w:t>
                  </w:r>
                </w:p>
              </w:tc>
              <w:tc>
                <w:tcPr>
                  <w:tcW w:w="1522" w:type="pct"/>
                  <w:tcBorders>
                    <w:top w:val="double" w:sz="6" w:space="0" w:color="auto"/>
                    <w:left w:val="single" w:sz="6" w:space="0" w:color="auto"/>
                    <w:bottom w:val="nil"/>
                    <w:right w:val="double" w:sz="4" w:space="0" w:color="auto"/>
                  </w:tcBorders>
                </w:tcPr>
                <w:p w14:paraId="5011CF8A" w14:textId="77777777" w:rsidR="009714A9" w:rsidRPr="00EF0EDA" w:rsidRDefault="009714A9" w:rsidP="00706A2A">
                  <w:pPr>
                    <w:tabs>
                      <w:tab w:val="left" w:pos="-155"/>
                      <w:tab w:val="left" w:pos="0"/>
                      <w:tab w:val="left" w:pos="564"/>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 w:val="left" w:pos="9924"/>
                    </w:tabs>
                    <w:suppressAutoHyphens/>
                    <w:spacing w:before="90" w:after="54"/>
                    <w:rPr>
                      <w:sz w:val="20"/>
                      <w:szCs w:val="20"/>
                    </w:rPr>
                  </w:pPr>
                </w:p>
                <w:p w14:paraId="5653BC78" w14:textId="77777777" w:rsidR="009714A9" w:rsidRPr="00EF0EDA" w:rsidRDefault="009714A9" w:rsidP="00706A2A">
                  <w:pPr>
                    <w:tabs>
                      <w:tab w:val="left" w:pos="-155"/>
                      <w:tab w:val="left" w:pos="0"/>
                      <w:tab w:val="left" w:pos="564"/>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 w:val="left" w:pos="9924"/>
                    </w:tabs>
                    <w:suppressAutoHyphens/>
                    <w:spacing w:before="90" w:after="54"/>
                    <w:rPr>
                      <w:sz w:val="20"/>
                      <w:szCs w:val="20"/>
                    </w:rPr>
                  </w:pPr>
                  <w:r w:rsidRPr="00EF0EDA">
                    <w:rPr>
                      <w:sz w:val="20"/>
                      <w:szCs w:val="20"/>
                    </w:rPr>
                    <w:t>Hasta 30% en todos</w:t>
                  </w:r>
                </w:p>
              </w:tc>
              <w:tc>
                <w:tcPr>
                  <w:tcW w:w="209" w:type="pct"/>
                  <w:tcBorders>
                    <w:left w:val="double" w:sz="4" w:space="0" w:color="auto"/>
                    <w:bottom w:val="nil"/>
                  </w:tcBorders>
                </w:tcPr>
                <w:p w14:paraId="6572318A" w14:textId="77777777" w:rsidR="009714A9" w:rsidRPr="00EF0EDA" w:rsidRDefault="009714A9" w:rsidP="00706A2A">
                  <w:pPr>
                    <w:tabs>
                      <w:tab w:val="left" w:pos="-155"/>
                      <w:tab w:val="left" w:pos="0"/>
                      <w:tab w:val="left" w:pos="564"/>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 w:val="left" w:pos="9924"/>
                    </w:tabs>
                    <w:suppressAutoHyphens/>
                    <w:spacing w:before="90" w:after="54"/>
                    <w:rPr>
                      <w:sz w:val="20"/>
                      <w:szCs w:val="20"/>
                    </w:rPr>
                  </w:pPr>
                </w:p>
              </w:tc>
            </w:tr>
            <w:tr w:rsidR="009714A9" w:rsidRPr="00EF0EDA" w14:paraId="52B545A5" w14:textId="77777777" w:rsidTr="000C48A6">
              <w:trPr>
                <w:jc w:val="center"/>
              </w:trPr>
              <w:tc>
                <w:tcPr>
                  <w:tcW w:w="806" w:type="pct"/>
                  <w:tcBorders>
                    <w:top w:val="single" w:sz="6" w:space="0" w:color="auto"/>
                    <w:left w:val="double" w:sz="6" w:space="0" w:color="auto"/>
                    <w:bottom w:val="double" w:sz="6" w:space="0" w:color="auto"/>
                    <w:right w:val="nil"/>
                  </w:tcBorders>
                </w:tcPr>
                <w:p w14:paraId="7913AE84" w14:textId="77777777" w:rsidR="009714A9" w:rsidRPr="00EF0EDA" w:rsidRDefault="009714A9" w:rsidP="00706A2A">
                  <w:pPr>
                    <w:tabs>
                      <w:tab w:val="left" w:pos="-155"/>
                      <w:tab w:val="left" w:pos="0"/>
                      <w:tab w:val="left" w:pos="564"/>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 w:val="left" w:pos="9924"/>
                    </w:tabs>
                    <w:suppressAutoHyphens/>
                    <w:spacing w:before="90" w:after="54"/>
                    <w:rPr>
                      <w:sz w:val="20"/>
                      <w:szCs w:val="20"/>
                    </w:rPr>
                  </w:pPr>
                  <w:r w:rsidRPr="00EF0EDA">
                    <w:rPr>
                      <w:sz w:val="20"/>
                      <w:szCs w:val="20"/>
                    </w:rPr>
                    <w:t>sobre 70</w:t>
                  </w:r>
                </w:p>
              </w:tc>
              <w:tc>
                <w:tcPr>
                  <w:tcW w:w="1110" w:type="pct"/>
                  <w:tcBorders>
                    <w:top w:val="single" w:sz="6" w:space="0" w:color="auto"/>
                    <w:left w:val="single" w:sz="6" w:space="0" w:color="auto"/>
                    <w:bottom w:val="double" w:sz="6" w:space="0" w:color="auto"/>
                    <w:right w:val="nil"/>
                  </w:tcBorders>
                </w:tcPr>
                <w:p w14:paraId="031AF65E" w14:textId="77777777" w:rsidR="009714A9" w:rsidRPr="00EF0EDA" w:rsidRDefault="009714A9" w:rsidP="00706A2A">
                  <w:pPr>
                    <w:tabs>
                      <w:tab w:val="left" w:pos="-155"/>
                      <w:tab w:val="left" w:pos="0"/>
                      <w:tab w:val="left" w:pos="564"/>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 w:val="left" w:pos="9924"/>
                    </w:tabs>
                    <w:suppressAutoHyphens/>
                    <w:spacing w:after="54"/>
                    <w:rPr>
                      <w:sz w:val="20"/>
                      <w:szCs w:val="20"/>
                    </w:rPr>
                  </w:pPr>
                  <w:r w:rsidRPr="00EF0EDA">
                    <w:rPr>
                      <w:sz w:val="20"/>
                      <w:szCs w:val="20"/>
                    </w:rPr>
                    <w:t>0,003 x densidad + 6,79 con un máximo de 10%</w:t>
                  </w:r>
                </w:p>
              </w:tc>
              <w:tc>
                <w:tcPr>
                  <w:tcW w:w="1354" w:type="pct"/>
                  <w:tcBorders>
                    <w:top w:val="single" w:sz="6" w:space="0" w:color="auto"/>
                    <w:left w:val="single" w:sz="6" w:space="0" w:color="auto"/>
                    <w:bottom w:val="double" w:sz="6" w:space="0" w:color="auto"/>
                    <w:right w:val="nil"/>
                  </w:tcBorders>
                </w:tcPr>
                <w:p w14:paraId="3C6A23BA" w14:textId="77777777" w:rsidR="009714A9" w:rsidRPr="00EF0EDA" w:rsidRDefault="009714A9" w:rsidP="00706A2A">
                  <w:pPr>
                    <w:tabs>
                      <w:tab w:val="left" w:pos="-155"/>
                      <w:tab w:val="left" w:pos="0"/>
                      <w:tab w:val="left" w:pos="564"/>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 w:val="left" w:pos="9924"/>
                    </w:tabs>
                    <w:suppressAutoHyphens/>
                    <w:spacing w:before="90" w:after="54"/>
                    <w:rPr>
                      <w:sz w:val="20"/>
                      <w:szCs w:val="20"/>
                    </w:rPr>
                  </w:pPr>
                  <w:r w:rsidRPr="00EF0EDA">
                    <w:rPr>
                      <w:sz w:val="20"/>
                      <w:szCs w:val="20"/>
                    </w:rPr>
                    <w:t>0,002 x densidad + 1,86  con un máximo de 4%</w:t>
                  </w:r>
                </w:p>
              </w:tc>
              <w:tc>
                <w:tcPr>
                  <w:tcW w:w="1522" w:type="pct"/>
                  <w:tcBorders>
                    <w:top w:val="nil"/>
                    <w:left w:val="single" w:sz="6" w:space="0" w:color="auto"/>
                    <w:bottom w:val="double" w:sz="6" w:space="0" w:color="auto"/>
                    <w:right w:val="double" w:sz="4" w:space="0" w:color="auto"/>
                  </w:tcBorders>
                </w:tcPr>
                <w:p w14:paraId="4EE97D86" w14:textId="77777777" w:rsidR="009714A9" w:rsidRPr="00EF0EDA" w:rsidRDefault="009714A9" w:rsidP="00706A2A">
                  <w:pPr>
                    <w:tabs>
                      <w:tab w:val="left" w:pos="-155"/>
                      <w:tab w:val="left" w:pos="0"/>
                      <w:tab w:val="left" w:pos="564"/>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 w:val="left" w:pos="9924"/>
                    </w:tabs>
                    <w:suppressAutoHyphens/>
                    <w:spacing w:before="90" w:after="54"/>
                    <w:rPr>
                      <w:sz w:val="20"/>
                      <w:szCs w:val="20"/>
                    </w:rPr>
                  </w:pPr>
                  <w:r w:rsidRPr="00EF0EDA">
                    <w:rPr>
                      <w:sz w:val="20"/>
                      <w:szCs w:val="20"/>
                    </w:rPr>
                    <w:t>los tramos de densidad</w:t>
                  </w:r>
                </w:p>
              </w:tc>
              <w:tc>
                <w:tcPr>
                  <w:tcW w:w="209" w:type="pct"/>
                  <w:tcBorders>
                    <w:top w:val="nil"/>
                    <w:left w:val="double" w:sz="4" w:space="0" w:color="auto"/>
                  </w:tcBorders>
                </w:tcPr>
                <w:p w14:paraId="6E815E2F" w14:textId="77777777" w:rsidR="009714A9" w:rsidRPr="00EF0EDA" w:rsidRDefault="009714A9" w:rsidP="00706A2A">
                  <w:pPr>
                    <w:tabs>
                      <w:tab w:val="left" w:pos="-155"/>
                      <w:tab w:val="left" w:pos="0"/>
                      <w:tab w:val="left" w:pos="564"/>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 w:val="left" w:pos="9924"/>
                    </w:tabs>
                    <w:suppressAutoHyphens/>
                    <w:spacing w:before="90" w:after="54"/>
                    <w:jc w:val="right"/>
                    <w:rPr>
                      <w:sz w:val="20"/>
                      <w:szCs w:val="20"/>
                    </w:rPr>
                  </w:pPr>
                </w:p>
                <w:p w14:paraId="74072F7A" w14:textId="77777777" w:rsidR="009714A9" w:rsidRPr="00EF0EDA" w:rsidRDefault="009714A9" w:rsidP="00706A2A">
                  <w:pPr>
                    <w:tabs>
                      <w:tab w:val="left" w:pos="-155"/>
                      <w:tab w:val="left" w:pos="0"/>
                      <w:tab w:val="left" w:pos="564"/>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 w:val="left" w:pos="9924"/>
                    </w:tabs>
                    <w:suppressAutoHyphens/>
                    <w:spacing w:before="90" w:after="54"/>
                    <w:rPr>
                      <w:sz w:val="20"/>
                      <w:szCs w:val="20"/>
                    </w:rPr>
                  </w:pPr>
                </w:p>
              </w:tc>
            </w:tr>
          </w:tbl>
          <w:p w14:paraId="0F3D9B31" w14:textId="77777777" w:rsidR="009714A9" w:rsidRDefault="009714A9" w:rsidP="00706A2A">
            <w:pPr>
              <w:pStyle w:val="Estilo1"/>
              <w:tabs>
                <w:tab w:val="left" w:pos="1418"/>
                <w:tab w:val="left" w:pos="2530"/>
              </w:tabs>
              <w:spacing w:after="0"/>
              <w:rPr>
                <w:rFonts w:asciiTheme="minorHAnsi" w:eastAsiaTheme="minorHAnsi" w:hAnsiTheme="minorHAnsi" w:cstheme="minorBidi"/>
                <w:noProof w:val="0"/>
                <w:sz w:val="20"/>
                <w:lang w:val="es-CL" w:eastAsia="en-US"/>
              </w:rPr>
            </w:pPr>
          </w:p>
          <w:p w14:paraId="2E43C907" w14:textId="77777777" w:rsidR="009714A9" w:rsidRDefault="009714A9" w:rsidP="00706A2A">
            <w:pPr>
              <w:pStyle w:val="Estilo1"/>
              <w:tabs>
                <w:tab w:val="left" w:pos="1418"/>
                <w:tab w:val="left" w:pos="2530"/>
              </w:tabs>
              <w:spacing w:after="0"/>
              <w:rPr>
                <w:rFonts w:asciiTheme="minorHAnsi" w:eastAsiaTheme="minorHAnsi" w:hAnsiTheme="minorHAnsi" w:cstheme="minorBidi"/>
                <w:noProof w:val="0"/>
                <w:sz w:val="20"/>
                <w:lang w:val="es-CL" w:eastAsia="en-US"/>
              </w:rPr>
            </w:pPr>
          </w:p>
          <w:p w14:paraId="5E84F403" w14:textId="77777777" w:rsidR="009714A9" w:rsidRDefault="009714A9" w:rsidP="00706A2A">
            <w:pPr>
              <w:spacing w:line="276" w:lineRule="auto"/>
              <w:ind w:left="164" w:right="172" w:firstLine="709"/>
              <w:jc w:val="both"/>
              <w:rPr>
                <w:sz w:val="20"/>
              </w:rPr>
            </w:pPr>
            <w:r w:rsidRPr="00EF0EDA">
              <w:rPr>
                <w:sz w:val="20"/>
              </w:rPr>
              <w:t xml:space="preserve">De la superficie resultante de la aplicación del porcentaje a ceder para Áreas Verdes, se destinará al interior de estas áreas verdes un 20% de dicha superficie, para </w:t>
            </w:r>
            <w:r w:rsidRPr="00EF0EDA">
              <w:rPr>
                <w:sz w:val="20"/>
                <w:szCs w:val="20"/>
              </w:rPr>
              <w:t>actividades</w:t>
            </w:r>
            <w:r w:rsidRPr="00EF0EDA">
              <w:rPr>
                <w:sz w:val="20"/>
              </w:rPr>
              <w:t xml:space="preserve"> deportivas y recreacionales que se desarrollen en espacios abiertos y descubiertos, en los cuales deberá contemplarse como mínimo la construcción de </w:t>
            </w:r>
            <w:proofErr w:type="spellStart"/>
            <w:r w:rsidRPr="00EF0EDA">
              <w:rPr>
                <w:sz w:val="20"/>
              </w:rPr>
              <w:t>multicanchas</w:t>
            </w:r>
            <w:proofErr w:type="spellEnd"/>
            <w:r w:rsidRPr="00EF0EDA">
              <w:rPr>
                <w:sz w:val="20"/>
              </w:rPr>
              <w:t>, canchas o espacios habilitados con circuitos de acondicionamiento físico, o semejantes.</w:t>
            </w:r>
          </w:p>
          <w:p w14:paraId="57AB9464" w14:textId="77777777" w:rsidR="009714A9" w:rsidRDefault="009714A9" w:rsidP="00706A2A">
            <w:pPr>
              <w:spacing w:line="276" w:lineRule="auto"/>
              <w:ind w:left="164" w:right="172" w:firstLine="709"/>
              <w:jc w:val="both"/>
              <w:rPr>
                <w:sz w:val="20"/>
              </w:rPr>
            </w:pPr>
          </w:p>
          <w:p w14:paraId="19F45B1E" w14:textId="77777777" w:rsidR="009714A9" w:rsidRDefault="009714A9" w:rsidP="00706A2A">
            <w:pPr>
              <w:spacing w:line="276" w:lineRule="auto"/>
              <w:ind w:left="164" w:right="172" w:firstLine="709"/>
              <w:jc w:val="both"/>
              <w:rPr>
                <w:sz w:val="20"/>
                <w:szCs w:val="20"/>
              </w:rPr>
            </w:pPr>
            <w:r w:rsidRPr="00EF0EDA">
              <w:rPr>
                <w:sz w:val="20"/>
              </w:rPr>
              <w:t xml:space="preserve">La densidad a que se refiere el presente artículo </w:t>
            </w:r>
            <w:r w:rsidRPr="00EF0EDA">
              <w:rPr>
                <w:sz w:val="20"/>
                <w:szCs w:val="20"/>
              </w:rPr>
              <w:t>corresponde a densidad bruta, en los términos definidos en el artículo 1.1.2. de esta Ordenanza.</w:t>
            </w:r>
          </w:p>
          <w:p w14:paraId="2CB0DBF3" w14:textId="77777777" w:rsidR="009714A9" w:rsidRDefault="009714A9" w:rsidP="00706A2A">
            <w:pPr>
              <w:spacing w:line="276" w:lineRule="auto"/>
              <w:ind w:left="164" w:right="172" w:firstLine="709"/>
              <w:jc w:val="both"/>
              <w:rPr>
                <w:sz w:val="20"/>
                <w:szCs w:val="20"/>
              </w:rPr>
            </w:pPr>
          </w:p>
          <w:p w14:paraId="55CD998D" w14:textId="4E584DE3" w:rsidR="009714A9" w:rsidRPr="00EF0EDA" w:rsidRDefault="009714A9" w:rsidP="00706A2A">
            <w:pPr>
              <w:spacing w:line="276" w:lineRule="auto"/>
              <w:ind w:left="164" w:right="172" w:firstLine="709"/>
              <w:jc w:val="both"/>
              <w:rPr>
                <w:sz w:val="20"/>
                <w:szCs w:val="20"/>
              </w:rPr>
            </w:pPr>
            <w:r w:rsidRPr="00EF0EDA">
              <w:rPr>
                <w:sz w:val="20"/>
                <w:szCs w:val="20"/>
              </w:rPr>
              <w:t>Para el cálculo de la densidad de los proyectos de loteo se procederá según se establece a continuación:</w:t>
            </w:r>
          </w:p>
          <w:p w14:paraId="4B889EBF" w14:textId="59E1D456" w:rsidR="009714A9" w:rsidRDefault="009714A9">
            <w:pPr>
              <w:pStyle w:val="Prrafodelista"/>
              <w:numPr>
                <w:ilvl w:val="0"/>
                <w:numId w:val="13"/>
              </w:numPr>
              <w:tabs>
                <w:tab w:val="left" w:pos="450"/>
              </w:tabs>
              <w:spacing w:before="120"/>
              <w:ind w:left="447" w:right="249" w:hanging="283"/>
              <w:jc w:val="both"/>
              <w:rPr>
                <w:sz w:val="20"/>
                <w:szCs w:val="20"/>
              </w:rPr>
            </w:pPr>
            <w:r w:rsidRPr="00EF0EDA">
              <w:rPr>
                <w:sz w:val="20"/>
                <w:szCs w:val="20"/>
              </w:rPr>
              <w:t>Vivienda con construcción simultánea: se aplicará la densidad del proyecto, considerando 4 habitantes por vivienda.</w:t>
            </w:r>
          </w:p>
          <w:p w14:paraId="5A0C0676" w14:textId="77777777" w:rsidR="009714A9" w:rsidRPr="00EF0EDA" w:rsidRDefault="009714A9" w:rsidP="00706A2A">
            <w:pPr>
              <w:pStyle w:val="Prrafodelista"/>
              <w:tabs>
                <w:tab w:val="left" w:pos="450"/>
              </w:tabs>
              <w:spacing w:before="120"/>
              <w:ind w:left="447" w:right="249"/>
              <w:jc w:val="both"/>
              <w:rPr>
                <w:sz w:val="20"/>
                <w:szCs w:val="20"/>
              </w:rPr>
            </w:pPr>
          </w:p>
          <w:p w14:paraId="0E3F2D8C" w14:textId="5C972841" w:rsidR="009714A9" w:rsidRDefault="009714A9">
            <w:pPr>
              <w:pStyle w:val="Prrafodelista"/>
              <w:numPr>
                <w:ilvl w:val="0"/>
                <w:numId w:val="13"/>
              </w:numPr>
              <w:tabs>
                <w:tab w:val="left" w:pos="450"/>
              </w:tabs>
              <w:spacing w:before="120"/>
              <w:ind w:left="447" w:right="249" w:hanging="283"/>
              <w:jc w:val="both"/>
              <w:rPr>
                <w:sz w:val="20"/>
                <w:szCs w:val="20"/>
              </w:rPr>
            </w:pPr>
            <w:r w:rsidRPr="00EF0EDA">
              <w:rPr>
                <w:sz w:val="20"/>
                <w:szCs w:val="20"/>
              </w:rPr>
              <w:lastRenderedPageBreak/>
              <w:t>Vivienda sin construcción simultánea: se aplicará la densidad máxima establecida en el instrumento de planificación territorial correspondiente para el área en que se emplaza el proyecto.  Si el instrumento de planificación territorial no señala la densidad, se entenderá que ésta corresponde a 0,05 habitante por cada m2 de superficie edificable en el terreno loteado. La superficie edificable se calculará aplicando el coeficiente de constructibilidad contemplado en el instrumento de planificación territorial; en ausencia de dicho coeficiente, o de un instrumento de planificación territorial que lo fije, se aplicará un coeficiente de constructibilidad de 0,5.</w:t>
            </w:r>
          </w:p>
          <w:p w14:paraId="64BEBA91" w14:textId="77777777" w:rsidR="009714A9" w:rsidRDefault="009714A9" w:rsidP="00706A2A">
            <w:pPr>
              <w:pStyle w:val="Prrafodelista"/>
              <w:tabs>
                <w:tab w:val="left" w:pos="450"/>
              </w:tabs>
              <w:spacing w:before="120"/>
              <w:ind w:left="447" w:right="249"/>
              <w:jc w:val="both"/>
              <w:rPr>
                <w:sz w:val="20"/>
                <w:szCs w:val="20"/>
              </w:rPr>
            </w:pPr>
          </w:p>
          <w:p w14:paraId="30428C02" w14:textId="0EF193C6" w:rsidR="009714A9" w:rsidRDefault="009714A9">
            <w:pPr>
              <w:pStyle w:val="Prrafodelista"/>
              <w:numPr>
                <w:ilvl w:val="0"/>
                <w:numId w:val="13"/>
              </w:numPr>
              <w:tabs>
                <w:tab w:val="left" w:pos="450"/>
              </w:tabs>
              <w:spacing w:before="120"/>
              <w:ind w:left="447" w:right="249" w:hanging="283"/>
              <w:jc w:val="both"/>
              <w:rPr>
                <w:sz w:val="20"/>
                <w:szCs w:val="20"/>
              </w:rPr>
            </w:pPr>
            <w:r w:rsidRPr="00EF0EDA">
              <w:rPr>
                <w:sz w:val="20"/>
                <w:szCs w:val="20"/>
              </w:rPr>
              <w:t>Industria con construcción simultánea: se estimará 0,05 habitante por cada m2 de superficie edificada.</w:t>
            </w:r>
          </w:p>
          <w:p w14:paraId="378F4908" w14:textId="77777777" w:rsidR="009714A9" w:rsidRPr="00EF0EDA" w:rsidRDefault="009714A9" w:rsidP="00706A2A">
            <w:pPr>
              <w:pStyle w:val="Prrafodelista"/>
              <w:tabs>
                <w:tab w:val="left" w:pos="450"/>
              </w:tabs>
              <w:spacing w:before="120"/>
              <w:ind w:left="447" w:right="249"/>
              <w:jc w:val="both"/>
              <w:rPr>
                <w:sz w:val="20"/>
                <w:szCs w:val="20"/>
              </w:rPr>
            </w:pPr>
          </w:p>
          <w:p w14:paraId="0401F3A9" w14:textId="7189A3F1" w:rsidR="009714A9" w:rsidRPr="00EF0EDA" w:rsidRDefault="009714A9">
            <w:pPr>
              <w:pStyle w:val="Prrafodelista"/>
              <w:numPr>
                <w:ilvl w:val="0"/>
                <w:numId w:val="13"/>
              </w:numPr>
              <w:tabs>
                <w:tab w:val="left" w:pos="450"/>
              </w:tabs>
              <w:spacing w:before="120"/>
              <w:ind w:left="447" w:right="249" w:hanging="283"/>
              <w:jc w:val="both"/>
              <w:rPr>
                <w:sz w:val="20"/>
                <w:szCs w:val="20"/>
              </w:rPr>
            </w:pPr>
            <w:r w:rsidRPr="00EF0EDA">
              <w:rPr>
                <w:sz w:val="20"/>
                <w:szCs w:val="20"/>
              </w:rPr>
              <w:t>Industria sin construcción simultánea: se estimará 0,05 habitante por cada m2 de superficie edificable, la que se calculará aplicando el coeficiente de constructibilidad contemplado en el instrumento de planificación territorial para el área en que se emplaza el proyecto; en ausencia de dicho coeficiente o de un instrumento de planificación territorial que lo fije, se aplicará un coeficiente de constructibilidad de 0,5.</w:t>
            </w:r>
          </w:p>
          <w:p w14:paraId="483BC1CE" w14:textId="77777777" w:rsidR="009714A9" w:rsidRDefault="009714A9" w:rsidP="00706A2A">
            <w:pPr>
              <w:pStyle w:val="Prrafodelista"/>
              <w:tabs>
                <w:tab w:val="left" w:pos="450"/>
              </w:tabs>
              <w:spacing w:before="120"/>
              <w:ind w:left="447" w:right="249"/>
              <w:jc w:val="both"/>
              <w:rPr>
                <w:sz w:val="20"/>
                <w:szCs w:val="20"/>
              </w:rPr>
            </w:pPr>
          </w:p>
          <w:p w14:paraId="59ED4015" w14:textId="040829E4" w:rsidR="009714A9" w:rsidRPr="00EF0EDA" w:rsidRDefault="009714A9">
            <w:pPr>
              <w:pStyle w:val="Prrafodelista"/>
              <w:numPr>
                <w:ilvl w:val="0"/>
                <w:numId w:val="13"/>
              </w:numPr>
              <w:tabs>
                <w:tab w:val="left" w:pos="450"/>
              </w:tabs>
              <w:spacing w:before="120"/>
              <w:ind w:left="447" w:right="249" w:hanging="283"/>
              <w:jc w:val="both"/>
              <w:rPr>
                <w:sz w:val="20"/>
                <w:szCs w:val="20"/>
              </w:rPr>
            </w:pPr>
            <w:r w:rsidRPr="00EF0EDA">
              <w:rPr>
                <w:sz w:val="20"/>
                <w:szCs w:val="20"/>
              </w:rPr>
              <w:t>Otros usos con construcción simultánea: se estimará 0,1 habitante por cada m2 de superficie edificada.</w:t>
            </w:r>
          </w:p>
          <w:p w14:paraId="4BA3354D" w14:textId="77777777" w:rsidR="009714A9" w:rsidRDefault="009714A9" w:rsidP="00706A2A">
            <w:pPr>
              <w:pStyle w:val="Prrafodelista"/>
              <w:tabs>
                <w:tab w:val="left" w:pos="450"/>
              </w:tabs>
              <w:spacing w:before="120"/>
              <w:ind w:left="447" w:right="249"/>
              <w:jc w:val="both"/>
              <w:rPr>
                <w:sz w:val="20"/>
                <w:szCs w:val="20"/>
              </w:rPr>
            </w:pPr>
          </w:p>
          <w:p w14:paraId="7DC04D7A" w14:textId="3786DB98" w:rsidR="009714A9" w:rsidRPr="00EF0EDA" w:rsidRDefault="009714A9">
            <w:pPr>
              <w:pStyle w:val="Prrafodelista"/>
              <w:numPr>
                <w:ilvl w:val="0"/>
                <w:numId w:val="13"/>
              </w:numPr>
              <w:tabs>
                <w:tab w:val="left" w:pos="450"/>
              </w:tabs>
              <w:spacing w:before="120"/>
              <w:ind w:left="447" w:right="249" w:hanging="283"/>
              <w:jc w:val="both"/>
              <w:rPr>
                <w:sz w:val="20"/>
                <w:szCs w:val="20"/>
              </w:rPr>
            </w:pPr>
            <w:r w:rsidRPr="00EF0EDA">
              <w:rPr>
                <w:sz w:val="20"/>
                <w:szCs w:val="20"/>
              </w:rPr>
              <w:t>Otros usos sin construcción simultánea: se considerará 0,1 habitante por cada m2 de superficie edificable, la que se calculará aplicando el coeficiente de constructibilidad contemplado en el instrumento de planificación territorial para el área en que se emplaza el proyecto; en ausencia de dicho coeficiente, o de un instrumento de planificación territorial que lo fije, se aplicará un coeficiente de constructibilidad de 0,5.</w:t>
            </w:r>
          </w:p>
          <w:p w14:paraId="0501F691" w14:textId="77777777" w:rsidR="009714A9" w:rsidRDefault="009714A9" w:rsidP="00706A2A">
            <w:pPr>
              <w:tabs>
                <w:tab w:val="left" w:pos="450"/>
              </w:tabs>
              <w:spacing w:before="120"/>
              <w:ind w:left="450" w:hanging="450"/>
              <w:jc w:val="both"/>
              <w:rPr>
                <w:sz w:val="20"/>
                <w:szCs w:val="20"/>
              </w:rPr>
            </w:pPr>
          </w:p>
          <w:p w14:paraId="506B8AA5" w14:textId="77777777" w:rsidR="009714A9" w:rsidRDefault="009714A9" w:rsidP="00706A2A">
            <w:pPr>
              <w:spacing w:line="276" w:lineRule="auto"/>
              <w:ind w:left="164" w:right="172" w:firstLine="709"/>
              <w:jc w:val="both"/>
              <w:rPr>
                <w:sz w:val="20"/>
                <w:szCs w:val="20"/>
              </w:rPr>
            </w:pPr>
            <w:r w:rsidRPr="00EF0EDA">
              <w:rPr>
                <w:sz w:val="20"/>
                <w:szCs w:val="20"/>
              </w:rPr>
              <w:t>Cuando la superficie de terreno a ceder para equipamiento resulte inferior a 200 m2 podrá entregarse como área verde.</w:t>
            </w:r>
          </w:p>
          <w:p w14:paraId="0B9E23B4" w14:textId="77777777" w:rsidR="009714A9" w:rsidRDefault="009714A9" w:rsidP="00706A2A">
            <w:pPr>
              <w:spacing w:line="276" w:lineRule="auto"/>
              <w:ind w:left="164" w:right="172" w:firstLine="709"/>
              <w:jc w:val="both"/>
              <w:rPr>
                <w:sz w:val="20"/>
              </w:rPr>
            </w:pPr>
          </w:p>
          <w:p w14:paraId="456FD1C0" w14:textId="77777777" w:rsidR="009714A9" w:rsidRDefault="009714A9" w:rsidP="00706A2A">
            <w:pPr>
              <w:spacing w:line="276" w:lineRule="auto"/>
              <w:ind w:left="164" w:right="172" w:firstLine="709"/>
              <w:jc w:val="both"/>
              <w:rPr>
                <w:sz w:val="20"/>
              </w:rPr>
            </w:pPr>
            <w:r w:rsidRPr="00EF0EDA">
              <w:rPr>
                <w:sz w:val="20"/>
              </w:rPr>
              <w:t>El porcentaje de cesiones se calculará sobre la superficie total del terreno a lotear, descontadas las áreas declaradas de utilidad pública por el instrumento de planificación territorial correspondiente.</w:t>
            </w:r>
          </w:p>
          <w:p w14:paraId="27A991E4" w14:textId="77777777" w:rsidR="009714A9" w:rsidRDefault="009714A9" w:rsidP="00706A2A">
            <w:pPr>
              <w:spacing w:line="276" w:lineRule="auto"/>
              <w:ind w:left="164" w:right="172" w:firstLine="709"/>
              <w:jc w:val="both"/>
              <w:rPr>
                <w:sz w:val="20"/>
              </w:rPr>
            </w:pPr>
          </w:p>
          <w:p w14:paraId="4012354E" w14:textId="77777777" w:rsidR="009714A9" w:rsidRDefault="009714A9" w:rsidP="00706A2A">
            <w:pPr>
              <w:spacing w:line="276" w:lineRule="auto"/>
              <w:ind w:left="164" w:right="172" w:firstLine="709"/>
              <w:jc w:val="both"/>
              <w:rPr>
                <w:sz w:val="20"/>
              </w:rPr>
            </w:pPr>
            <w:r w:rsidRPr="00EF0EDA">
              <w:rPr>
                <w:sz w:val="20"/>
              </w:rPr>
              <w:t>Las cesiones deberán materializarse en las áreas declaradas de utilidad pública por el instrumento de planificación territorial respectivo que existan en dicho terreno y concuerden con el destino de las cesiones, y sólo a falta o insuficiencia de éstas, en el resto del terreno.</w:t>
            </w:r>
          </w:p>
          <w:p w14:paraId="627328AE" w14:textId="77777777" w:rsidR="009714A9" w:rsidRDefault="009714A9" w:rsidP="00706A2A">
            <w:pPr>
              <w:spacing w:line="276" w:lineRule="auto"/>
              <w:ind w:left="164" w:right="172" w:firstLine="709"/>
              <w:jc w:val="both"/>
              <w:rPr>
                <w:sz w:val="20"/>
                <w:szCs w:val="20"/>
              </w:rPr>
            </w:pPr>
          </w:p>
          <w:p w14:paraId="5495238F" w14:textId="1593CED9" w:rsidR="009714A9" w:rsidRPr="00EF0EDA" w:rsidRDefault="009714A9" w:rsidP="00706A2A">
            <w:pPr>
              <w:spacing w:line="276" w:lineRule="auto"/>
              <w:ind w:left="164" w:right="172" w:firstLine="709"/>
              <w:jc w:val="both"/>
              <w:rPr>
                <w:sz w:val="20"/>
                <w:szCs w:val="20"/>
              </w:rPr>
            </w:pPr>
            <w:r w:rsidRPr="00EF0EDA">
              <w:rPr>
                <w:sz w:val="20"/>
                <w:szCs w:val="20"/>
              </w:rPr>
              <w:t>Las superficies a ceder para áreas verdes podrán disponerse de dos formas:</w:t>
            </w:r>
          </w:p>
          <w:p w14:paraId="19CFAC40" w14:textId="069DE0E0" w:rsidR="009714A9" w:rsidRPr="00EF0EDA" w:rsidRDefault="009714A9">
            <w:pPr>
              <w:pStyle w:val="Textoindependiente31"/>
              <w:numPr>
                <w:ilvl w:val="0"/>
                <w:numId w:val="14"/>
              </w:numPr>
              <w:tabs>
                <w:tab w:val="clear" w:pos="567"/>
                <w:tab w:val="clear" w:pos="6325"/>
                <w:tab w:val="left" w:pos="5976"/>
              </w:tabs>
              <w:spacing w:before="120"/>
              <w:ind w:right="249" w:hanging="556"/>
              <w:rPr>
                <w:rFonts w:asciiTheme="minorHAnsi" w:eastAsiaTheme="minorHAnsi" w:hAnsiTheme="minorHAnsi" w:cstheme="minorBidi"/>
                <w:b w:val="0"/>
                <w:i w:val="0"/>
                <w:sz w:val="20"/>
                <w:lang w:eastAsia="en-US"/>
              </w:rPr>
            </w:pPr>
            <w:r w:rsidRPr="00EF0EDA">
              <w:rPr>
                <w:rFonts w:asciiTheme="minorHAnsi" w:eastAsiaTheme="minorHAnsi" w:hAnsiTheme="minorHAnsi" w:cstheme="minorBidi"/>
                <w:b w:val="0"/>
                <w:i w:val="0"/>
                <w:sz w:val="20"/>
                <w:lang w:eastAsia="en-US"/>
              </w:rPr>
              <w:lastRenderedPageBreak/>
              <w:t xml:space="preserve">En sentido longitudinal con respecto al espacio público siempre que su ancho no sea menor a 3 m. </w:t>
            </w:r>
          </w:p>
          <w:p w14:paraId="0981F421" w14:textId="77777777" w:rsidR="009714A9" w:rsidRDefault="009714A9">
            <w:pPr>
              <w:pStyle w:val="Prrafodelista"/>
              <w:numPr>
                <w:ilvl w:val="0"/>
                <w:numId w:val="14"/>
              </w:numPr>
              <w:tabs>
                <w:tab w:val="left" w:pos="5976"/>
              </w:tabs>
              <w:spacing w:before="120"/>
              <w:ind w:left="714" w:right="249" w:hanging="556"/>
              <w:contextualSpacing w:val="0"/>
              <w:jc w:val="both"/>
              <w:rPr>
                <w:sz w:val="20"/>
                <w:szCs w:val="20"/>
              </w:rPr>
            </w:pPr>
            <w:r w:rsidRPr="00EF0EDA">
              <w:rPr>
                <w:sz w:val="20"/>
                <w:szCs w:val="20"/>
              </w:rPr>
              <w:t>En sentido transversal con respecto al espacio público siempre que, cuando el área verde tenga sólo un frente hacia la vía pública, se cumpla la proporción entre frente y fondo que establezca el respectivo Plan Regulador Comunal o Seccional.  A falta de norma expresa sobre la materia la proporción será determinada por el arquitecto del proyecto.</w:t>
            </w:r>
          </w:p>
          <w:p w14:paraId="5833E640" w14:textId="55D58E6C" w:rsidR="009714A9" w:rsidRPr="00EF0EDA" w:rsidRDefault="009714A9" w:rsidP="00706A2A">
            <w:pPr>
              <w:pStyle w:val="Prrafodelista"/>
              <w:tabs>
                <w:tab w:val="left" w:pos="5976"/>
              </w:tabs>
              <w:spacing w:before="120"/>
              <w:ind w:left="714" w:right="249"/>
              <w:contextualSpacing w:val="0"/>
              <w:jc w:val="both"/>
              <w:rPr>
                <w:sz w:val="20"/>
                <w:szCs w:val="20"/>
              </w:rPr>
            </w:pPr>
          </w:p>
        </w:tc>
        <w:tc>
          <w:tcPr>
            <w:tcW w:w="1250" w:type="pct"/>
          </w:tcPr>
          <w:p w14:paraId="61A44C42" w14:textId="77777777" w:rsidR="009714A9" w:rsidRPr="00C62A49" w:rsidRDefault="009714A9" w:rsidP="00706A2A">
            <w:pPr>
              <w:tabs>
                <w:tab w:val="left" w:pos="709"/>
                <w:tab w:val="left" w:pos="1417"/>
                <w:tab w:val="left" w:pos="2551"/>
              </w:tabs>
              <w:jc w:val="both"/>
              <w:rPr>
                <w:sz w:val="20"/>
                <w:szCs w:val="20"/>
              </w:rPr>
            </w:pPr>
          </w:p>
          <w:p w14:paraId="770E5C49" w14:textId="12B26682" w:rsidR="009714A9" w:rsidRPr="00C62A49" w:rsidRDefault="009714A9" w:rsidP="00706A2A">
            <w:pPr>
              <w:spacing w:line="276" w:lineRule="auto"/>
              <w:ind w:left="164" w:right="172"/>
              <w:jc w:val="both"/>
              <w:rPr>
                <w:sz w:val="20"/>
                <w:szCs w:val="20"/>
              </w:rPr>
            </w:pPr>
            <w:r w:rsidRPr="00C62A49">
              <w:rPr>
                <w:rFonts w:cstheme="minorHAnsi"/>
                <w:b/>
                <w:color w:val="000000"/>
                <w:sz w:val="20"/>
                <w:szCs w:val="20"/>
              </w:rPr>
              <w:t>Artículo 2.2.5.</w:t>
            </w:r>
            <w:r w:rsidRPr="00C62A49">
              <w:rPr>
                <w:rFonts w:cstheme="minorHAnsi"/>
                <w:b/>
                <w:color w:val="000000"/>
                <w:sz w:val="24"/>
                <w:szCs w:val="24"/>
              </w:rPr>
              <w:t xml:space="preserve"> </w:t>
            </w:r>
            <w:r w:rsidRPr="00C62A49">
              <w:rPr>
                <w:sz w:val="20"/>
                <w:szCs w:val="20"/>
              </w:rPr>
              <w:t xml:space="preserve">Para satisfacer las necesidades de áreas verdes, equipamiento, actividades deportivas y recreacionales y circulación, a </w:t>
            </w:r>
            <w:r w:rsidRPr="00C62A49">
              <w:rPr>
                <w:sz w:val="20"/>
                <w:szCs w:val="20"/>
              </w:rPr>
              <w:lastRenderedPageBreak/>
              <w:t>que se refiere el artículo 70º de la Ley General de Urbanismo y Construcciones, en los loteos se deberá ceder gratuitamente las superficies de terreno que resulten de la aplicación de la siguiente tabla</w:t>
            </w:r>
            <w:del w:id="177" w:author="DPNU" w:date="2024-09-13T17:17:00Z" w16du:dateUtc="2024-09-13T20:17:00Z">
              <w:r w:rsidRPr="002F27D8">
                <w:rPr>
                  <w:sz w:val="20"/>
                  <w:szCs w:val="20"/>
                  <w:highlight w:val="yellow"/>
                </w:rPr>
                <w:delText>:</w:delText>
              </w:r>
            </w:del>
            <w:ins w:id="178" w:author="DPNU" w:date="2024-09-13T17:17:00Z" w16du:dateUtc="2024-09-13T20:17:00Z">
              <w:r w:rsidRPr="002F27D8">
                <w:rPr>
                  <w:sz w:val="20"/>
                  <w:szCs w:val="20"/>
                  <w:highlight w:val="yellow"/>
                </w:rPr>
                <w:t>,</w:t>
              </w:r>
              <w:r w:rsidRPr="00C62A49">
                <w:rPr>
                  <w:sz w:val="20"/>
                  <w:szCs w:val="20"/>
                </w:rPr>
                <w:t xml:space="preserve"> </w:t>
              </w:r>
              <w:r w:rsidRPr="002F27D8">
                <w:rPr>
                  <w:sz w:val="20"/>
                  <w:szCs w:val="20"/>
                  <w:highlight w:val="yellow"/>
                </w:rPr>
                <w:t>sin perjuicio de lo señalado en el inciso final del artículo 2.2.4.:</w:t>
              </w:r>
            </w:ins>
          </w:p>
          <w:p w14:paraId="7CF75454" w14:textId="77777777" w:rsidR="009714A9" w:rsidRPr="00C62A49" w:rsidRDefault="009714A9" w:rsidP="00706A2A">
            <w:pPr>
              <w:tabs>
                <w:tab w:val="left" w:pos="-155"/>
                <w:tab w:val="left" w:pos="0"/>
                <w:tab w:val="left" w:pos="564"/>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 w:val="left" w:pos="9924"/>
              </w:tabs>
              <w:suppressAutoHyphens/>
              <w:jc w:val="both"/>
              <w:rPr>
                <w:sz w:val="20"/>
                <w:szCs w:val="20"/>
              </w:rPr>
            </w:pPr>
          </w:p>
          <w:p w14:paraId="376B0570" w14:textId="1756C6A2" w:rsidR="009714A9" w:rsidRPr="00C62A49" w:rsidRDefault="009714A9" w:rsidP="00706A2A">
            <w:pPr>
              <w:pStyle w:val="Ttulo5"/>
              <w:jc w:val="center"/>
              <w:rPr>
                <w:rFonts w:eastAsiaTheme="minorHAnsi" w:cstheme="minorBidi"/>
                <w:color w:val="auto"/>
                <w:kern w:val="0"/>
                <w:sz w:val="20"/>
                <w:szCs w:val="20"/>
                <w14:ligatures w14:val="none"/>
              </w:rPr>
            </w:pPr>
            <w:r w:rsidRPr="00C62A49">
              <w:rPr>
                <w:rFonts w:eastAsiaTheme="minorHAnsi" w:cstheme="minorBidi"/>
                <w:color w:val="auto"/>
                <w:kern w:val="0"/>
                <w:sz w:val="20"/>
                <w:szCs w:val="20"/>
                <w14:ligatures w14:val="none"/>
              </w:rPr>
              <w:t>TABLA 1.  CALCULO DEL PORCENTAJE A CEDER</w:t>
            </w:r>
          </w:p>
          <w:p w14:paraId="1FBC7B52" w14:textId="77777777" w:rsidR="009714A9" w:rsidRPr="00C62A49" w:rsidRDefault="009714A9" w:rsidP="00706A2A">
            <w:pPr>
              <w:tabs>
                <w:tab w:val="left" w:pos="-155"/>
                <w:tab w:val="left" w:pos="0"/>
                <w:tab w:val="left" w:pos="564"/>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 w:val="left" w:pos="9924"/>
              </w:tabs>
              <w:suppressAutoHyphens/>
              <w:jc w:val="both"/>
              <w:rPr>
                <w:sz w:val="20"/>
                <w:szCs w:val="20"/>
              </w:rPr>
            </w:pPr>
          </w:p>
          <w:tbl>
            <w:tblPr>
              <w:tblW w:w="4746" w:type="pct"/>
              <w:jc w:val="center"/>
              <w:tblCellMar>
                <w:left w:w="120" w:type="dxa"/>
                <w:right w:w="120" w:type="dxa"/>
              </w:tblCellMar>
              <w:tblLook w:val="0000" w:firstRow="0" w:lastRow="0" w:firstColumn="0" w:lastColumn="0" w:noHBand="0" w:noVBand="0"/>
            </w:tblPr>
            <w:tblGrid>
              <w:gridCol w:w="998"/>
              <w:gridCol w:w="1139"/>
              <w:gridCol w:w="1929"/>
              <w:gridCol w:w="1898"/>
              <w:gridCol w:w="246"/>
            </w:tblGrid>
            <w:tr w:rsidR="009714A9" w:rsidRPr="00C62A49" w14:paraId="59F73B41" w14:textId="77777777" w:rsidTr="000C48A6">
              <w:trPr>
                <w:trHeight w:val="373"/>
                <w:jc w:val="center"/>
              </w:trPr>
              <w:tc>
                <w:tcPr>
                  <w:tcW w:w="806" w:type="pct"/>
                  <w:tcBorders>
                    <w:top w:val="double" w:sz="6" w:space="0" w:color="auto"/>
                    <w:left w:val="double" w:sz="6" w:space="0" w:color="auto"/>
                    <w:bottom w:val="nil"/>
                    <w:right w:val="nil"/>
                  </w:tcBorders>
                </w:tcPr>
                <w:p w14:paraId="1CD3C644" w14:textId="77777777" w:rsidR="009714A9" w:rsidRPr="00C62A49" w:rsidRDefault="009714A9" w:rsidP="00706A2A">
                  <w:pPr>
                    <w:tabs>
                      <w:tab w:val="left" w:pos="-155"/>
                      <w:tab w:val="left" w:pos="0"/>
                      <w:tab w:val="left" w:pos="564"/>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 w:val="left" w:pos="9924"/>
                    </w:tabs>
                    <w:suppressAutoHyphens/>
                    <w:spacing w:before="90"/>
                    <w:rPr>
                      <w:sz w:val="20"/>
                      <w:szCs w:val="20"/>
                    </w:rPr>
                  </w:pPr>
                  <w:r w:rsidRPr="00C62A49">
                    <w:rPr>
                      <w:sz w:val="20"/>
                      <w:szCs w:val="20"/>
                    </w:rPr>
                    <w:t>Densidad</w:t>
                  </w:r>
                </w:p>
                <w:p w14:paraId="0369F181" w14:textId="77777777" w:rsidR="009714A9" w:rsidRPr="00C62A49" w:rsidRDefault="009714A9" w:rsidP="00706A2A">
                  <w:pPr>
                    <w:tabs>
                      <w:tab w:val="left" w:pos="-155"/>
                      <w:tab w:val="left" w:pos="0"/>
                      <w:tab w:val="left" w:pos="564"/>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 w:val="left" w:pos="9924"/>
                    </w:tabs>
                    <w:suppressAutoHyphens/>
                    <w:spacing w:after="54"/>
                    <w:rPr>
                      <w:sz w:val="20"/>
                      <w:szCs w:val="20"/>
                    </w:rPr>
                  </w:pPr>
                  <w:r w:rsidRPr="00C62A49">
                    <w:rPr>
                      <w:sz w:val="20"/>
                      <w:szCs w:val="20"/>
                    </w:rPr>
                    <w:t>(</w:t>
                  </w:r>
                  <w:proofErr w:type="spellStart"/>
                  <w:r w:rsidRPr="00C62A49">
                    <w:rPr>
                      <w:sz w:val="20"/>
                      <w:szCs w:val="20"/>
                    </w:rPr>
                    <w:t>hab</w:t>
                  </w:r>
                  <w:proofErr w:type="spellEnd"/>
                  <w:r w:rsidRPr="00C62A49">
                    <w:rPr>
                      <w:sz w:val="20"/>
                      <w:szCs w:val="20"/>
                    </w:rPr>
                    <w:t>/</w:t>
                  </w:r>
                  <w:proofErr w:type="spellStart"/>
                  <w:r w:rsidRPr="00C62A49">
                    <w:rPr>
                      <w:sz w:val="20"/>
                      <w:szCs w:val="20"/>
                    </w:rPr>
                    <w:t>há</w:t>
                  </w:r>
                  <w:proofErr w:type="spellEnd"/>
                  <w:r w:rsidRPr="00C62A49">
                    <w:rPr>
                      <w:sz w:val="20"/>
                      <w:szCs w:val="20"/>
                    </w:rPr>
                    <w:t>)</w:t>
                  </w:r>
                </w:p>
              </w:tc>
              <w:tc>
                <w:tcPr>
                  <w:tcW w:w="3986" w:type="pct"/>
                  <w:gridSpan w:val="3"/>
                  <w:tcBorders>
                    <w:top w:val="double" w:sz="6" w:space="0" w:color="auto"/>
                    <w:left w:val="single" w:sz="6" w:space="0" w:color="auto"/>
                    <w:bottom w:val="nil"/>
                    <w:right w:val="double" w:sz="4" w:space="0" w:color="auto"/>
                  </w:tcBorders>
                </w:tcPr>
                <w:p w14:paraId="12628A54" w14:textId="77777777" w:rsidR="009714A9" w:rsidRPr="00C62A49" w:rsidRDefault="009714A9" w:rsidP="00706A2A">
                  <w:pPr>
                    <w:tabs>
                      <w:tab w:val="center" w:pos="3602"/>
                    </w:tabs>
                    <w:suppressAutoHyphens/>
                    <w:spacing w:before="90" w:after="54"/>
                    <w:jc w:val="center"/>
                    <w:rPr>
                      <w:sz w:val="20"/>
                      <w:szCs w:val="20"/>
                    </w:rPr>
                  </w:pPr>
                  <w:r w:rsidRPr="00C62A49">
                    <w:rPr>
                      <w:sz w:val="20"/>
                      <w:szCs w:val="20"/>
                    </w:rPr>
                    <w:t>%  A  Ceder</w:t>
                  </w:r>
                </w:p>
              </w:tc>
              <w:tc>
                <w:tcPr>
                  <w:tcW w:w="209" w:type="pct"/>
                  <w:tcBorders>
                    <w:left w:val="double" w:sz="4" w:space="0" w:color="auto"/>
                    <w:bottom w:val="nil"/>
                  </w:tcBorders>
                </w:tcPr>
                <w:p w14:paraId="69616F49" w14:textId="77777777" w:rsidR="009714A9" w:rsidRPr="00C62A49" w:rsidRDefault="009714A9" w:rsidP="00706A2A">
                  <w:pPr>
                    <w:tabs>
                      <w:tab w:val="center" w:pos="3602"/>
                    </w:tabs>
                    <w:suppressAutoHyphens/>
                    <w:spacing w:before="90" w:after="54"/>
                    <w:jc w:val="center"/>
                    <w:rPr>
                      <w:sz w:val="20"/>
                      <w:szCs w:val="20"/>
                    </w:rPr>
                  </w:pPr>
                </w:p>
              </w:tc>
            </w:tr>
            <w:tr w:rsidR="009714A9" w:rsidRPr="00C62A49" w14:paraId="11398DC1" w14:textId="77777777" w:rsidTr="000C48A6">
              <w:trPr>
                <w:trHeight w:val="1211"/>
                <w:jc w:val="center"/>
              </w:trPr>
              <w:tc>
                <w:tcPr>
                  <w:tcW w:w="806" w:type="pct"/>
                  <w:tcBorders>
                    <w:top w:val="nil"/>
                    <w:left w:val="double" w:sz="6" w:space="0" w:color="auto"/>
                    <w:bottom w:val="double" w:sz="6" w:space="0" w:color="auto"/>
                    <w:right w:val="nil"/>
                  </w:tcBorders>
                </w:tcPr>
                <w:p w14:paraId="7CA9107D" w14:textId="77777777" w:rsidR="009714A9" w:rsidRPr="00C62A49" w:rsidRDefault="009714A9" w:rsidP="00706A2A">
                  <w:pPr>
                    <w:tabs>
                      <w:tab w:val="left" w:pos="-155"/>
                      <w:tab w:val="left" w:pos="0"/>
                      <w:tab w:val="left" w:pos="564"/>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 w:val="left" w:pos="9924"/>
                    </w:tabs>
                    <w:suppressAutoHyphens/>
                    <w:spacing w:before="90" w:after="54"/>
                    <w:rPr>
                      <w:sz w:val="20"/>
                      <w:szCs w:val="20"/>
                    </w:rPr>
                  </w:pPr>
                </w:p>
              </w:tc>
              <w:tc>
                <w:tcPr>
                  <w:tcW w:w="1110" w:type="pct"/>
                  <w:tcBorders>
                    <w:top w:val="single" w:sz="6" w:space="0" w:color="auto"/>
                    <w:left w:val="single" w:sz="6" w:space="0" w:color="auto"/>
                    <w:bottom w:val="nil"/>
                    <w:right w:val="nil"/>
                  </w:tcBorders>
                </w:tcPr>
                <w:p w14:paraId="7CEA907B" w14:textId="77777777" w:rsidR="009714A9" w:rsidRPr="00C62A49" w:rsidRDefault="009714A9" w:rsidP="00706A2A">
                  <w:pPr>
                    <w:tabs>
                      <w:tab w:val="center" w:pos="1120"/>
                    </w:tabs>
                    <w:suppressAutoHyphens/>
                    <w:spacing w:before="90" w:after="54"/>
                    <w:jc w:val="center"/>
                    <w:rPr>
                      <w:sz w:val="20"/>
                      <w:szCs w:val="20"/>
                    </w:rPr>
                  </w:pPr>
                  <w:r w:rsidRPr="00C62A49">
                    <w:rPr>
                      <w:sz w:val="20"/>
                      <w:szCs w:val="20"/>
                    </w:rPr>
                    <w:t>Áreas Verdes, Deporte y Recreación</w:t>
                  </w:r>
                </w:p>
              </w:tc>
              <w:tc>
                <w:tcPr>
                  <w:tcW w:w="1354" w:type="pct"/>
                  <w:tcBorders>
                    <w:top w:val="single" w:sz="6" w:space="0" w:color="auto"/>
                    <w:left w:val="single" w:sz="6" w:space="0" w:color="auto"/>
                    <w:bottom w:val="nil"/>
                    <w:right w:val="nil"/>
                  </w:tcBorders>
                </w:tcPr>
                <w:p w14:paraId="4DB5AF4D" w14:textId="77777777" w:rsidR="009714A9" w:rsidRPr="00C62A49" w:rsidRDefault="009714A9" w:rsidP="00706A2A">
                  <w:pPr>
                    <w:tabs>
                      <w:tab w:val="center" w:pos="1120"/>
                    </w:tabs>
                    <w:suppressAutoHyphens/>
                    <w:spacing w:before="90" w:after="54"/>
                    <w:rPr>
                      <w:sz w:val="20"/>
                      <w:szCs w:val="20"/>
                    </w:rPr>
                  </w:pPr>
                  <w:r w:rsidRPr="00C62A49">
                    <w:rPr>
                      <w:sz w:val="20"/>
                      <w:szCs w:val="20"/>
                    </w:rPr>
                    <w:tab/>
                    <w:t>Equipamiento</w:t>
                  </w:r>
                </w:p>
              </w:tc>
              <w:tc>
                <w:tcPr>
                  <w:tcW w:w="1522" w:type="pct"/>
                  <w:tcBorders>
                    <w:top w:val="single" w:sz="6" w:space="0" w:color="auto"/>
                    <w:left w:val="single" w:sz="6" w:space="0" w:color="auto"/>
                    <w:bottom w:val="nil"/>
                    <w:right w:val="double" w:sz="4" w:space="0" w:color="auto"/>
                  </w:tcBorders>
                </w:tcPr>
                <w:p w14:paraId="4E12F71C" w14:textId="77777777" w:rsidR="009714A9" w:rsidRPr="00C62A49" w:rsidRDefault="009714A9" w:rsidP="00706A2A">
                  <w:pPr>
                    <w:tabs>
                      <w:tab w:val="center" w:pos="1121"/>
                    </w:tabs>
                    <w:suppressAutoHyphens/>
                    <w:spacing w:before="90" w:after="54"/>
                    <w:rPr>
                      <w:sz w:val="20"/>
                      <w:szCs w:val="20"/>
                    </w:rPr>
                  </w:pPr>
                  <w:r w:rsidRPr="00C62A49">
                    <w:rPr>
                      <w:sz w:val="20"/>
                      <w:szCs w:val="20"/>
                    </w:rPr>
                    <w:tab/>
                    <w:t>Circulaciones</w:t>
                  </w:r>
                </w:p>
              </w:tc>
              <w:tc>
                <w:tcPr>
                  <w:tcW w:w="209" w:type="pct"/>
                  <w:tcBorders>
                    <w:left w:val="double" w:sz="4" w:space="0" w:color="auto"/>
                    <w:bottom w:val="nil"/>
                  </w:tcBorders>
                </w:tcPr>
                <w:p w14:paraId="489EDAB8" w14:textId="77777777" w:rsidR="009714A9" w:rsidRPr="00C62A49" w:rsidRDefault="009714A9" w:rsidP="00706A2A">
                  <w:pPr>
                    <w:tabs>
                      <w:tab w:val="center" w:pos="1121"/>
                    </w:tabs>
                    <w:suppressAutoHyphens/>
                    <w:spacing w:before="90" w:after="54"/>
                    <w:rPr>
                      <w:sz w:val="20"/>
                      <w:szCs w:val="20"/>
                    </w:rPr>
                  </w:pPr>
                </w:p>
              </w:tc>
            </w:tr>
            <w:tr w:rsidR="009714A9" w:rsidRPr="00C62A49" w14:paraId="57C53A6D" w14:textId="77777777" w:rsidTr="000C48A6">
              <w:trPr>
                <w:jc w:val="center"/>
              </w:trPr>
              <w:tc>
                <w:tcPr>
                  <w:tcW w:w="806" w:type="pct"/>
                  <w:tcBorders>
                    <w:top w:val="double" w:sz="6" w:space="0" w:color="auto"/>
                    <w:left w:val="double" w:sz="6" w:space="0" w:color="auto"/>
                    <w:bottom w:val="nil"/>
                    <w:right w:val="nil"/>
                  </w:tcBorders>
                </w:tcPr>
                <w:p w14:paraId="67FFCE79" w14:textId="77777777" w:rsidR="009714A9" w:rsidRPr="00C62A49" w:rsidRDefault="009714A9" w:rsidP="00706A2A">
                  <w:pPr>
                    <w:tabs>
                      <w:tab w:val="left" w:pos="-155"/>
                      <w:tab w:val="left" w:pos="0"/>
                      <w:tab w:val="left" w:pos="564"/>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 w:val="left" w:pos="9924"/>
                    </w:tabs>
                    <w:suppressAutoHyphens/>
                    <w:spacing w:before="90" w:after="54"/>
                    <w:rPr>
                      <w:sz w:val="20"/>
                      <w:szCs w:val="20"/>
                    </w:rPr>
                  </w:pPr>
                </w:p>
                <w:p w14:paraId="5BA0DBFC" w14:textId="77777777" w:rsidR="009714A9" w:rsidRPr="00C62A49" w:rsidRDefault="009714A9" w:rsidP="00706A2A">
                  <w:pPr>
                    <w:tabs>
                      <w:tab w:val="left" w:pos="-155"/>
                      <w:tab w:val="left" w:pos="0"/>
                      <w:tab w:val="left" w:pos="564"/>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 w:val="left" w:pos="9924"/>
                    </w:tabs>
                    <w:suppressAutoHyphens/>
                    <w:spacing w:before="90" w:after="54"/>
                    <w:rPr>
                      <w:sz w:val="20"/>
                      <w:szCs w:val="20"/>
                    </w:rPr>
                  </w:pPr>
                  <w:r w:rsidRPr="00C62A49">
                    <w:rPr>
                      <w:sz w:val="20"/>
                      <w:szCs w:val="20"/>
                    </w:rPr>
                    <w:t>hasta 70</w:t>
                  </w:r>
                </w:p>
              </w:tc>
              <w:tc>
                <w:tcPr>
                  <w:tcW w:w="1110" w:type="pct"/>
                  <w:tcBorders>
                    <w:top w:val="double" w:sz="6" w:space="0" w:color="auto"/>
                    <w:left w:val="single" w:sz="6" w:space="0" w:color="auto"/>
                    <w:bottom w:val="nil"/>
                    <w:right w:val="nil"/>
                  </w:tcBorders>
                </w:tcPr>
                <w:p w14:paraId="45243F31" w14:textId="77777777" w:rsidR="009714A9" w:rsidRPr="00C62A49" w:rsidRDefault="009714A9" w:rsidP="00706A2A">
                  <w:pPr>
                    <w:tabs>
                      <w:tab w:val="left" w:pos="-155"/>
                      <w:tab w:val="left" w:pos="0"/>
                      <w:tab w:val="left" w:pos="564"/>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 w:val="left" w:pos="9924"/>
                    </w:tabs>
                    <w:suppressAutoHyphens/>
                    <w:spacing w:before="90" w:after="54"/>
                    <w:rPr>
                      <w:sz w:val="20"/>
                      <w:szCs w:val="20"/>
                    </w:rPr>
                  </w:pPr>
                </w:p>
                <w:p w14:paraId="1A99232E" w14:textId="77777777" w:rsidR="009714A9" w:rsidRPr="00C62A49" w:rsidRDefault="009714A9" w:rsidP="00706A2A">
                  <w:pPr>
                    <w:tabs>
                      <w:tab w:val="left" w:pos="-155"/>
                      <w:tab w:val="left" w:pos="0"/>
                      <w:tab w:val="left" w:pos="564"/>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 w:val="left" w:pos="9924"/>
                    </w:tabs>
                    <w:suppressAutoHyphens/>
                    <w:spacing w:before="90" w:after="54"/>
                    <w:rPr>
                      <w:sz w:val="20"/>
                      <w:szCs w:val="20"/>
                    </w:rPr>
                  </w:pPr>
                  <w:r w:rsidRPr="00C62A49">
                    <w:rPr>
                      <w:sz w:val="20"/>
                      <w:szCs w:val="20"/>
                    </w:rPr>
                    <w:t>0,1 x densidad</w:t>
                  </w:r>
                </w:p>
              </w:tc>
              <w:tc>
                <w:tcPr>
                  <w:tcW w:w="1354" w:type="pct"/>
                  <w:tcBorders>
                    <w:top w:val="double" w:sz="6" w:space="0" w:color="auto"/>
                    <w:left w:val="single" w:sz="6" w:space="0" w:color="auto"/>
                    <w:bottom w:val="nil"/>
                    <w:right w:val="nil"/>
                  </w:tcBorders>
                </w:tcPr>
                <w:p w14:paraId="7FE75028" w14:textId="77777777" w:rsidR="009714A9" w:rsidRPr="00C62A49" w:rsidRDefault="009714A9" w:rsidP="00706A2A">
                  <w:pPr>
                    <w:tabs>
                      <w:tab w:val="left" w:pos="-155"/>
                      <w:tab w:val="left" w:pos="0"/>
                      <w:tab w:val="left" w:pos="564"/>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 w:val="left" w:pos="9924"/>
                    </w:tabs>
                    <w:suppressAutoHyphens/>
                    <w:spacing w:before="90" w:after="54"/>
                    <w:rPr>
                      <w:sz w:val="20"/>
                      <w:szCs w:val="20"/>
                    </w:rPr>
                  </w:pPr>
                </w:p>
                <w:p w14:paraId="67FB146D" w14:textId="77777777" w:rsidR="009714A9" w:rsidRPr="00C62A49" w:rsidRDefault="009714A9" w:rsidP="00706A2A">
                  <w:pPr>
                    <w:tabs>
                      <w:tab w:val="left" w:pos="-155"/>
                      <w:tab w:val="left" w:pos="0"/>
                      <w:tab w:val="left" w:pos="564"/>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 w:val="left" w:pos="9924"/>
                    </w:tabs>
                    <w:suppressAutoHyphens/>
                    <w:spacing w:before="90" w:after="54"/>
                    <w:rPr>
                      <w:sz w:val="20"/>
                      <w:szCs w:val="20"/>
                    </w:rPr>
                  </w:pPr>
                  <w:r w:rsidRPr="00C62A49">
                    <w:rPr>
                      <w:sz w:val="20"/>
                      <w:szCs w:val="20"/>
                    </w:rPr>
                    <w:t>0,03 x densidad - 0,1</w:t>
                  </w:r>
                </w:p>
              </w:tc>
              <w:tc>
                <w:tcPr>
                  <w:tcW w:w="1522" w:type="pct"/>
                  <w:tcBorders>
                    <w:top w:val="double" w:sz="6" w:space="0" w:color="auto"/>
                    <w:left w:val="single" w:sz="6" w:space="0" w:color="auto"/>
                    <w:bottom w:val="nil"/>
                    <w:right w:val="double" w:sz="4" w:space="0" w:color="auto"/>
                  </w:tcBorders>
                </w:tcPr>
                <w:p w14:paraId="264B8A37" w14:textId="77777777" w:rsidR="009714A9" w:rsidRPr="00C62A49" w:rsidRDefault="009714A9" w:rsidP="00706A2A">
                  <w:pPr>
                    <w:tabs>
                      <w:tab w:val="left" w:pos="-155"/>
                      <w:tab w:val="left" w:pos="0"/>
                      <w:tab w:val="left" w:pos="564"/>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 w:val="left" w:pos="9924"/>
                    </w:tabs>
                    <w:suppressAutoHyphens/>
                    <w:spacing w:before="90" w:after="54"/>
                    <w:rPr>
                      <w:sz w:val="20"/>
                      <w:szCs w:val="20"/>
                    </w:rPr>
                  </w:pPr>
                </w:p>
                <w:p w14:paraId="3B023A0B" w14:textId="77777777" w:rsidR="009714A9" w:rsidRPr="00C62A49" w:rsidRDefault="009714A9" w:rsidP="00706A2A">
                  <w:pPr>
                    <w:tabs>
                      <w:tab w:val="left" w:pos="-155"/>
                      <w:tab w:val="left" w:pos="0"/>
                      <w:tab w:val="left" w:pos="564"/>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 w:val="left" w:pos="9924"/>
                    </w:tabs>
                    <w:suppressAutoHyphens/>
                    <w:spacing w:before="90" w:after="54"/>
                    <w:rPr>
                      <w:sz w:val="20"/>
                      <w:szCs w:val="20"/>
                    </w:rPr>
                  </w:pPr>
                  <w:r w:rsidRPr="00C62A49">
                    <w:rPr>
                      <w:sz w:val="20"/>
                      <w:szCs w:val="20"/>
                    </w:rPr>
                    <w:t>Hasta 30% en todos</w:t>
                  </w:r>
                </w:p>
              </w:tc>
              <w:tc>
                <w:tcPr>
                  <w:tcW w:w="209" w:type="pct"/>
                  <w:tcBorders>
                    <w:left w:val="double" w:sz="4" w:space="0" w:color="auto"/>
                    <w:bottom w:val="nil"/>
                  </w:tcBorders>
                </w:tcPr>
                <w:p w14:paraId="5F799E92" w14:textId="77777777" w:rsidR="009714A9" w:rsidRPr="00C62A49" w:rsidRDefault="009714A9" w:rsidP="00706A2A">
                  <w:pPr>
                    <w:tabs>
                      <w:tab w:val="left" w:pos="-155"/>
                      <w:tab w:val="left" w:pos="0"/>
                      <w:tab w:val="left" w:pos="564"/>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 w:val="left" w:pos="9924"/>
                    </w:tabs>
                    <w:suppressAutoHyphens/>
                    <w:spacing w:before="90" w:after="54"/>
                    <w:rPr>
                      <w:sz w:val="20"/>
                      <w:szCs w:val="20"/>
                    </w:rPr>
                  </w:pPr>
                </w:p>
              </w:tc>
            </w:tr>
            <w:tr w:rsidR="009714A9" w:rsidRPr="00C62A49" w14:paraId="57A2A5A4" w14:textId="77777777" w:rsidTr="000C48A6">
              <w:trPr>
                <w:jc w:val="center"/>
              </w:trPr>
              <w:tc>
                <w:tcPr>
                  <w:tcW w:w="806" w:type="pct"/>
                  <w:tcBorders>
                    <w:top w:val="single" w:sz="6" w:space="0" w:color="auto"/>
                    <w:left w:val="double" w:sz="6" w:space="0" w:color="auto"/>
                    <w:bottom w:val="double" w:sz="6" w:space="0" w:color="auto"/>
                    <w:right w:val="nil"/>
                  </w:tcBorders>
                </w:tcPr>
                <w:p w14:paraId="445F5D4F" w14:textId="77777777" w:rsidR="009714A9" w:rsidRPr="00C62A49" w:rsidRDefault="009714A9" w:rsidP="00706A2A">
                  <w:pPr>
                    <w:tabs>
                      <w:tab w:val="left" w:pos="-155"/>
                      <w:tab w:val="left" w:pos="0"/>
                      <w:tab w:val="left" w:pos="564"/>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 w:val="left" w:pos="9924"/>
                    </w:tabs>
                    <w:suppressAutoHyphens/>
                    <w:spacing w:before="90" w:after="54"/>
                    <w:rPr>
                      <w:sz w:val="20"/>
                      <w:szCs w:val="20"/>
                    </w:rPr>
                  </w:pPr>
                  <w:r w:rsidRPr="00C62A49">
                    <w:rPr>
                      <w:sz w:val="20"/>
                      <w:szCs w:val="20"/>
                    </w:rPr>
                    <w:t>sobre 70</w:t>
                  </w:r>
                </w:p>
              </w:tc>
              <w:tc>
                <w:tcPr>
                  <w:tcW w:w="1110" w:type="pct"/>
                  <w:tcBorders>
                    <w:top w:val="single" w:sz="6" w:space="0" w:color="auto"/>
                    <w:left w:val="single" w:sz="6" w:space="0" w:color="auto"/>
                    <w:bottom w:val="double" w:sz="6" w:space="0" w:color="auto"/>
                    <w:right w:val="nil"/>
                  </w:tcBorders>
                </w:tcPr>
                <w:p w14:paraId="198B8741" w14:textId="77777777" w:rsidR="009714A9" w:rsidRPr="00C62A49" w:rsidRDefault="009714A9" w:rsidP="00706A2A">
                  <w:pPr>
                    <w:tabs>
                      <w:tab w:val="left" w:pos="-155"/>
                      <w:tab w:val="left" w:pos="0"/>
                      <w:tab w:val="left" w:pos="564"/>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 w:val="left" w:pos="9924"/>
                    </w:tabs>
                    <w:suppressAutoHyphens/>
                    <w:spacing w:after="54"/>
                    <w:rPr>
                      <w:sz w:val="20"/>
                      <w:szCs w:val="20"/>
                    </w:rPr>
                  </w:pPr>
                  <w:r w:rsidRPr="00C62A49">
                    <w:rPr>
                      <w:sz w:val="20"/>
                      <w:szCs w:val="20"/>
                    </w:rPr>
                    <w:t>0,003 x densidad + 6,79 con un máximo de 10%</w:t>
                  </w:r>
                </w:p>
              </w:tc>
              <w:tc>
                <w:tcPr>
                  <w:tcW w:w="1354" w:type="pct"/>
                  <w:tcBorders>
                    <w:top w:val="single" w:sz="6" w:space="0" w:color="auto"/>
                    <w:left w:val="single" w:sz="6" w:space="0" w:color="auto"/>
                    <w:bottom w:val="double" w:sz="6" w:space="0" w:color="auto"/>
                    <w:right w:val="nil"/>
                  </w:tcBorders>
                </w:tcPr>
                <w:p w14:paraId="18D07D24" w14:textId="77777777" w:rsidR="009714A9" w:rsidRPr="00C62A49" w:rsidRDefault="009714A9" w:rsidP="00706A2A">
                  <w:pPr>
                    <w:tabs>
                      <w:tab w:val="left" w:pos="-155"/>
                      <w:tab w:val="left" w:pos="0"/>
                      <w:tab w:val="left" w:pos="564"/>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 w:val="left" w:pos="9924"/>
                    </w:tabs>
                    <w:suppressAutoHyphens/>
                    <w:spacing w:before="90" w:after="54"/>
                    <w:rPr>
                      <w:sz w:val="20"/>
                      <w:szCs w:val="20"/>
                    </w:rPr>
                  </w:pPr>
                  <w:r w:rsidRPr="00C62A49">
                    <w:rPr>
                      <w:sz w:val="20"/>
                      <w:szCs w:val="20"/>
                    </w:rPr>
                    <w:t>0,002 x densidad + 1,86  con un máximo de 4%</w:t>
                  </w:r>
                </w:p>
              </w:tc>
              <w:tc>
                <w:tcPr>
                  <w:tcW w:w="1522" w:type="pct"/>
                  <w:tcBorders>
                    <w:top w:val="nil"/>
                    <w:left w:val="single" w:sz="6" w:space="0" w:color="auto"/>
                    <w:bottom w:val="double" w:sz="6" w:space="0" w:color="auto"/>
                    <w:right w:val="double" w:sz="4" w:space="0" w:color="auto"/>
                  </w:tcBorders>
                </w:tcPr>
                <w:p w14:paraId="115D8E38" w14:textId="77777777" w:rsidR="009714A9" w:rsidRPr="00C62A49" w:rsidRDefault="009714A9" w:rsidP="00706A2A">
                  <w:pPr>
                    <w:tabs>
                      <w:tab w:val="left" w:pos="-155"/>
                      <w:tab w:val="left" w:pos="0"/>
                      <w:tab w:val="left" w:pos="564"/>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 w:val="left" w:pos="9924"/>
                    </w:tabs>
                    <w:suppressAutoHyphens/>
                    <w:spacing w:before="90" w:after="54"/>
                    <w:rPr>
                      <w:sz w:val="20"/>
                      <w:szCs w:val="20"/>
                    </w:rPr>
                  </w:pPr>
                  <w:r w:rsidRPr="00C62A49">
                    <w:rPr>
                      <w:sz w:val="20"/>
                      <w:szCs w:val="20"/>
                    </w:rPr>
                    <w:t>los tramos de densidad</w:t>
                  </w:r>
                </w:p>
              </w:tc>
              <w:tc>
                <w:tcPr>
                  <w:tcW w:w="209" w:type="pct"/>
                  <w:tcBorders>
                    <w:top w:val="nil"/>
                    <w:left w:val="double" w:sz="4" w:space="0" w:color="auto"/>
                  </w:tcBorders>
                </w:tcPr>
                <w:p w14:paraId="4D25C067" w14:textId="77777777" w:rsidR="009714A9" w:rsidRPr="00C62A49" w:rsidRDefault="009714A9" w:rsidP="00706A2A">
                  <w:pPr>
                    <w:tabs>
                      <w:tab w:val="left" w:pos="-155"/>
                      <w:tab w:val="left" w:pos="0"/>
                      <w:tab w:val="left" w:pos="564"/>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 w:val="left" w:pos="9924"/>
                    </w:tabs>
                    <w:suppressAutoHyphens/>
                    <w:spacing w:before="90" w:after="54"/>
                    <w:jc w:val="right"/>
                    <w:rPr>
                      <w:sz w:val="20"/>
                      <w:szCs w:val="20"/>
                    </w:rPr>
                  </w:pPr>
                </w:p>
                <w:p w14:paraId="3C5302E3" w14:textId="77777777" w:rsidR="009714A9" w:rsidRPr="00C62A49" w:rsidRDefault="009714A9" w:rsidP="00706A2A">
                  <w:pPr>
                    <w:tabs>
                      <w:tab w:val="left" w:pos="-155"/>
                      <w:tab w:val="left" w:pos="0"/>
                      <w:tab w:val="left" w:pos="564"/>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 w:val="left" w:pos="9924"/>
                    </w:tabs>
                    <w:suppressAutoHyphens/>
                    <w:spacing w:before="90" w:after="54"/>
                    <w:rPr>
                      <w:sz w:val="20"/>
                      <w:szCs w:val="20"/>
                    </w:rPr>
                  </w:pPr>
                </w:p>
              </w:tc>
            </w:tr>
          </w:tbl>
          <w:p w14:paraId="041758A8" w14:textId="77777777" w:rsidR="009714A9" w:rsidRPr="00C62A49" w:rsidRDefault="009714A9" w:rsidP="00706A2A">
            <w:pPr>
              <w:pStyle w:val="Estilo1"/>
              <w:tabs>
                <w:tab w:val="left" w:pos="1418"/>
                <w:tab w:val="left" w:pos="2530"/>
              </w:tabs>
              <w:spacing w:after="0"/>
              <w:rPr>
                <w:rFonts w:asciiTheme="minorHAnsi" w:eastAsiaTheme="minorHAnsi" w:hAnsiTheme="minorHAnsi" w:cstheme="minorBidi"/>
                <w:noProof w:val="0"/>
                <w:sz w:val="20"/>
                <w:lang w:val="es-CL" w:eastAsia="en-US"/>
              </w:rPr>
            </w:pPr>
          </w:p>
          <w:p w14:paraId="0EB0E938" w14:textId="77777777" w:rsidR="009714A9" w:rsidRPr="00C62A49" w:rsidRDefault="009714A9" w:rsidP="00706A2A">
            <w:pPr>
              <w:spacing w:line="276" w:lineRule="auto"/>
              <w:ind w:left="164" w:right="172" w:firstLine="795"/>
              <w:jc w:val="both"/>
              <w:rPr>
                <w:sz w:val="20"/>
              </w:rPr>
            </w:pPr>
            <w:r w:rsidRPr="00C62A49">
              <w:rPr>
                <w:sz w:val="20"/>
              </w:rPr>
              <w:t xml:space="preserve">De la superficie resultante de la aplicación del porcentaje a ceder para Áreas Verdes, se destinará al interior de estas áreas verdes un 20% de dicha superficie, para </w:t>
            </w:r>
            <w:r w:rsidRPr="00C62A49">
              <w:rPr>
                <w:sz w:val="20"/>
                <w:szCs w:val="20"/>
              </w:rPr>
              <w:t>actividades</w:t>
            </w:r>
            <w:r w:rsidRPr="00C62A49">
              <w:rPr>
                <w:sz w:val="20"/>
              </w:rPr>
              <w:t xml:space="preserve"> deportivas y recreacionales que se desarrollen en espacios abiertos y descubiertos, en los cuales deberá contemplarse como mínimo la construcción de </w:t>
            </w:r>
            <w:proofErr w:type="spellStart"/>
            <w:r w:rsidRPr="00C62A49">
              <w:rPr>
                <w:sz w:val="20"/>
              </w:rPr>
              <w:t>multicanchas</w:t>
            </w:r>
            <w:proofErr w:type="spellEnd"/>
            <w:r w:rsidRPr="00C62A49">
              <w:rPr>
                <w:sz w:val="20"/>
              </w:rPr>
              <w:t>, canchas o espacios habilitados con circuitos de acondicionamiento físico, o semejantes.</w:t>
            </w:r>
          </w:p>
          <w:p w14:paraId="33EFC80F" w14:textId="77777777" w:rsidR="009714A9" w:rsidRPr="00C62A49" w:rsidRDefault="009714A9" w:rsidP="00706A2A">
            <w:pPr>
              <w:spacing w:line="276" w:lineRule="auto"/>
              <w:ind w:left="164" w:right="172" w:firstLine="795"/>
              <w:jc w:val="both"/>
              <w:rPr>
                <w:sz w:val="20"/>
              </w:rPr>
            </w:pPr>
          </w:p>
          <w:p w14:paraId="10DAC291" w14:textId="77777777" w:rsidR="009714A9" w:rsidRPr="00C62A49" w:rsidRDefault="009714A9" w:rsidP="00706A2A">
            <w:pPr>
              <w:spacing w:line="276" w:lineRule="auto"/>
              <w:ind w:left="164" w:right="172" w:firstLine="795"/>
              <w:jc w:val="both"/>
              <w:rPr>
                <w:sz w:val="20"/>
                <w:szCs w:val="20"/>
              </w:rPr>
            </w:pPr>
            <w:r w:rsidRPr="00C62A49">
              <w:rPr>
                <w:sz w:val="20"/>
              </w:rPr>
              <w:t xml:space="preserve">La densidad a que se refiere el presente artículo </w:t>
            </w:r>
            <w:r w:rsidRPr="00C62A49">
              <w:rPr>
                <w:sz w:val="20"/>
                <w:szCs w:val="20"/>
              </w:rPr>
              <w:t>corresponde a densidad bruta, en los términos definidos en el artículo 1.1.2. de esta Ordenanza.</w:t>
            </w:r>
          </w:p>
          <w:p w14:paraId="3366E35B" w14:textId="77777777" w:rsidR="009714A9" w:rsidRPr="00C62A49" w:rsidRDefault="009714A9" w:rsidP="00706A2A">
            <w:pPr>
              <w:spacing w:line="276" w:lineRule="auto"/>
              <w:ind w:left="164" w:right="172" w:firstLine="795"/>
              <w:jc w:val="both"/>
              <w:rPr>
                <w:sz w:val="20"/>
                <w:szCs w:val="20"/>
              </w:rPr>
            </w:pPr>
          </w:p>
          <w:p w14:paraId="0D2CFA1F" w14:textId="77777777" w:rsidR="009714A9" w:rsidRPr="00C62A49" w:rsidRDefault="009714A9" w:rsidP="00706A2A">
            <w:pPr>
              <w:spacing w:line="276" w:lineRule="auto"/>
              <w:ind w:left="164" w:right="172" w:firstLine="795"/>
              <w:jc w:val="both"/>
              <w:rPr>
                <w:sz w:val="20"/>
                <w:szCs w:val="20"/>
              </w:rPr>
            </w:pPr>
            <w:r w:rsidRPr="00C62A49">
              <w:rPr>
                <w:sz w:val="20"/>
                <w:szCs w:val="20"/>
              </w:rPr>
              <w:t>Para el cálculo de la densidad de los proyectos de loteo se procederá según se establece a continuación:</w:t>
            </w:r>
          </w:p>
          <w:p w14:paraId="1184257F" w14:textId="77777777" w:rsidR="009714A9" w:rsidRPr="00C62A49" w:rsidRDefault="009714A9">
            <w:pPr>
              <w:pStyle w:val="Prrafodelista"/>
              <w:numPr>
                <w:ilvl w:val="0"/>
                <w:numId w:val="13"/>
              </w:numPr>
              <w:tabs>
                <w:tab w:val="left" w:pos="450"/>
              </w:tabs>
              <w:spacing w:before="120"/>
              <w:ind w:left="447" w:right="249" w:hanging="283"/>
              <w:jc w:val="both"/>
              <w:rPr>
                <w:sz w:val="20"/>
                <w:szCs w:val="20"/>
              </w:rPr>
            </w:pPr>
            <w:r w:rsidRPr="00C62A49">
              <w:rPr>
                <w:sz w:val="20"/>
                <w:szCs w:val="20"/>
              </w:rPr>
              <w:t>Vivienda con construcción simultánea: se aplicará la densidad del proyecto, considerando 4 habitantes por vivienda.</w:t>
            </w:r>
          </w:p>
          <w:p w14:paraId="159F2F63" w14:textId="77777777" w:rsidR="009714A9" w:rsidRPr="00C62A49" w:rsidRDefault="009714A9" w:rsidP="00706A2A">
            <w:pPr>
              <w:pStyle w:val="Prrafodelista"/>
              <w:tabs>
                <w:tab w:val="left" w:pos="450"/>
              </w:tabs>
              <w:spacing w:before="120"/>
              <w:ind w:left="447" w:right="249"/>
              <w:jc w:val="both"/>
              <w:rPr>
                <w:sz w:val="20"/>
                <w:szCs w:val="20"/>
              </w:rPr>
            </w:pPr>
          </w:p>
          <w:p w14:paraId="16E9AFED" w14:textId="77777777" w:rsidR="009714A9" w:rsidRPr="00C62A49" w:rsidRDefault="009714A9">
            <w:pPr>
              <w:pStyle w:val="Prrafodelista"/>
              <w:numPr>
                <w:ilvl w:val="0"/>
                <w:numId w:val="13"/>
              </w:numPr>
              <w:tabs>
                <w:tab w:val="left" w:pos="450"/>
              </w:tabs>
              <w:spacing w:before="120"/>
              <w:ind w:left="447" w:right="249" w:hanging="283"/>
              <w:jc w:val="both"/>
              <w:rPr>
                <w:sz w:val="20"/>
                <w:szCs w:val="20"/>
              </w:rPr>
            </w:pPr>
            <w:r w:rsidRPr="00C62A49">
              <w:rPr>
                <w:sz w:val="20"/>
                <w:szCs w:val="20"/>
              </w:rPr>
              <w:lastRenderedPageBreak/>
              <w:t>Vivienda sin construcción simultánea: se aplicará la densidad máxima establecida en el instrumento de planificación territorial correspondiente para el área en que se emplaza el proyecto.  Si el instrumento de planificación territorial no señala la densidad, se entenderá que ésta corresponde a 0,05 habitante por cada m2 de superficie edificable en el terreno loteado. La superficie edificable se calculará aplicando el coeficiente de constructibilidad contemplado en el instrumento de planificación territorial; en ausencia de dicho coeficiente, o de un instrumento de planificación territorial que lo fije, se aplicará un coeficiente de constructibilidad de 0,5.</w:t>
            </w:r>
          </w:p>
          <w:p w14:paraId="1E0ECB1A" w14:textId="77777777" w:rsidR="009714A9" w:rsidRPr="00C62A49" w:rsidRDefault="009714A9" w:rsidP="00706A2A">
            <w:pPr>
              <w:pStyle w:val="Prrafodelista"/>
              <w:tabs>
                <w:tab w:val="left" w:pos="450"/>
              </w:tabs>
              <w:spacing w:before="120"/>
              <w:ind w:left="447" w:right="249"/>
              <w:jc w:val="both"/>
              <w:rPr>
                <w:sz w:val="20"/>
                <w:szCs w:val="20"/>
              </w:rPr>
            </w:pPr>
          </w:p>
          <w:p w14:paraId="38925A2B" w14:textId="77777777" w:rsidR="009714A9" w:rsidRPr="00C62A49" w:rsidRDefault="009714A9">
            <w:pPr>
              <w:pStyle w:val="Prrafodelista"/>
              <w:numPr>
                <w:ilvl w:val="0"/>
                <w:numId w:val="13"/>
              </w:numPr>
              <w:tabs>
                <w:tab w:val="left" w:pos="450"/>
              </w:tabs>
              <w:spacing w:before="120"/>
              <w:ind w:left="447" w:right="249" w:hanging="283"/>
              <w:jc w:val="both"/>
              <w:rPr>
                <w:sz w:val="20"/>
                <w:szCs w:val="20"/>
              </w:rPr>
            </w:pPr>
            <w:r w:rsidRPr="00C62A49">
              <w:rPr>
                <w:sz w:val="20"/>
                <w:szCs w:val="20"/>
              </w:rPr>
              <w:t>Industria con construcción simultánea: se estimará 0,05 habitante por cada m2 de superficie edificada.</w:t>
            </w:r>
          </w:p>
          <w:p w14:paraId="619A0686" w14:textId="77777777" w:rsidR="009714A9" w:rsidRPr="00C62A49" w:rsidRDefault="009714A9" w:rsidP="00706A2A">
            <w:pPr>
              <w:pStyle w:val="Prrafodelista"/>
              <w:tabs>
                <w:tab w:val="left" w:pos="450"/>
              </w:tabs>
              <w:spacing w:before="120"/>
              <w:ind w:left="447" w:right="249"/>
              <w:jc w:val="both"/>
              <w:rPr>
                <w:sz w:val="20"/>
                <w:szCs w:val="20"/>
              </w:rPr>
            </w:pPr>
          </w:p>
          <w:p w14:paraId="6CF939E3" w14:textId="77777777" w:rsidR="009714A9" w:rsidRPr="00C62A49" w:rsidRDefault="009714A9">
            <w:pPr>
              <w:pStyle w:val="Prrafodelista"/>
              <w:numPr>
                <w:ilvl w:val="0"/>
                <w:numId w:val="13"/>
              </w:numPr>
              <w:tabs>
                <w:tab w:val="left" w:pos="450"/>
              </w:tabs>
              <w:spacing w:before="120"/>
              <w:ind w:left="447" w:right="249" w:hanging="283"/>
              <w:jc w:val="both"/>
              <w:rPr>
                <w:sz w:val="20"/>
                <w:szCs w:val="20"/>
              </w:rPr>
            </w:pPr>
            <w:r w:rsidRPr="00C62A49">
              <w:rPr>
                <w:sz w:val="20"/>
                <w:szCs w:val="20"/>
              </w:rPr>
              <w:t>Industria sin construcción simultánea: se estimará 0,05 habitante por cada m2 de superficie edificable, la que se calculará aplicando el coeficiente de constructibilidad contemplado en el instrumento de planificación territorial para el área en que se emplaza el proyecto; en ausencia de dicho coeficiente o de un instrumento de planificación territorial que lo fije, se aplicará un coeficiente de constructibilidad de 0,5.</w:t>
            </w:r>
          </w:p>
          <w:p w14:paraId="302EB94B" w14:textId="77777777" w:rsidR="009714A9" w:rsidRPr="00C62A49" w:rsidRDefault="009714A9" w:rsidP="00706A2A">
            <w:pPr>
              <w:pStyle w:val="Prrafodelista"/>
              <w:tabs>
                <w:tab w:val="left" w:pos="450"/>
              </w:tabs>
              <w:spacing w:before="120"/>
              <w:ind w:left="447" w:right="249"/>
              <w:jc w:val="both"/>
              <w:rPr>
                <w:sz w:val="20"/>
                <w:szCs w:val="20"/>
              </w:rPr>
            </w:pPr>
          </w:p>
          <w:p w14:paraId="0B874798" w14:textId="77777777" w:rsidR="009714A9" w:rsidRPr="00C62A49" w:rsidRDefault="009714A9">
            <w:pPr>
              <w:pStyle w:val="Prrafodelista"/>
              <w:numPr>
                <w:ilvl w:val="0"/>
                <w:numId w:val="13"/>
              </w:numPr>
              <w:tabs>
                <w:tab w:val="left" w:pos="450"/>
              </w:tabs>
              <w:spacing w:before="120"/>
              <w:ind w:left="447" w:right="249" w:hanging="283"/>
              <w:jc w:val="both"/>
              <w:rPr>
                <w:sz w:val="20"/>
                <w:szCs w:val="20"/>
              </w:rPr>
            </w:pPr>
            <w:r w:rsidRPr="00C62A49">
              <w:rPr>
                <w:sz w:val="20"/>
                <w:szCs w:val="20"/>
              </w:rPr>
              <w:t>Otros usos con construcción simultánea: se estimará 0,1 habitante por cada m2 de superficie edificada.</w:t>
            </w:r>
          </w:p>
          <w:p w14:paraId="5FD2416C" w14:textId="77777777" w:rsidR="009714A9" w:rsidRPr="00C62A49" w:rsidRDefault="009714A9" w:rsidP="00706A2A">
            <w:pPr>
              <w:pStyle w:val="Prrafodelista"/>
              <w:tabs>
                <w:tab w:val="left" w:pos="450"/>
              </w:tabs>
              <w:spacing w:before="120"/>
              <w:ind w:left="447" w:right="249"/>
              <w:jc w:val="both"/>
              <w:rPr>
                <w:sz w:val="20"/>
                <w:szCs w:val="20"/>
              </w:rPr>
            </w:pPr>
          </w:p>
          <w:p w14:paraId="2024B6B6" w14:textId="77777777" w:rsidR="009714A9" w:rsidRPr="00C62A49" w:rsidRDefault="009714A9">
            <w:pPr>
              <w:pStyle w:val="Prrafodelista"/>
              <w:numPr>
                <w:ilvl w:val="0"/>
                <w:numId w:val="13"/>
              </w:numPr>
              <w:tabs>
                <w:tab w:val="left" w:pos="450"/>
              </w:tabs>
              <w:spacing w:before="120"/>
              <w:ind w:left="447" w:right="249" w:hanging="283"/>
              <w:jc w:val="both"/>
              <w:rPr>
                <w:sz w:val="20"/>
                <w:szCs w:val="20"/>
              </w:rPr>
            </w:pPr>
            <w:r w:rsidRPr="00C62A49">
              <w:rPr>
                <w:sz w:val="20"/>
                <w:szCs w:val="20"/>
              </w:rPr>
              <w:t>Otros usos sin construcción simultánea: se considerará 0,1 habitante por cada m2 de superficie edificable, la que se calculará aplicando el coeficiente de constructibilidad contemplado en el instrumento de planificación territorial para el área en que se emplaza el proyecto; en ausencia de dicho coeficiente, o de un instrumento de planificación territorial que lo fije, se aplicará un coeficiente de constructibilidad de 0,5.</w:t>
            </w:r>
          </w:p>
          <w:p w14:paraId="3B821BDD" w14:textId="77777777" w:rsidR="009714A9" w:rsidRPr="00C62A49" w:rsidRDefault="009714A9" w:rsidP="00706A2A">
            <w:pPr>
              <w:tabs>
                <w:tab w:val="left" w:pos="450"/>
              </w:tabs>
              <w:spacing w:before="120"/>
              <w:ind w:left="450" w:hanging="450"/>
              <w:jc w:val="both"/>
              <w:rPr>
                <w:sz w:val="20"/>
                <w:szCs w:val="20"/>
              </w:rPr>
            </w:pPr>
          </w:p>
          <w:p w14:paraId="0973CC86" w14:textId="77777777" w:rsidR="009714A9" w:rsidRPr="00896318" w:rsidRDefault="009714A9" w:rsidP="00706A2A">
            <w:pPr>
              <w:spacing w:line="276" w:lineRule="auto"/>
              <w:ind w:left="164" w:right="172" w:firstLine="795"/>
              <w:jc w:val="both"/>
              <w:rPr>
                <w:sz w:val="20"/>
              </w:rPr>
            </w:pPr>
            <w:r w:rsidRPr="00C62A49">
              <w:rPr>
                <w:sz w:val="20"/>
                <w:szCs w:val="20"/>
              </w:rPr>
              <w:t xml:space="preserve">Cuando la </w:t>
            </w:r>
            <w:r w:rsidRPr="00896318">
              <w:rPr>
                <w:sz w:val="20"/>
              </w:rPr>
              <w:t>superficie de terreno a ceder para equipamiento resulte inferior a 200 m2 podrá entregarse como área verde.</w:t>
            </w:r>
          </w:p>
          <w:p w14:paraId="3A79DEFC" w14:textId="77777777" w:rsidR="009714A9" w:rsidRPr="00C62A49" w:rsidRDefault="009714A9" w:rsidP="00706A2A">
            <w:pPr>
              <w:spacing w:line="276" w:lineRule="auto"/>
              <w:ind w:left="164" w:right="172" w:firstLine="795"/>
              <w:jc w:val="both"/>
              <w:rPr>
                <w:sz w:val="20"/>
              </w:rPr>
            </w:pPr>
          </w:p>
          <w:p w14:paraId="706C4D20" w14:textId="77777777" w:rsidR="009714A9" w:rsidRPr="00C62A49" w:rsidRDefault="009714A9" w:rsidP="00706A2A">
            <w:pPr>
              <w:spacing w:line="276" w:lineRule="auto"/>
              <w:ind w:left="164" w:right="172" w:firstLine="795"/>
              <w:jc w:val="both"/>
              <w:rPr>
                <w:sz w:val="20"/>
              </w:rPr>
            </w:pPr>
            <w:r w:rsidRPr="00C62A49">
              <w:rPr>
                <w:sz w:val="20"/>
              </w:rPr>
              <w:t>El porcentaje de cesiones se calculará sobre la superficie total del terreno a lotear, descontadas las áreas declaradas de utilidad pública por el instrumento de planificación territorial correspondiente.</w:t>
            </w:r>
          </w:p>
          <w:p w14:paraId="05D7ADD4" w14:textId="77777777" w:rsidR="009714A9" w:rsidRPr="00C62A49" w:rsidRDefault="009714A9" w:rsidP="00706A2A">
            <w:pPr>
              <w:spacing w:line="276" w:lineRule="auto"/>
              <w:ind w:left="164" w:right="172" w:firstLine="795"/>
              <w:jc w:val="both"/>
              <w:rPr>
                <w:sz w:val="20"/>
              </w:rPr>
            </w:pPr>
          </w:p>
          <w:p w14:paraId="3E345264" w14:textId="77777777" w:rsidR="009714A9" w:rsidRPr="00C62A49" w:rsidRDefault="009714A9" w:rsidP="00706A2A">
            <w:pPr>
              <w:spacing w:line="276" w:lineRule="auto"/>
              <w:ind w:left="164" w:right="172" w:firstLine="795"/>
              <w:jc w:val="both"/>
              <w:rPr>
                <w:sz w:val="20"/>
              </w:rPr>
            </w:pPr>
            <w:r w:rsidRPr="00C62A49">
              <w:rPr>
                <w:sz w:val="20"/>
              </w:rPr>
              <w:t>Las cesiones deberán materializarse en las áreas declaradas de utilidad pública por el instrumento de planificación territorial respectivo que existan en dicho terreno y concuerden con el destino de las cesiones, y sólo a falta o insuficiencia de éstas, en el resto del terreno.</w:t>
            </w:r>
          </w:p>
          <w:p w14:paraId="78499EE4" w14:textId="77777777" w:rsidR="009714A9" w:rsidRPr="00896318" w:rsidRDefault="009714A9" w:rsidP="00706A2A">
            <w:pPr>
              <w:spacing w:line="276" w:lineRule="auto"/>
              <w:ind w:left="164" w:right="172" w:firstLine="795"/>
              <w:jc w:val="both"/>
              <w:rPr>
                <w:sz w:val="20"/>
              </w:rPr>
            </w:pPr>
          </w:p>
          <w:p w14:paraId="3B61857E" w14:textId="77777777" w:rsidR="009714A9" w:rsidRPr="00896318" w:rsidRDefault="009714A9" w:rsidP="00706A2A">
            <w:pPr>
              <w:spacing w:line="276" w:lineRule="auto"/>
              <w:ind w:left="164" w:right="172" w:firstLine="795"/>
              <w:jc w:val="both"/>
              <w:rPr>
                <w:sz w:val="20"/>
              </w:rPr>
            </w:pPr>
            <w:r w:rsidRPr="00896318">
              <w:rPr>
                <w:sz w:val="20"/>
              </w:rPr>
              <w:t>Las superficies a ceder para áreas verdes podrán disponerse de dos formas:</w:t>
            </w:r>
          </w:p>
          <w:p w14:paraId="274B0592" w14:textId="77777777" w:rsidR="009714A9" w:rsidRPr="00C62A49" w:rsidRDefault="009714A9">
            <w:pPr>
              <w:pStyle w:val="Textoindependiente31"/>
              <w:numPr>
                <w:ilvl w:val="0"/>
                <w:numId w:val="26"/>
              </w:numPr>
              <w:tabs>
                <w:tab w:val="clear" w:pos="567"/>
                <w:tab w:val="clear" w:pos="6325"/>
                <w:tab w:val="left" w:pos="5976"/>
              </w:tabs>
              <w:spacing w:before="120"/>
              <w:ind w:right="249" w:hanging="470"/>
              <w:rPr>
                <w:rFonts w:asciiTheme="minorHAnsi" w:eastAsiaTheme="minorHAnsi" w:hAnsiTheme="minorHAnsi" w:cstheme="minorBidi"/>
                <w:b w:val="0"/>
                <w:i w:val="0"/>
                <w:sz w:val="20"/>
                <w:lang w:eastAsia="en-US"/>
              </w:rPr>
            </w:pPr>
            <w:r w:rsidRPr="00C62A49">
              <w:rPr>
                <w:rFonts w:asciiTheme="minorHAnsi" w:eastAsiaTheme="minorHAnsi" w:hAnsiTheme="minorHAnsi" w:cstheme="minorBidi"/>
                <w:b w:val="0"/>
                <w:i w:val="0"/>
                <w:sz w:val="20"/>
                <w:lang w:eastAsia="en-US"/>
              </w:rPr>
              <w:lastRenderedPageBreak/>
              <w:t xml:space="preserve">En sentido longitudinal con respecto al espacio público siempre que su ancho no sea menor a 3 m. </w:t>
            </w:r>
          </w:p>
          <w:p w14:paraId="042180DE" w14:textId="77777777" w:rsidR="009714A9" w:rsidRPr="00C62A49" w:rsidRDefault="009714A9">
            <w:pPr>
              <w:pStyle w:val="Prrafodelista"/>
              <w:numPr>
                <w:ilvl w:val="0"/>
                <w:numId w:val="26"/>
              </w:numPr>
              <w:tabs>
                <w:tab w:val="left" w:pos="5976"/>
              </w:tabs>
              <w:spacing w:before="120"/>
              <w:ind w:right="249" w:hanging="470"/>
              <w:contextualSpacing w:val="0"/>
              <w:jc w:val="both"/>
              <w:rPr>
                <w:sz w:val="20"/>
                <w:szCs w:val="20"/>
              </w:rPr>
            </w:pPr>
            <w:r w:rsidRPr="00C62A49">
              <w:rPr>
                <w:sz w:val="20"/>
                <w:szCs w:val="20"/>
              </w:rPr>
              <w:t>En sentido transversal con respecto al espacio público siempre que, cuando el área verde tenga sólo un frente hacia la vía pública, se cumpla la proporción entre frente y fondo que establezca el respectivo Plan Regulador Comunal o Seccional.  A falta de norma expresa sobre la materia la proporción será determinada por el arquitecto del proyecto.</w:t>
            </w:r>
          </w:p>
          <w:p w14:paraId="5A15157E" w14:textId="10FA20B8" w:rsidR="009714A9" w:rsidRPr="00C62A49" w:rsidRDefault="009714A9" w:rsidP="00706A2A">
            <w:pPr>
              <w:tabs>
                <w:tab w:val="left" w:pos="599"/>
              </w:tabs>
              <w:spacing w:line="312" w:lineRule="auto"/>
              <w:ind w:right="170"/>
              <w:rPr>
                <w:sz w:val="20"/>
                <w:szCs w:val="20"/>
              </w:rPr>
            </w:pPr>
          </w:p>
        </w:tc>
        <w:tc>
          <w:tcPr>
            <w:tcW w:w="1250" w:type="pct"/>
          </w:tcPr>
          <w:p w14:paraId="75E6605B" w14:textId="77777777" w:rsidR="009714A9" w:rsidRPr="004E04FE" w:rsidRDefault="009714A9" w:rsidP="00706A2A">
            <w:pPr>
              <w:ind w:right="127"/>
              <w:rPr>
                <w:rFonts w:cstheme="minorHAnsi"/>
                <w:bCs/>
                <w:sz w:val="20"/>
                <w:szCs w:val="20"/>
              </w:rPr>
            </w:pPr>
          </w:p>
        </w:tc>
        <w:tc>
          <w:tcPr>
            <w:tcW w:w="1250" w:type="pct"/>
          </w:tcPr>
          <w:p w14:paraId="7D5CBDC0" w14:textId="77777777" w:rsidR="009714A9" w:rsidRPr="004E04FE" w:rsidRDefault="009714A9" w:rsidP="00706A2A">
            <w:pPr>
              <w:ind w:right="127"/>
              <w:rPr>
                <w:rFonts w:cstheme="minorHAnsi"/>
                <w:bCs/>
                <w:sz w:val="20"/>
                <w:szCs w:val="20"/>
              </w:rPr>
            </w:pPr>
          </w:p>
        </w:tc>
      </w:tr>
      <w:tr w:rsidR="009714A9" w:rsidRPr="00536FF3" w14:paraId="72721DCE" w14:textId="77777777" w:rsidTr="000C48A6">
        <w:trPr>
          <w:trHeight w:val="290"/>
          <w:jc w:val="center"/>
        </w:trPr>
        <w:tc>
          <w:tcPr>
            <w:tcW w:w="1250" w:type="pct"/>
          </w:tcPr>
          <w:p w14:paraId="0FC55CD3" w14:textId="77777777" w:rsidR="009714A9" w:rsidRDefault="009714A9" w:rsidP="008F5574">
            <w:pPr>
              <w:spacing w:line="276" w:lineRule="auto"/>
              <w:ind w:left="164" w:right="172"/>
              <w:jc w:val="both"/>
              <w:rPr>
                <w:sz w:val="20"/>
              </w:rPr>
            </w:pPr>
          </w:p>
          <w:p w14:paraId="6C3529B8" w14:textId="21DF54CF" w:rsidR="009714A9" w:rsidRPr="008F5574" w:rsidRDefault="009714A9" w:rsidP="008F5574">
            <w:pPr>
              <w:spacing w:line="276" w:lineRule="auto"/>
              <w:ind w:left="164" w:right="172"/>
              <w:jc w:val="both"/>
              <w:rPr>
                <w:sz w:val="20"/>
              </w:rPr>
            </w:pPr>
            <w:r w:rsidRPr="008F5574">
              <w:rPr>
                <w:b/>
                <w:bCs/>
                <w:sz w:val="20"/>
              </w:rPr>
              <w:t>Artículo 2.2.9.</w:t>
            </w:r>
            <w:r w:rsidRPr="008F5574">
              <w:rPr>
                <w:sz w:val="20"/>
              </w:rPr>
              <w:t xml:space="preserve"> Las superficies destinadas a pasajes, calles, avenidas, áreas verdes y espacios públicos en general, consultadas como tales en los proyectos de loteo y demás casos contemplados en el artículo 2.2.4., pasarán a ser parte del Plan Regulador Comunal al cursarse la recepción definitiva de las obras de urbanización, momento en el cual se entenderá aprobado el plano respectivo para efectos de lo indicado en el artículo 69 de la Ley General de Urbanismo y Construcciones.</w:t>
            </w:r>
          </w:p>
          <w:p w14:paraId="1A10675B" w14:textId="77777777" w:rsidR="009714A9" w:rsidRDefault="009714A9" w:rsidP="008F5574">
            <w:pPr>
              <w:spacing w:line="276" w:lineRule="auto"/>
              <w:ind w:left="164" w:right="172"/>
              <w:jc w:val="both"/>
              <w:rPr>
                <w:sz w:val="20"/>
              </w:rPr>
            </w:pPr>
          </w:p>
          <w:p w14:paraId="4E8E6636" w14:textId="69270C51" w:rsidR="009714A9" w:rsidRPr="008F5574" w:rsidRDefault="009714A9" w:rsidP="008F5574">
            <w:pPr>
              <w:spacing w:line="276" w:lineRule="auto"/>
              <w:ind w:left="164" w:right="172"/>
              <w:jc w:val="both"/>
              <w:rPr>
                <w:sz w:val="20"/>
              </w:rPr>
            </w:pPr>
            <w:r w:rsidRPr="008F5574">
              <w:rPr>
                <w:sz w:val="20"/>
              </w:rPr>
              <w:t>En las comunas en que subsidiariamente cumplan la función de Plan Regulador Comunal las disposiciones del Plan Regulador Intercomunal o Metropolitano, los espacios públicos señalados en el inciso anterior  pasarán a ser parte de dicho Plan, hasta que entre en vigencia el Plan Regulador Comunal, oportunidad en que se entenderán automáticamente incorporados a este último.</w:t>
            </w:r>
          </w:p>
          <w:p w14:paraId="22D6A265" w14:textId="77777777" w:rsidR="009714A9" w:rsidRDefault="009714A9" w:rsidP="008F5574">
            <w:pPr>
              <w:spacing w:line="276" w:lineRule="auto"/>
              <w:ind w:left="164" w:right="172"/>
              <w:jc w:val="both"/>
              <w:rPr>
                <w:sz w:val="20"/>
              </w:rPr>
            </w:pPr>
            <w:r w:rsidRPr="008F5574">
              <w:rPr>
                <w:sz w:val="20"/>
              </w:rPr>
              <w:t xml:space="preserve">   </w:t>
            </w:r>
          </w:p>
          <w:p w14:paraId="47F414E3" w14:textId="0BD5C441" w:rsidR="009714A9" w:rsidRPr="008F5574" w:rsidRDefault="009714A9" w:rsidP="008F5574">
            <w:pPr>
              <w:spacing w:line="276" w:lineRule="auto"/>
              <w:ind w:left="164" w:right="172"/>
              <w:jc w:val="both"/>
              <w:rPr>
                <w:sz w:val="20"/>
              </w:rPr>
            </w:pPr>
            <w:r w:rsidRPr="008F5574">
              <w:rPr>
                <w:sz w:val="20"/>
              </w:rPr>
              <w:t>INCISO ELIMINADO.</w:t>
            </w:r>
          </w:p>
          <w:p w14:paraId="79D2182F" w14:textId="77777777" w:rsidR="009714A9" w:rsidRPr="008F5574" w:rsidRDefault="009714A9" w:rsidP="008F5574">
            <w:pPr>
              <w:spacing w:line="276" w:lineRule="auto"/>
              <w:ind w:left="164" w:right="172"/>
              <w:jc w:val="both"/>
              <w:rPr>
                <w:sz w:val="20"/>
              </w:rPr>
            </w:pPr>
          </w:p>
          <w:p w14:paraId="33911F00" w14:textId="0B6A7E9F" w:rsidR="009714A9" w:rsidRDefault="009714A9" w:rsidP="008F5574">
            <w:pPr>
              <w:spacing w:line="276" w:lineRule="auto"/>
              <w:ind w:left="164" w:right="172"/>
              <w:jc w:val="both"/>
              <w:rPr>
                <w:sz w:val="20"/>
              </w:rPr>
            </w:pPr>
            <w:r w:rsidRPr="008F5574">
              <w:rPr>
                <w:sz w:val="20"/>
              </w:rPr>
              <w:t xml:space="preserve"> Los originales de los planos de loteo, de subdivisión y los que correspondan a los demás casos contemplados en el artículo 2.2.4. de esta Ordenanza, deberán archivarse en la Dirección de Obras  Municipales y una copia oficial de los mismos en el Conservador de Bienes Raíces respectivo, enviándose  además copias del mismo tenor, cuando no exista Plan Regulador Comunal, al Gobierno Regional, a la División de Desarrollo Urbano del Ministerio de Vivienda y Urbanismo, y a la respectiva Secretaría Regional Ministerial del mismo Ministerio.</w:t>
            </w:r>
          </w:p>
          <w:p w14:paraId="3CBD216C" w14:textId="0BF6CD78" w:rsidR="009714A9" w:rsidRDefault="009714A9" w:rsidP="008F5574">
            <w:pPr>
              <w:spacing w:line="276" w:lineRule="auto"/>
              <w:ind w:left="164" w:right="172"/>
              <w:jc w:val="both"/>
              <w:rPr>
                <w:sz w:val="20"/>
              </w:rPr>
            </w:pPr>
          </w:p>
        </w:tc>
        <w:tc>
          <w:tcPr>
            <w:tcW w:w="1250" w:type="pct"/>
          </w:tcPr>
          <w:p w14:paraId="3EB801BA" w14:textId="77777777" w:rsidR="009714A9" w:rsidRPr="00C62A49" w:rsidRDefault="009714A9" w:rsidP="008F5574">
            <w:pPr>
              <w:spacing w:line="276" w:lineRule="auto"/>
              <w:ind w:left="164" w:right="172"/>
              <w:jc w:val="both"/>
              <w:rPr>
                <w:sz w:val="20"/>
              </w:rPr>
            </w:pPr>
          </w:p>
        </w:tc>
        <w:tc>
          <w:tcPr>
            <w:tcW w:w="1250" w:type="pct"/>
          </w:tcPr>
          <w:p w14:paraId="34272013" w14:textId="77777777" w:rsidR="009714A9" w:rsidRDefault="009714A9" w:rsidP="008F5574">
            <w:pPr>
              <w:ind w:right="127"/>
              <w:rPr>
                <w:rFonts w:cstheme="minorHAnsi"/>
                <w:bCs/>
                <w:sz w:val="20"/>
                <w:szCs w:val="20"/>
              </w:rPr>
            </w:pPr>
          </w:p>
        </w:tc>
        <w:tc>
          <w:tcPr>
            <w:tcW w:w="1250" w:type="pct"/>
          </w:tcPr>
          <w:p w14:paraId="6BCD8AEA" w14:textId="77777777" w:rsidR="009714A9" w:rsidRDefault="009714A9" w:rsidP="008F5574">
            <w:pPr>
              <w:ind w:right="127"/>
              <w:rPr>
                <w:rFonts w:cstheme="minorHAnsi"/>
                <w:bCs/>
                <w:sz w:val="20"/>
                <w:szCs w:val="20"/>
              </w:rPr>
            </w:pPr>
          </w:p>
          <w:p w14:paraId="205AED55" w14:textId="77777777" w:rsidR="009714A9" w:rsidRPr="00F526AC" w:rsidRDefault="009714A9" w:rsidP="00F526AC">
            <w:pPr>
              <w:ind w:right="127"/>
              <w:jc w:val="both"/>
              <w:rPr>
                <w:rFonts w:cstheme="minorHAnsi"/>
                <w:b/>
                <w:color w:val="FF0000"/>
                <w:sz w:val="20"/>
                <w:szCs w:val="20"/>
                <w:u w:val="single"/>
              </w:rPr>
            </w:pPr>
            <w:r w:rsidRPr="00F526AC">
              <w:rPr>
                <w:rFonts w:cstheme="minorHAnsi"/>
                <w:b/>
                <w:color w:val="FF0000"/>
                <w:sz w:val="20"/>
                <w:szCs w:val="20"/>
                <w:u w:val="single"/>
              </w:rPr>
              <w:t>Respecto del artículo 2.2.9.</w:t>
            </w:r>
          </w:p>
          <w:p w14:paraId="3FDC3A22" w14:textId="77777777" w:rsidR="009714A9" w:rsidRPr="00F526AC" w:rsidRDefault="009714A9" w:rsidP="00F526AC">
            <w:pPr>
              <w:ind w:right="127"/>
              <w:jc w:val="both"/>
              <w:rPr>
                <w:rFonts w:cstheme="minorHAnsi"/>
                <w:b/>
                <w:color w:val="FF0000"/>
                <w:sz w:val="20"/>
                <w:szCs w:val="20"/>
                <w:u w:val="single"/>
              </w:rPr>
            </w:pPr>
          </w:p>
          <w:p w14:paraId="5C065B22" w14:textId="2A184848" w:rsidR="009714A9" w:rsidRPr="0082692A" w:rsidRDefault="009714A9" w:rsidP="00F526AC">
            <w:pPr>
              <w:ind w:right="127"/>
              <w:jc w:val="both"/>
              <w:rPr>
                <w:rFonts w:cstheme="minorHAnsi"/>
                <w:bCs/>
                <w:sz w:val="20"/>
                <w:szCs w:val="20"/>
              </w:rPr>
            </w:pPr>
            <w:r w:rsidRPr="00F526AC">
              <w:rPr>
                <w:rFonts w:cstheme="minorHAnsi"/>
                <w:bCs/>
                <w:color w:val="FF0000"/>
                <w:sz w:val="20"/>
                <w:szCs w:val="20"/>
              </w:rPr>
              <w:t>El texto propuesto en consulta pública no consideró modificación al art. 2.2.9. de la OGUC, pero considerando observaciones anteriores, se estimó necesario introducir modificaciones a dicho artículo para aclarar tramitación posterior de UV desvinculadas del proceso de división del suelo en Conservador de Bienes Raíces respectivo.</w:t>
            </w:r>
          </w:p>
        </w:tc>
      </w:tr>
      <w:tr w:rsidR="009714A9" w:rsidRPr="00536FF3" w14:paraId="7347FE8F" w14:textId="51D3AD42" w:rsidTr="000C48A6">
        <w:trPr>
          <w:trHeight w:val="290"/>
          <w:jc w:val="center"/>
        </w:trPr>
        <w:tc>
          <w:tcPr>
            <w:tcW w:w="1250" w:type="pct"/>
          </w:tcPr>
          <w:p w14:paraId="7F33DACD" w14:textId="77777777" w:rsidR="009714A9" w:rsidRDefault="009714A9" w:rsidP="008F5574">
            <w:pPr>
              <w:spacing w:line="276" w:lineRule="auto"/>
              <w:ind w:left="164" w:right="172"/>
              <w:jc w:val="both"/>
              <w:rPr>
                <w:sz w:val="20"/>
              </w:rPr>
            </w:pPr>
          </w:p>
          <w:p w14:paraId="67BBE663" w14:textId="2AC44569" w:rsidR="009714A9" w:rsidRDefault="009714A9" w:rsidP="008F5574">
            <w:pPr>
              <w:spacing w:line="276" w:lineRule="auto"/>
              <w:ind w:left="164" w:right="172"/>
              <w:jc w:val="both"/>
              <w:rPr>
                <w:sz w:val="20"/>
              </w:rPr>
            </w:pPr>
            <w:r w:rsidRPr="009311AF">
              <w:rPr>
                <w:rFonts w:cstheme="minorHAnsi"/>
                <w:b/>
                <w:color w:val="000000"/>
                <w:sz w:val="20"/>
                <w:szCs w:val="20"/>
              </w:rPr>
              <w:t>Artículo 2.6.4.</w:t>
            </w:r>
            <w:r>
              <w:rPr>
                <w:sz w:val="20"/>
              </w:rPr>
              <w:t xml:space="preserve"> </w:t>
            </w:r>
            <w:r w:rsidRPr="00D02588">
              <w:rPr>
                <w:sz w:val="20"/>
              </w:rPr>
              <w:t xml:space="preserve">Para los efectos previstos en los artículos 107, 108 y 109 de la Ley General de Urbanismo y Construcciones, se considerará que un proyecto tiene la calidad de Conjunto Armónico, cuando cumple con alguna de las condiciones que se señalan a continuación y con las exigencias que para cada caso se establecen, sin perjuicio de lo prescrito en los artículos 2.6.15. y 2.6.16. de este mismo Capítulo: </w:t>
            </w:r>
          </w:p>
          <w:p w14:paraId="2DCF87BD" w14:textId="77777777" w:rsidR="009714A9" w:rsidRDefault="009714A9" w:rsidP="008F5574">
            <w:pPr>
              <w:spacing w:line="276" w:lineRule="auto"/>
              <w:ind w:left="164" w:right="172"/>
              <w:jc w:val="both"/>
              <w:rPr>
                <w:sz w:val="20"/>
              </w:rPr>
            </w:pPr>
          </w:p>
          <w:p w14:paraId="58488A65" w14:textId="49397D16" w:rsidR="009714A9" w:rsidRPr="00D02588" w:rsidRDefault="009714A9">
            <w:pPr>
              <w:pStyle w:val="Prrafodelista"/>
              <w:numPr>
                <w:ilvl w:val="0"/>
                <w:numId w:val="15"/>
              </w:numPr>
              <w:spacing w:line="276" w:lineRule="auto"/>
              <w:ind w:right="172"/>
              <w:jc w:val="both"/>
              <w:rPr>
                <w:sz w:val="20"/>
              </w:rPr>
            </w:pPr>
            <w:r w:rsidRPr="00D02588">
              <w:rPr>
                <w:b/>
                <w:bCs/>
                <w:sz w:val="20"/>
              </w:rPr>
              <w:t>Condición de dimensión</w:t>
            </w:r>
            <w:r w:rsidRPr="00D02588">
              <w:rPr>
                <w:sz w:val="20"/>
              </w:rPr>
              <w:t>:</w:t>
            </w:r>
          </w:p>
          <w:p w14:paraId="225F9DE7" w14:textId="77777777" w:rsidR="009714A9" w:rsidRPr="00D02588" w:rsidRDefault="009714A9" w:rsidP="008F5574">
            <w:pPr>
              <w:spacing w:line="276" w:lineRule="auto"/>
              <w:ind w:left="164" w:right="172"/>
              <w:jc w:val="both"/>
              <w:rPr>
                <w:sz w:val="20"/>
              </w:rPr>
            </w:pPr>
          </w:p>
          <w:p w14:paraId="71F225DF" w14:textId="186D305F" w:rsidR="009714A9" w:rsidRDefault="009714A9">
            <w:pPr>
              <w:pStyle w:val="Prrafodelista"/>
              <w:numPr>
                <w:ilvl w:val="1"/>
                <w:numId w:val="16"/>
              </w:numPr>
              <w:spacing w:line="276" w:lineRule="auto"/>
              <w:ind w:left="879" w:right="249" w:hanging="357"/>
              <w:contextualSpacing w:val="0"/>
              <w:jc w:val="both"/>
              <w:rPr>
                <w:sz w:val="20"/>
              </w:rPr>
            </w:pPr>
            <w:r w:rsidRPr="00D02588">
              <w:rPr>
                <w:sz w:val="20"/>
              </w:rPr>
              <w:t>Estar emplazado en un terreno cuya superficie total sea igual o superior a 5 veces la superficie predial mínima establecida por el Plan Regulador respectivo, siempre que la superficie total no sea inferior a 5.000 m2.;</w:t>
            </w:r>
          </w:p>
          <w:p w14:paraId="05BCECA0" w14:textId="73C41567" w:rsidR="009714A9" w:rsidRPr="00D02588" w:rsidRDefault="009714A9">
            <w:pPr>
              <w:pStyle w:val="Prrafodelista"/>
              <w:numPr>
                <w:ilvl w:val="1"/>
                <w:numId w:val="16"/>
              </w:numPr>
              <w:spacing w:before="120" w:line="276" w:lineRule="auto"/>
              <w:ind w:left="879" w:right="249" w:hanging="357"/>
              <w:contextualSpacing w:val="0"/>
              <w:jc w:val="both"/>
              <w:rPr>
                <w:sz w:val="20"/>
              </w:rPr>
            </w:pPr>
            <w:r w:rsidRPr="00D02588">
              <w:rPr>
                <w:sz w:val="20"/>
              </w:rPr>
              <w:t>Estar emplazado en un terreno que constituya en sí una manzana existente, resultante o no de una fusión predial, cualquiera sea la superficie total de ésta;</w:t>
            </w:r>
          </w:p>
          <w:p w14:paraId="33E576F1" w14:textId="77845866" w:rsidR="009714A9" w:rsidRDefault="009714A9">
            <w:pPr>
              <w:pStyle w:val="Prrafodelista"/>
              <w:numPr>
                <w:ilvl w:val="1"/>
                <w:numId w:val="16"/>
              </w:numPr>
              <w:spacing w:before="120" w:line="276" w:lineRule="auto"/>
              <w:ind w:left="879" w:right="249" w:hanging="357"/>
              <w:contextualSpacing w:val="0"/>
              <w:jc w:val="both"/>
              <w:rPr>
                <w:sz w:val="20"/>
              </w:rPr>
            </w:pPr>
            <w:r w:rsidRPr="00D02588">
              <w:rPr>
                <w:sz w:val="20"/>
              </w:rPr>
              <w:t>Estar emplazado en un terreno resultante de una fusión predial, conforme al artículo 63 del D.F.L. N</w:t>
            </w:r>
            <w:r>
              <w:rPr>
                <w:sz w:val="20"/>
              </w:rPr>
              <w:t>°</w:t>
            </w:r>
            <w:r w:rsidRPr="00D02588">
              <w:rPr>
                <w:sz w:val="20"/>
              </w:rPr>
              <w:t xml:space="preserve"> 458, de Vivienda y Urbanismo, de 1975, siempre que su superficie no sea inferior a 2.500 m2.</w:t>
            </w:r>
          </w:p>
          <w:p w14:paraId="73AC1BC4" w14:textId="77777777" w:rsidR="009714A9" w:rsidRPr="00D02588" w:rsidRDefault="009714A9" w:rsidP="008F5574">
            <w:pPr>
              <w:pStyle w:val="Prrafodelista"/>
              <w:spacing w:before="120" w:after="120" w:line="276" w:lineRule="auto"/>
              <w:ind w:left="884" w:right="249"/>
              <w:jc w:val="both"/>
              <w:rPr>
                <w:sz w:val="20"/>
              </w:rPr>
            </w:pPr>
          </w:p>
          <w:p w14:paraId="58803964" w14:textId="77777777" w:rsidR="009714A9" w:rsidRDefault="009714A9">
            <w:pPr>
              <w:pStyle w:val="Prrafodelista"/>
              <w:numPr>
                <w:ilvl w:val="0"/>
                <w:numId w:val="15"/>
              </w:numPr>
              <w:spacing w:line="276" w:lineRule="auto"/>
              <w:ind w:right="172"/>
              <w:jc w:val="both"/>
              <w:rPr>
                <w:sz w:val="20"/>
              </w:rPr>
            </w:pPr>
            <w:r w:rsidRPr="00D02588">
              <w:rPr>
                <w:b/>
                <w:bCs/>
                <w:sz w:val="20"/>
              </w:rPr>
              <w:t>Condición de uso</w:t>
            </w:r>
            <w:r w:rsidRPr="00D02588">
              <w:rPr>
                <w:sz w:val="20"/>
              </w:rPr>
              <w:t>:</w:t>
            </w:r>
          </w:p>
          <w:p w14:paraId="77639DF0" w14:textId="77777777" w:rsidR="009714A9" w:rsidRDefault="009714A9" w:rsidP="008F5574">
            <w:pPr>
              <w:pStyle w:val="Prrafodelista"/>
              <w:spacing w:line="276" w:lineRule="auto"/>
              <w:ind w:left="524" w:right="172"/>
              <w:jc w:val="both"/>
              <w:rPr>
                <w:sz w:val="20"/>
              </w:rPr>
            </w:pPr>
          </w:p>
          <w:p w14:paraId="7ED8644D" w14:textId="77777777" w:rsidR="009714A9" w:rsidRDefault="009714A9" w:rsidP="008F5574">
            <w:pPr>
              <w:pStyle w:val="Prrafodelista"/>
              <w:spacing w:line="276" w:lineRule="auto"/>
              <w:ind w:left="524" w:right="172"/>
              <w:jc w:val="both"/>
              <w:rPr>
                <w:sz w:val="20"/>
              </w:rPr>
            </w:pPr>
            <w:r w:rsidRPr="00D02588">
              <w:rPr>
                <w:sz w:val="20"/>
              </w:rPr>
              <w:t>Estar destinado a equipamiento y emplazado en un terreno en que el Plan Regulador respectivo consulte el equipamiento como uso de suelo, que tenga una superficie total no inferior a 2.500 m2 y cumpla con lo preceptuado en el artículo 2.1.36. de esta Ordenanza.</w:t>
            </w:r>
          </w:p>
          <w:p w14:paraId="16CA1FA3" w14:textId="40FEED24" w:rsidR="009714A9" w:rsidRPr="00D02588" w:rsidRDefault="009714A9" w:rsidP="008F5574">
            <w:pPr>
              <w:pStyle w:val="Prrafodelista"/>
              <w:spacing w:before="120" w:line="276" w:lineRule="auto"/>
              <w:ind w:left="522" w:right="170"/>
              <w:contextualSpacing w:val="0"/>
              <w:jc w:val="both"/>
              <w:rPr>
                <w:sz w:val="20"/>
              </w:rPr>
            </w:pPr>
            <w:r w:rsidRPr="00D02588">
              <w:rPr>
                <w:sz w:val="20"/>
              </w:rPr>
              <w:t>El distanciamiento entre los edificios que contempla el proyecto y los deslindes con los predios vecinos, no podrá ser inferior a 10 m., aunque se emplace en áreas de construcción continua obligatoria.</w:t>
            </w:r>
          </w:p>
          <w:p w14:paraId="5F6AC79C" w14:textId="77777777" w:rsidR="009714A9" w:rsidRDefault="009714A9" w:rsidP="008F5574">
            <w:pPr>
              <w:pStyle w:val="Prrafodelista"/>
              <w:spacing w:line="276" w:lineRule="auto"/>
              <w:ind w:left="524" w:right="172"/>
              <w:jc w:val="both"/>
              <w:rPr>
                <w:sz w:val="20"/>
              </w:rPr>
            </w:pPr>
          </w:p>
          <w:p w14:paraId="632C62F1" w14:textId="4AF2CB37" w:rsidR="009714A9" w:rsidRPr="00D02588" w:rsidRDefault="009714A9">
            <w:pPr>
              <w:pStyle w:val="Prrafodelista"/>
              <w:numPr>
                <w:ilvl w:val="0"/>
                <w:numId w:val="15"/>
              </w:numPr>
              <w:spacing w:line="276" w:lineRule="auto"/>
              <w:ind w:right="172"/>
              <w:jc w:val="both"/>
              <w:rPr>
                <w:sz w:val="20"/>
              </w:rPr>
            </w:pPr>
            <w:r w:rsidRPr="00D02588">
              <w:rPr>
                <w:b/>
                <w:bCs/>
                <w:sz w:val="20"/>
              </w:rPr>
              <w:t>Condición de localización y ampliación</w:t>
            </w:r>
            <w:r w:rsidRPr="00D02588">
              <w:rPr>
                <w:sz w:val="20"/>
              </w:rPr>
              <w:t>:</w:t>
            </w:r>
          </w:p>
          <w:p w14:paraId="68CB0912" w14:textId="77777777" w:rsidR="009714A9" w:rsidRDefault="009714A9" w:rsidP="008F5574">
            <w:pPr>
              <w:pStyle w:val="Prrafodelista"/>
              <w:spacing w:line="276" w:lineRule="auto"/>
              <w:ind w:left="879"/>
              <w:contextualSpacing w:val="0"/>
              <w:jc w:val="both"/>
              <w:rPr>
                <w:sz w:val="20"/>
              </w:rPr>
            </w:pPr>
          </w:p>
          <w:p w14:paraId="01B994FB" w14:textId="392F5B36" w:rsidR="009714A9" w:rsidRDefault="009714A9">
            <w:pPr>
              <w:pStyle w:val="Prrafodelista"/>
              <w:numPr>
                <w:ilvl w:val="1"/>
                <w:numId w:val="17"/>
              </w:numPr>
              <w:spacing w:line="276" w:lineRule="auto"/>
              <w:ind w:left="879" w:right="249" w:hanging="357"/>
              <w:contextualSpacing w:val="0"/>
              <w:jc w:val="both"/>
              <w:rPr>
                <w:sz w:val="20"/>
              </w:rPr>
            </w:pPr>
            <w:r w:rsidRPr="00D02588">
              <w:rPr>
                <w:sz w:val="20"/>
              </w:rPr>
              <w:t xml:space="preserve">Estar localizados en el mismo terreno en que estén emplazados inmuebles declarados Monumentos Nacionales o definidos por el Plan Regulador como inmuebles de conservación histórica y que el proyecto contemple su ampliación, restauración, remodelación, reparación o rehabilitación. </w:t>
            </w:r>
          </w:p>
          <w:p w14:paraId="3221585F" w14:textId="77777777" w:rsidR="009714A9" w:rsidRDefault="009714A9" w:rsidP="008F5574">
            <w:pPr>
              <w:pStyle w:val="Prrafodelista"/>
              <w:spacing w:line="276" w:lineRule="auto"/>
              <w:ind w:left="879" w:right="249"/>
              <w:contextualSpacing w:val="0"/>
              <w:jc w:val="both"/>
              <w:rPr>
                <w:sz w:val="20"/>
              </w:rPr>
            </w:pPr>
          </w:p>
          <w:p w14:paraId="5727A32A" w14:textId="01F1BE62" w:rsidR="009714A9" w:rsidRDefault="009714A9" w:rsidP="008F5574">
            <w:pPr>
              <w:pStyle w:val="Prrafodelista"/>
              <w:spacing w:line="276" w:lineRule="auto"/>
              <w:ind w:left="879" w:right="249"/>
              <w:contextualSpacing w:val="0"/>
              <w:jc w:val="both"/>
              <w:rPr>
                <w:sz w:val="20"/>
              </w:rPr>
            </w:pPr>
            <w:r w:rsidRPr="00D02588">
              <w:rPr>
                <w:sz w:val="20"/>
              </w:rPr>
              <w:t>En el primer caso deberán contar con autorización previa del Consejo de Monumentos Nacionales, conforme a la Ley Nº17.288 y en el segundo, con autorización de la Secretaría Regional Ministerial de Vivienda y Urbanismo.</w:t>
            </w:r>
          </w:p>
          <w:p w14:paraId="7AA0FC80" w14:textId="77777777" w:rsidR="009714A9" w:rsidRDefault="009714A9" w:rsidP="008F5574">
            <w:pPr>
              <w:pStyle w:val="Prrafodelista"/>
              <w:spacing w:line="276" w:lineRule="auto"/>
              <w:ind w:left="879" w:right="249"/>
              <w:contextualSpacing w:val="0"/>
              <w:jc w:val="both"/>
              <w:rPr>
                <w:sz w:val="20"/>
              </w:rPr>
            </w:pPr>
          </w:p>
          <w:p w14:paraId="5FC84A7E" w14:textId="74159278" w:rsidR="009714A9" w:rsidRDefault="009714A9">
            <w:pPr>
              <w:pStyle w:val="Prrafodelista"/>
              <w:numPr>
                <w:ilvl w:val="1"/>
                <w:numId w:val="17"/>
              </w:numPr>
              <w:spacing w:line="276" w:lineRule="auto"/>
              <w:ind w:left="879" w:right="249" w:hanging="357"/>
              <w:contextualSpacing w:val="0"/>
              <w:jc w:val="both"/>
              <w:rPr>
                <w:sz w:val="20"/>
              </w:rPr>
            </w:pPr>
            <w:r w:rsidRPr="00D02588">
              <w:rPr>
                <w:sz w:val="20"/>
              </w:rPr>
              <w:t xml:space="preserve">Estar emplazados en un predio contiguo a un inmueble declarado Monumento Nacional o definido por el Plan Regulador como inmueble de conservación histórica y que el proyecto contemple la ampliación, restauración, remodelación, </w:t>
            </w:r>
            <w:r w:rsidRPr="00D02588">
              <w:rPr>
                <w:sz w:val="20"/>
              </w:rPr>
              <w:lastRenderedPageBreak/>
              <w:t>reparación o rehabilitación del respectivo Monumento Nacional o inmueble de conservación histórica.</w:t>
            </w:r>
          </w:p>
          <w:p w14:paraId="18D018F8" w14:textId="77777777" w:rsidR="009714A9" w:rsidRDefault="009714A9" w:rsidP="008F5574">
            <w:pPr>
              <w:pStyle w:val="Prrafodelista"/>
              <w:spacing w:line="276" w:lineRule="auto"/>
              <w:ind w:left="879" w:right="249"/>
              <w:contextualSpacing w:val="0"/>
              <w:jc w:val="both"/>
              <w:rPr>
                <w:sz w:val="20"/>
              </w:rPr>
            </w:pPr>
          </w:p>
          <w:p w14:paraId="18057F84" w14:textId="64793416" w:rsidR="009714A9" w:rsidRPr="00D02588" w:rsidRDefault="009714A9" w:rsidP="008F5574">
            <w:pPr>
              <w:pStyle w:val="Prrafodelista"/>
              <w:spacing w:line="276" w:lineRule="auto"/>
              <w:ind w:left="879" w:right="249"/>
              <w:contextualSpacing w:val="0"/>
              <w:jc w:val="both"/>
              <w:rPr>
                <w:sz w:val="20"/>
              </w:rPr>
            </w:pPr>
            <w:r w:rsidRPr="00D02588">
              <w:rPr>
                <w:sz w:val="20"/>
              </w:rPr>
              <w:t xml:space="preserve">En estos casos, la ampliación, restauración, remodelación, reparación o rehabilitación del inmueble declarado Monumento Nacional deberá contar con autorización previa del Consejo de Monumentos Nacionales, conforme a la Ley Nº17.288, y cuando dichas obras se realicen en un inmueble de conservación histórica, con la autorización previa de la Secretaría Regional Ministerial de Vivienda y Urbanismo.  </w:t>
            </w:r>
          </w:p>
          <w:p w14:paraId="0ED4D3AB" w14:textId="77777777" w:rsidR="009714A9" w:rsidRDefault="009714A9" w:rsidP="008F5574">
            <w:pPr>
              <w:spacing w:line="276" w:lineRule="auto"/>
              <w:ind w:left="164" w:right="172"/>
              <w:jc w:val="both"/>
              <w:rPr>
                <w:sz w:val="20"/>
              </w:rPr>
            </w:pPr>
          </w:p>
          <w:p w14:paraId="25F9AA45" w14:textId="5E4EC47D" w:rsidR="009714A9" w:rsidRDefault="009714A9" w:rsidP="008F5574">
            <w:pPr>
              <w:spacing w:line="276" w:lineRule="auto"/>
              <w:ind w:left="164" w:right="172" w:firstLine="795"/>
              <w:jc w:val="both"/>
              <w:rPr>
                <w:sz w:val="20"/>
              </w:rPr>
            </w:pPr>
            <w:r w:rsidRPr="00D02588">
              <w:rPr>
                <w:sz w:val="20"/>
              </w:rPr>
              <w:t>Los proyectos que cumplan con alguna de las condiciones señaladas en el inciso anterior deberán, además, cumplir copulativamente con los siguientes requisitos:</w:t>
            </w:r>
          </w:p>
          <w:p w14:paraId="3DDA4ACC" w14:textId="77777777" w:rsidR="009714A9" w:rsidRPr="00D02588" w:rsidRDefault="009714A9" w:rsidP="008F5574">
            <w:pPr>
              <w:spacing w:line="276" w:lineRule="auto"/>
              <w:ind w:left="164" w:right="172"/>
              <w:jc w:val="both"/>
              <w:rPr>
                <w:sz w:val="20"/>
              </w:rPr>
            </w:pPr>
          </w:p>
          <w:p w14:paraId="30243081" w14:textId="77777777" w:rsidR="009714A9" w:rsidRDefault="009714A9">
            <w:pPr>
              <w:pStyle w:val="Prrafodelista"/>
              <w:numPr>
                <w:ilvl w:val="1"/>
                <w:numId w:val="18"/>
              </w:numPr>
              <w:spacing w:line="276" w:lineRule="auto"/>
              <w:ind w:left="589" w:right="249" w:hanging="425"/>
              <w:contextualSpacing w:val="0"/>
              <w:jc w:val="both"/>
              <w:rPr>
                <w:sz w:val="20"/>
              </w:rPr>
            </w:pPr>
            <w:r w:rsidRPr="00413596">
              <w:rPr>
                <w:sz w:val="20"/>
              </w:rPr>
              <w:t>Que el terreno enfrente en al menos 20 metros a una vía existente o proyectada en el Plan Regulador respectivo, de un ancho mínimo de 20 m., con calzada de no menos de 14 m.</w:t>
            </w:r>
          </w:p>
          <w:p w14:paraId="1472A9CC" w14:textId="77777777" w:rsidR="009714A9" w:rsidRDefault="009714A9" w:rsidP="008F5574">
            <w:pPr>
              <w:pStyle w:val="Prrafodelista"/>
              <w:spacing w:before="120" w:line="276" w:lineRule="auto"/>
              <w:ind w:left="590" w:right="249"/>
              <w:contextualSpacing w:val="0"/>
              <w:jc w:val="both"/>
              <w:rPr>
                <w:sz w:val="20"/>
              </w:rPr>
            </w:pPr>
            <w:r w:rsidRPr="00413596">
              <w:rPr>
                <w:sz w:val="20"/>
              </w:rPr>
              <w:t>En el caso que la calzada no se encuentre materializada con las características señaladas, deberá ser ensanchada por el proyecto, hasta encontrarse o empalmarse con una calzada existente de al menos el mismo ancho.</w:t>
            </w:r>
          </w:p>
          <w:p w14:paraId="56F68367" w14:textId="77777777" w:rsidR="009714A9" w:rsidRDefault="009714A9" w:rsidP="008F5574">
            <w:pPr>
              <w:pStyle w:val="Prrafodelista"/>
              <w:spacing w:before="120" w:after="120" w:line="276" w:lineRule="auto"/>
              <w:ind w:left="589" w:right="249"/>
              <w:jc w:val="both"/>
              <w:rPr>
                <w:sz w:val="20"/>
              </w:rPr>
            </w:pPr>
          </w:p>
          <w:p w14:paraId="5D96C3DC" w14:textId="6BB6981D" w:rsidR="009714A9" w:rsidRPr="00413596" w:rsidRDefault="009714A9">
            <w:pPr>
              <w:pStyle w:val="Prrafodelista"/>
              <w:numPr>
                <w:ilvl w:val="1"/>
                <w:numId w:val="18"/>
              </w:numPr>
              <w:spacing w:before="120" w:after="120" w:line="276" w:lineRule="auto"/>
              <w:ind w:left="589" w:right="249" w:hanging="425"/>
              <w:jc w:val="both"/>
              <w:rPr>
                <w:sz w:val="20"/>
              </w:rPr>
            </w:pPr>
            <w:r w:rsidRPr="00413596">
              <w:rPr>
                <w:sz w:val="20"/>
              </w:rPr>
              <w:t xml:space="preserve">Que se ejecute un proyecto de mejoramiento en el espacio público que enfrenta el terreno, en toda el área comprendida entre la línea oficial y la solera, de acuerdo al diseño y características establecidos en el respectivo plano seccional.  </w:t>
            </w:r>
          </w:p>
          <w:p w14:paraId="0951EE7D" w14:textId="77777777" w:rsidR="009714A9" w:rsidRDefault="009714A9" w:rsidP="008F5574">
            <w:pPr>
              <w:spacing w:line="276" w:lineRule="auto"/>
              <w:ind w:right="172"/>
              <w:jc w:val="both"/>
              <w:rPr>
                <w:sz w:val="20"/>
              </w:rPr>
            </w:pPr>
          </w:p>
          <w:p w14:paraId="4B85A9FE" w14:textId="721E23D7" w:rsidR="009714A9" w:rsidRDefault="009714A9" w:rsidP="008F5574">
            <w:pPr>
              <w:spacing w:line="276" w:lineRule="auto"/>
              <w:ind w:left="164" w:right="172" w:firstLine="709"/>
              <w:jc w:val="both"/>
              <w:rPr>
                <w:sz w:val="20"/>
              </w:rPr>
            </w:pPr>
            <w:r w:rsidRPr="00D02588">
              <w:rPr>
                <w:sz w:val="20"/>
              </w:rPr>
              <w:t>Sólo se podrán hacer las exigencias a que alude la letra b) del inciso anterior, cuando las Municipalidades hayan establecido las características y el diseño de los proyectos de mejoramiento del espacio público mediante planos seccionales.</w:t>
            </w:r>
          </w:p>
          <w:p w14:paraId="7DD35A7F" w14:textId="77777777" w:rsidR="009714A9" w:rsidRDefault="009714A9" w:rsidP="008F5574">
            <w:pPr>
              <w:spacing w:line="276" w:lineRule="auto"/>
              <w:ind w:left="164" w:right="172" w:firstLine="709"/>
              <w:jc w:val="both"/>
              <w:rPr>
                <w:sz w:val="20"/>
              </w:rPr>
            </w:pPr>
          </w:p>
          <w:p w14:paraId="6C0A0990" w14:textId="77777777" w:rsidR="009714A9" w:rsidRDefault="009714A9" w:rsidP="008F5574">
            <w:pPr>
              <w:spacing w:line="276" w:lineRule="auto"/>
              <w:ind w:left="164" w:right="172" w:firstLine="709"/>
              <w:jc w:val="both"/>
              <w:rPr>
                <w:sz w:val="20"/>
              </w:rPr>
            </w:pPr>
          </w:p>
          <w:p w14:paraId="075D4642" w14:textId="77777777" w:rsidR="009714A9" w:rsidRDefault="009714A9" w:rsidP="008F5574">
            <w:pPr>
              <w:spacing w:line="276" w:lineRule="auto"/>
              <w:ind w:left="164" w:right="172" w:firstLine="709"/>
              <w:jc w:val="both"/>
              <w:rPr>
                <w:sz w:val="20"/>
              </w:rPr>
            </w:pPr>
          </w:p>
          <w:p w14:paraId="10826099" w14:textId="77777777" w:rsidR="009714A9" w:rsidRDefault="009714A9" w:rsidP="008F5574">
            <w:pPr>
              <w:spacing w:line="276" w:lineRule="auto"/>
              <w:ind w:left="164" w:right="172" w:firstLine="709"/>
              <w:jc w:val="both"/>
              <w:rPr>
                <w:sz w:val="20"/>
              </w:rPr>
            </w:pPr>
          </w:p>
          <w:p w14:paraId="1A97109D" w14:textId="77777777" w:rsidR="009714A9" w:rsidRDefault="009714A9" w:rsidP="008F5574">
            <w:pPr>
              <w:spacing w:line="276" w:lineRule="auto"/>
              <w:ind w:left="164" w:right="172" w:firstLine="709"/>
              <w:jc w:val="both"/>
              <w:rPr>
                <w:sz w:val="20"/>
              </w:rPr>
            </w:pPr>
            <w:r w:rsidRPr="00D02588">
              <w:rPr>
                <w:sz w:val="20"/>
              </w:rPr>
              <w:t>Las obras que se deban realizar en conformidad al presente artículo deberán ejecutarse o garantizarse y contar con recepción final previa o conjuntamente con las obras de edificación.</w:t>
            </w:r>
          </w:p>
          <w:p w14:paraId="2EC425EC" w14:textId="77777777" w:rsidR="009714A9" w:rsidRDefault="009714A9" w:rsidP="008F5574">
            <w:pPr>
              <w:spacing w:line="276" w:lineRule="auto"/>
              <w:ind w:left="164" w:right="172"/>
              <w:jc w:val="both"/>
              <w:rPr>
                <w:sz w:val="20"/>
              </w:rPr>
            </w:pPr>
          </w:p>
          <w:p w14:paraId="4FD285EF" w14:textId="50F5B952" w:rsidR="009714A9" w:rsidRPr="00D02588" w:rsidRDefault="009714A9" w:rsidP="008F5574">
            <w:pPr>
              <w:spacing w:line="276" w:lineRule="auto"/>
              <w:ind w:left="164" w:right="172"/>
              <w:jc w:val="both"/>
              <w:rPr>
                <w:sz w:val="20"/>
              </w:rPr>
            </w:pPr>
          </w:p>
        </w:tc>
        <w:tc>
          <w:tcPr>
            <w:tcW w:w="1250" w:type="pct"/>
          </w:tcPr>
          <w:p w14:paraId="27AD6039" w14:textId="77777777" w:rsidR="009714A9" w:rsidRPr="00C62A49" w:rsidRDefault="009714A9" w:rsidP="008F5574">
            <w:pPr>
              <w:spacing w:line="276" w:lineRule="auto"/>
              <w:ind w:left="164" w:right="172"/>
              <w:jc w:val="both"/>
              <w:rPr>
                <w:sz w:val="20"/>
              </w:rPr>
            </w:pPr>
          </w:p>
          <w:p w14:paraId="4151418D" w14:textId="25C00E13" w:rsidR="009714A9" w:rsidRPr="00C62A49" w:rsidRDefault="009714A9" w:rsidP="008F5574">
            <w:pPr>
              <w:spacing w:line="276" w:lineRule="auto"/>
              <w:ind w:left="164" w:right="172"/>
              <w:jc w:val="both"/>
              <w:rPr>
                <w:sz w:val="20"/>
              </w:rPr>
            </w:pPr>
            <w:r w:rsidRPr="00C62A49">
              <w:rPr>
                <w:rFonts w:cstheme="minorHAnsi"/>
                <w:b/>
                <w:color w:val="000000"/>
                <w:sz w:val="20"/>
                <w:szCs w:val="20"/>
              </w:rPr>
              <w:t>Artículo 2.6.4.</w:t>
            </w:r>
            <w:r w:rsidRPr="00C62A49">
              <w:rPr>
                <w:sz w:val="20"/>
              </w:rPr>
              <w:t xml:space="preserve"> Para los efectos previstos en los artículos 107, 108 y 109 de la Ley General de Urbanismo y Construcciones, se considerará que un proyecto tiene la calidad de Conjunto Armónico, cuando cumple con alguna de las condiciones que se señalan a continuación y con las exigencias que para cada caso se establecen, sin perjuicio de lo prescrito en los artículos 2.6.15. y 2.6.16. de este mismo Capítulo: </w:t>
            </w:r>
          </w:p>
          <w:p w14:paraId="654C85B4" w14:textId="77777777" w:rsidR="009714A9" w:rsidRPr="00C62A49" w:rsidRDefault="009714A9" w:rsidP="008F5574">
            <w:pPr>
              <w:spacing w:line="276" w:lineRule="auto"/>
              <w:ind w:left="164" w:right="172"/>
              <w:jc w:val="both"/>
              <w:rPr>
                <w:sz w:val="20"/>
              </w:rPr>
            </w:pPr>
          </w:p>
          <w:p w14:paraId="43B22F2B" w14:textId="77777777" w:rsidR="009714A9" w:rsidRPr="00C62A49" w:rsidRDefault="009714A9">
            <w:pPr>
              <w:pStyle w:val="Prrafodelista"/>
              <w:numPr>
                <w:ilvl w:val="0"/>
                <w:numId w:val="21"/>
              </w:numPr>
              <w:spacing w:line="276" w:lineRule="auto"/>
              <w:ind w:right="172"/>
              <w:jc w:val="both"/>
              <w:rPr>
                <w:sz w:val="20"/>
              </w:rPr>
            </w:pPr>
            <w:r w:rsidRPr="00C62A49">
              <w:rPr>
                <w:b/>
                <w:bCs/>
                <w:sz w:val="20"/>
              </w:rPr>
              <w:t>Condición de dimensión</w:t>
            </w:r>
            <w:r w:rsidRPr="00C62A49">
              <w:rPr>
                <w:sz w:val="20"/>
              </w:rPr>
              <w:t>:</w:t>
            </w:r>
          </w:p>
          <w:p w14:paraId="25C86A3A" w14:textId="77777777" w:rsidR="009714A9" w:rsidRPr="00C62A49" w:rsidRDefault="009714A9" w:rsidP="008F5574">
            <w:pPr>
              <w:spacing w:line="276" w:lineRule="auto"/>
              <w:ind w:left="164" w:right="172"/>
              <w:jc w:val="both"/>
              <w:rPr>
                <w:sz w:val="20"/>
              </w:rPr>
            </w:pPr>
          </w:p>
          <w:p w14:paraId="149FF23D" w14:textId="77777777" w:rsidR="009714A9" w:rsidRPr="00C62A49" w:rsidRDefault="009714A9">
            <w:pPr>
              <w:pStyle w:val="Prrafodelista"/>
              <w:numPr>
                <w:ilvl w:val="0"/>
                <w:numId w:val="22"/>
              </w:numPr>
              <w:spacing w:line="276" w:lineRule="auto"/>
              <w:ind w:right="249"/>
              <w:contextualSpacing w:val="0"/>
              <w:jc w:val="both"/>
              <w:rPr>
                <w:sz w:val="20"/>
              </w:rPr>
            </w:pPr>
            <w:r w:rsidRPr="00C62A49">
              <w:rPr>
                <w:sz w:val="20"/>
              </w:rPr>
              <w:t>Estar emplazado en un terreno cuya superficie total sea igual o superior a 5 veces la superficie predial mínima establecida por el Plan Regulador respectivo, siempre que la superficie total no sea inferior a 5.000 m2.;</w:t>
            </w:r>
          </w:p>
          <w:p w14:paraId="571CC65B" w14:textId="77777777" w:rsidR="009714A9" w:rsidRPr="00C62A49" w:rsidRDefault="009714A9">
            <w:pPr>
              <w:pStyle w:val="Prrafodelista"/>
              <w:numPr>
                <w:ilvl w:val="0"/>
                <w:numId w:val="22"/>
              </w:numPr>
              <w:spacing w:before="120" w:line="276" w:lineRule="auto"/>
              <w:ind w:right="249"/>
              <w:contextualSpacing w:val="0"/>
              <w:jc w:val="both"/>
              <w:rPr>
                <w:sz w:val="20"/>
              </w:rPr>
            </w:pPr>
            <w:r w:rsidRPr="00C62A49">
              <w:rPr>
                <w:sz w:val="20"/>
              </w:rPr>
              <w:t>Estar emplazado en un terreno que constituya en sí una manzana existente, resultante o no de una fusión predial, cualquiera sea la superficie total de ésta;</w:t>
            </w:r>
          </w:p>
          <w:p w14:paraId="05F273BE" w14:textId="77777777" w:rsidR="009714A9" w:rsidRPr="00C62A49" w:rsidRDefault="009714A9">
            <w:pPr>
              <w:pStyle w:val="Prrafodelista"/>
              <w:numPr>
                <w:ilvl w:val="0"/>
                <w:numId w:val="22"/>
              </w:numPr>
              <w:spacing w:before="120" w:line="276" w:lineRule="auto"/>
              <w:ind w:right="249"/>
              <w:contextualSpacing w:val="0"/>
              <w:jc w:val="both"/>
              <w:rPr>
                <w:sz w:val="20"/>
              </w:rPr>
            </w:pPr>
            <w:r w:rsidRPr="00C62A49">
              <w:rPr>
                <w:sz w:val="20"/>
              </w:rPr>
              <w:t>Estar emplazado en un terreno resultante de una fusión predial, conforme al artículo 63 del D.F.L. N° 458, de Vivienda y Urbanismo, de 1975, siempre que su superficie no sea inferior a 2.500 m2.</w:t>
            </w:r>
          </w:p>
          <w:p w14:paraId="414EFBF7" w14:textId="77777777" w:rsidR="009714A9" w:rsidRPr="00C62A49" w:rsidRDefault="009714A9" w:rsidP="008F5574">
            <w:pPr>
              <w:pStyle w:val="Prrafodelista"/>
              <w:spacing w:before="120" w:after="120" w:line="276" w:lineRule="auto"/>
              <w:ind w:left="884" w:right="249"/>
              <w:jc w:val="both"/>
              <w:rPr>
                <w:sz w:val="20"/>
              </w:rPr>
            </w:pPr>
          </w:p>
          <w:p w14:paraId="0E251890" w14:textId="77777777" w:rsidR="009714A9" w:rsidRPr="00C62A49" w:rsidRDefault="009714A9">
            <w:pPr>
              <w:pStyle w:val="Prrafodelista"/>
              <w:numPr>
                <w:ilvl w:val="0"/>
                <w:numId w:val="21"/>
              </w:numPr>
              <w:spacing w:line="276" w:lineRule="auto"/>
              <w:ind w:right="172"/>
              <w:jc w:val="both"/>
              <w:rPr>
                <w:sz w:val="20"/>
              </w:rPr>
            </w:pPr>
            <w:r w:rsidRPr="00C62A49">
              <w:rPr>
                <w:b/>
                <w:bCs/>
                <w:sz w:val="20"/>
              </w:rPr>
              <w:t>Condición de uso</w:t>
            </w:r>
            <w:r w:rsidRPr="00C62A49">
              <w:rPr>
                <w:sz w:val="20"/>
              </w:rPr>
              <w:t>:</w:t>
            </w:r>
          </w:p>
          <w:p w14:paraId="402BFA05" w14:textId="77777777" w:rsidR="009714A9" w:rsidRPr="00C62A49" w:rsidRDefault="009714A9" w:rsidP="008F5574">
            <w:pPr>
              <w:pStyle w:val="Prrafodelista"/>
              <w:spacing w:line="276" w:lineRule="auto"/>
              <w:ind w:left="524" w:right="172"/>
              <w:jc w:val="both"/>
              <w:rPr>
                <w:sz w:val="20"/>
              </w:rPr>
            </w:pPr>
          </w:p>
          <w:p w14:paraId="72236403" w14:textId="77777777" w:rsidR="009714A9" w:rsidRPr="00C62A49" w:rsidRDefault="009714A9" w:rsidP="008F5574">
            <w:pPr>
              <w:pStyle w:val="Prrafodelista"/>
              <w:spacing w:line="276" w:lineRule="auto"/>
              <w:ind w:left="524" w:right="172"/>
              <w:jc w:val="both"/>
              <w:rPr>
                <w:sz w:val="20"/>
              </w:rPr>
            </w:pPr>
            <w:r w:rsidRPr="00C62A49">
              <w:rPr>
                <w:sz w:val="20"/>
              </w:rPr>
              <w:t>Estar destinado a equipamiento y emplazado en un terreno en que el Plan Regulador respectivo consulte el equipamiento como uso de suelo, que tenga una superficie total no inferior a 2.500 m2 y cumpla con lo preceptuado en el artículo 2.1.36. de esta Ordenanza.</w:t>
            </w:r>
          </w:p>
          <w:p w14:paraId="4468EAEF" w14:textId="77777777" w:rsidR="009714A9" w:rsidRPr="00C62A49" w:rsidRDefault="009714A9" w:rsidP="008F5574">
            <w:pPr>
              <w:pStyle w:val="Prrafodelista"/>
              <w:spacing w:before="120" w:line="276" w:lineRule="auto"/>
              <w:ind w:left="522" w:right="170"/>
              <w:contextualSpacing w:val="0"/>
              <w:jc w:val="both"/>
              <w:rPr>
                <w:sz w:val="20"/>
              </w:rPr>
            </w:pPr>
            <w:r w:rsidRPr="00C62A49">
              <w:rPr>
                <w:sz w:val="20"/>
              </w:rPr>
              <w:t>El distanciamiento entre los edificios que contempla el proyecto y los deslindes con los predios vecinos, no podrá ser inferior a 10 m., aunque se emplace en áreas de construcción continua obligatoria.</w:t>
            </w:r>
          </w:p>
          <w:p w14:paraId="0809A134" w14:textId="77777777" w:rsidR="009714A9" w:rsidRPr="00C62A49" w:rsidRDefault="009714A9" w:rsidP="008F5574">
            <w:pPr>
              <w:pStyle w:val="Prrafodelista"/>
              <w:spacing w:line="276" w:lineRule="auto"/>
              <w:ind w:left="524" w:right="172"/>
              <w:jc w:val="both"/>
              <w:rPr>
                <w:sz w:val="20"/>
              </w:rPr>
            </w:pPr>
          </w:p>
          <w:p w14:paraId="7479FB37" w14:textId="77777777" w:rsidR="009714A9" w:rsidRPr="00C62A49" w:rsidRDefault="009714A9">
            <w:pPr>
              <w:pStyle w:val="Prrafodelista"/>
              <w:numPr>
                <w:ilvl w:val="0"/>
                <w:numId w:val="21"/>
              </w:numPr>
              <w:spacing w:line="276" w:lineRule="auto"/>
              <w:ind w:right="172"/>
              <w:jc w:val="both"/>
              <w:rPr>
                <w:sz w:val="20"/>
              </w:rPr>
            </w:pPr>
            <w:r w:rsidRPr="00C62A49">
              <w:rPr>
                <w:b/>
                <w:bCs/>
                <w:sz w:val="20"/>
              </w:rPr>
              <w:t>Condición de localización y ampliación</w:t>
            </w:r>
            <w:r w:rsidRPr="00C62A49">
              <w:rPr>
                <w:sz w:val="20"/>
              </w:rPr>
              <w:t>:</w:t>
            </w:r>
          </w:p>
          <w:p w14:paraId="06A75715" w14:textId="77777777" w:rsidR="009714A9" w:rsidRPr="00C62A49" w:rsidRDefault="009714A9" w:rsidP="008F5574">
            <w:pPr>
              <w:pStyle w:val="Prrafodelista"/>
              <w:spacing w:line="276" w:lineRule="auto"/>
              <w:ind w:left="879"/>
              <w:contextualSpacing w:val="0"/>
              <w:jc w:val="both"/>
              <w:rPr>
                <w:sz w:val="20"/>
              </w:rPr>
            </w:pPr>
          </w:p>
          <w:p w14:paraId="5CC47BE5" w14:textId="77777777" w:rsidR="009714A9" w:rsidRPr="00C62A49" w:rsidRDefault="009714A9">
            <w:pPr>
              <w:pStyle w:val="Prrafodelista"/>
              <w:numPr>
                <w:ilvl w:val="0"/>
                <w:numId w:val="19"/>
              </w:numPr>
              <w:spacing w:line="276" w:lineRule="auto"/>
              <w:ind w:right="249"/>
              <w:contextualSpacing w:val="0"/>
              <w:jc w:val="both"/>
              <w:rPr>
                <w:sz w:val="20"/>
              </w:rPr>
            </w:pPr>
            <w:r w:rsidRPr="00C62A49">
              <w:rPr>
                <w:sz w:val="20"/>
              </w:rPr>
              <w:t xml:space="preserve">Estar localizados en el mismo terreno en que estén emplazados inmuebles declarados Monumentos Nacionales o definidos por el Plan Regulador como inmuebles de conservación histórica y que el proyecto contemple su ampliación, restauración, remodelación, reparación o rehabilitación. </w:t>
            </w:r>
          </w:p>
          <w:p w14:paraId="78D1F407" w14:textId="77777777" w:rsidR="009714A9" w:rsidRPr="00C62A49" w:rsidRDefault="009714A9" w:rsidP="008F5574">
            <w:pPr>
              <w:pStyle w:val="Prrafodelista"/>
              <w:spacing w:line="276" w:lineRule="auto"/>
              <w:ind w:left="879" w:right="249"/>
              <w:contextualSpacing w:val="0"/>
              <w:jc w:val="both"/>
              <w:rPr>
                <w:sz w:val="20"/>
              </w:rPr>
            </w:pPr>
          </w:p>
          <w:p w14:paraId="298BA9B4" w14:textId="77777777" w:rsidR="009714A9" w:rsidRPr="00C62A49" w:rsidRDefault="009714A9" w:rsidP="008F5574">
            <w:pPr>
              <w:pStyle w:val="Prrafodelista"/>
              <w:spacing w:line="276" w:lineRule="auto"/>
              <w:ind w:left="879" w:right="249"/>
              <w:contextualSpacing w:val="0"/>
              <w:jc w:val="both"/>
              <w:rPr>
                <w:sz w:val="20"/>
              </w:rPr>
            </w:pPr>
            <w:r w:rsidRPr="00C62A49">
              <w:rPr>
                <w:sz w:val="20"/>
              </w:rPr>
              <w:t>En el primer caso deberán contar con autorización previa del Consejo de Monumentos Nacionales, conforme a la Ley Nº17.288 y en el segundo, con autorización de la Secretaría Regional Ministerial de Vivienda y Urbanismo.</w:t>
            </w:r>
          </w:p>
          <w:p w14:paraId="6DFA2D4A" w14:textId="77777777" w:rsidR="009714A9" w:rsidRPr="00C62A49" w:rsidRDefault="009714A9" w:rsidP="008F5574">
            <w:pPr>
              <w:pStyle w:val="Prrafodelista"/>
              <w:spacing w:line="276" w:lineRule="auto"/>
              <w:ind w:left="879" w:right="249"/>
              <w:contextualSpacing w:val="0"/>
              <w:jc w:val="both"/>
              <w:rPr>
                <w:sz w:val="20"/>
              </w:rPr>
            </w:pPr>
          </w:p>
          <w:p w14:paraId="31A853FD" w14:textId="77777777" w:rsidR="009714A9" w:rsidRPr="00C62A49" w:rsidRDefault="009714A9">
            <w:pPr>
              <w:pStyle w:val="Prrafodelista"/>
              <w:numPr>
                <w:ilvl w:val="0"/>
                <w:numId w:val="19"/>
              </w:numPr>
              <w:spacing w:line="276" w:lineRule="auto"/>
              <w:ind w:right="249"/>
              <w:contextualSpacing w:val="0"/>
              <w:jc w:val="both"/>
              <w:rPr>
                <w:sz w:val="20"/>
              </w:rPr>
            </w:pPr>
            <w:r w:rsidRPr="00C62A49">
              <w:rPr>
                <w:sz w:val="20"/>
              </w:rPr>
              <w:t xml:space="preserve">Estar emplazados en un predio contiguo a un inmueble declarado Monumento Nacional o definido por el Plan Regulador como inmueble de conservación histórica y que el proyecto contemple la ampliación, restauración, remodelación, </w:t>
            </w:r>
            <w:r w:rsidRPr="00C62A49">
              <w:rPr>
                <w:sz w:val="20"/>
              </w:rPr>
              <w:lastRenderedPageBreak/>
              <w:t>reparación o rehabilitación del respectivo Monumento Nacional o inmueble de conservación histórica.</w:t>
            </w:r>
          </w:p>
          <w:p w14:paraId="21AADE2A" w14:textId="77777777" w:rsidR="009714A9" w:rsidRPr="00C62A49" w:rsidRDefault="009714A9" w:rsidP="008F5574">
            <w:pPr>
              <w:pStyle w:val="Prrafodelista"/>
              <w:spacing w:line="276" w:lineRule="auto"/>
              <w:ind w:left="879" w:right="249"/>
              <w:contextualSpacing w:val="0"/>
              <w:jc w:val="both"/>
              <w:rPr>
                <w:sz w:val="20"/>
              </w:rPr>
            </w:pPr>
          </w:p>
          <w:p w14:paraId="3319AF26" w14:textId="77777777" w:rsidR="009714A9" w:rsidRPr="00C62A49" w:rsidRDefault="009714A9" w:rsidP="008F5574">
            <w:pPr>
              <w:pStyle w:val="Prrafodelista"/>
              <w:spacing w:line="276" w:lineRule="auto"/>
              <w:ind w:left="879" w:right="249"/>
              <w:contextualSpacing w:val="0"/>
              <w:jc w:val="both"/>
              <w:rPr>
                <w:sz w:val="20"/>
              </w:rPr>
            </w:pPr>
            <w:r w:rsidRPr="00C62A49">
              <w:rPr>
                <w:sz w:val="20"/>
              </w:rPr>
              <w:t xml:space="preserve">En estos casos, la ampliación, restauración, remodelación, reparación o rehabilitación del inmueble declarado Monumento Nacional deberá contar con autorización previa del Consejo de Monumentos Nacionales, conforme a la Ley Nº17.288, y cuando dichas obras se realicen en un inmueble de conservación histórica, con la autorización previa de la Secretaría Regional Ministerial de Vivienda y Urbanismo.  </w:t>
            </w:r>
          </w:p>
          <w:p w14:paraId="7B611FFD" w14:textId="77777777" w:rsidR="009714A9" w:rsidRPr="00C62A49" w:rsidRDefault="009714A9" w:rsidP="008F5574">
            <w:pPr>
              <w:spacing w:line="276" w:lineRule="auto"/>
              <w:ind w:left="164" w:right="172"/>
              <w:jc w:val="both"/>
              <w:rPr>
                <w:sz w:val="20"/>
              </w:rPr>
            </w:pPr>
          </w:p>
          <w:p w14:paraId="58152F49" w14:textId="367AA859" w:rsidR="009714A9" w:rsidRPr="00C62A49" w:rsidRDefault="009714A9" w:rsidP="008F5574">
            <w:pPr>
              <w:spacing w:line="276" w:lineRule="auto"/>
              <w:ind w:left="164" w:right="172" w:firstLine="795"/>
              <w:jc w:val="both"/>
              <w:rPr>
                <w:sz w:val="20"/>
              </w:rPr>
            </w:pPr>
            <w:r w:rsidRPr="00C62A49">
              <w:rPr>
                <w:sz w:val="20"/>
              </w:rPr>
              <w:t>Los proyectos que cumplan con alguna de las condiciones señaladas en el inciso anterior deberán, además, cumplir copulativamente con los siguientes requisitos:</w:t>
            </w:r>
          </w:p>
          <w:p w14:paraId="3FC3DF75" w14:textId="77777777" w:rsidR="009714A9" w:rsidRPr="00C62A49" w:rsidRDefault="009714A9" w:rsidP="008F5574">
            <w:pPr>
              <w:spacing w:line="276" w:lineRule="auto"/>
              <w:ind w:left="164" w:right="172"/>
              <w:jc w:val="both"/>
              <w:rPr>
                <w:sz w:val="20"/>
              </w:rPr>
            </w:pPr>
          </w:p>
          <w:p w14:paraId="3DEC6F78" w14:textId="77777777" w:rsidR="009714A9" w:rsidRPr="00C62A49" w:rsidRDefault="009714A9">
            <w:pPr>
              <w:pStyle w:val="Prrafodelista"/>
              <w:numPr>
                <w:ilvl w:val="0"/>
                <w:numId w:val="20"/>
              </w:numPr>
              <w:spacing w:line="276" w:lineRule="auto"/>
              <w:ind w:left="534" w:right="249" w:hanging="425"/>
              <w:contextualSpacing w:val="0"/>
              <w:jc w:val="both"/>
              <w:rPr>
                <w:sz w:val="20"/>
              </w:rPr>
            </w:pPr>
            <w:r w:rsidRPr="00C62A49">
              <w:rPr>
                <w:sz w:val="20"/>
              </w:rPr>
              <w:t>Que el terreno enfrente en al menos 20 metros a una vía existente o proyectada en el Plan Regulador respectivo, de un ancho mínimo de 20 m., con calzada de no menos de 14 m.</w:t>
            </w:r>
          </w:p>
          <w:p w14:paraId="0461DB0D" w14:textId="57F9BB8B" w:rsidR="009714A9" w:rsidRPr="00C62A49" w:rsidRDefault="009714A9" w:rsidP="008F5574">
            <w:pPr>
              <w:pStyle w:val="Prrafodelista"/>
              <w:spacing w:before="120" w:line="276" w:lineRule="auto"/>
              <w:ind w:left="533" w:right="249"/>
              <w:contextualSpacing w:val="0"/>
              <w:jc w:val="both"/>
              <w:rPr>
                <w:sz w:val="20"/>
              </w:rPr>
            </w:pPr>
            <w:r w:rsidRPr="00C62A49">
              <w:rPr>
                <w:sz w:val="20"/>
              </w:rPr>
              <w:t>En el caso que la calzada no se encuentre materializada con las características señaladas, deberá ser ensanchada por el proyecto</w:t>
            </w:r>
            <w:ins w:id="179" w:author="DPNU" w:date="2024-09-13T18:20:00Z" w16du:dateUtc="2024-09-13T21:20:00Z">
              <w:r>
                <w:rPr>
                  <w:sz w:val="20"/>
                </w:rPr>
                <w:t xml:space="preserve"> en </w:t>
              </w:r>
              <w:r w:rsidRPr="002F27D8">
                <w:rPr>
                  <w:sz w:val="20"/>
                  <w:highlight w:val="yellow"/>
                </w:rPr>
                <w:t>el terreno propio</w:t>
              </w:r>
            </w:ins>
            <w:r w:rsidRPr="002F27D8">
              <w:rPr>
                <w:sz w:val="20"/>
                <w:highlight w:val="yellow"/>
              </w:rPr>
              <w:t>,</w:t>
            </w:r>
            <w:r w:rsidRPr="00C62A49">
              <w:rPr>
                <w:sz w:val="20"/>
              </w:rPr>
              <w:t xml:space="preserve"> hasta encontrarse o empalmarse con una calzada existente de al menos el mismo ancho.</w:t>
            </w:r>
            <w:ins w:id="180" w:author="DPNU" w:date="2024-09-13T17:17:00Z" w16du:dateUtc="2024-09-13T20:17:00Z">
              <w:r w:rsidRPr="00C62A49">
                <w:rPr>
                  <w:sz w:val="20"/>
                </w:rPr>
                <w:t xml:space="preserve"> </w:t>
              </w:r>
            </w:ins>
          </w:p>
          <w:p w14:paraId="391D3413" w14:textId="77777777" w:rsidR="009714A9" w:rsidRPr="00C62A49" w:rsidRDefault="009714A9" w:rsidP="008F5574">
            <w:pPr>
              <w:pStyle w:val="Prrafodelista"/>
              <w:spacing w:before="120" w:after="120" w:line="276" w:lineRule="auto"/>
              <w:ind w:left="589" w:right="249"/>
              <w:jc w:val="both"/>
              <w:rPr>
                <w:sz w:val="20"/>
              </w:rPr>
            </w:pPr>
          </w:p>
          <w:p w14:paraId="30639924" w14:textId="77777777" w:rsidR="009714A9" w:rsidRPr="00C62A49" w:rsidRDefault="009714A9">
            <w:pPr>
              <w:pStyle w:val="Prrafodelista"/>
              <w:numPr>
                <w:ilvl w:val="0"/>
                <w:numId w:val="20"/>
              </w:numPr>
              <w:spacing w:before="120" w:after="120" w:line="276" w:lineRule="auto"/>
              <w:ind w:left="534" w:right="249" w:hanging="425"/>
              <w:jc w:val="both"/>
              <w:rPr>
                <w:sz w:val="20"/>
              </w:rPr>
            </w:pPr>
            <w:r w:rsidRPr="00C62A49">
              <w:rPr>
                <w:sz w:val="20"/>
              </w:rPr>
              <w:t xml:space="preserve">Que se ejecute un proyecto de mejoramiento en el espacio público que enfrenta el terreno, en toda el área comprendida entre la línea oficial y la solera, de acuerdo al diseño y características establecidos en el respectivo plano seccional.  </w:t>
            </w:r>
          </w:p>
          <w:p w14:paraId="552AABAE" w14:textId="77777777" w:rsidR="009714A9" w:rsidRPr="00C62A49" w:rsidRDefault="009714A9" w:rsidP="008F5574">
            <w:pPr>
              <w:spacing w:line="276" w:lineRule="auto"/>
              <w:ind w:right="172"/>
              <w:jc w:val="both"/>
              <w:rPr>
                <w:del w:id="181" w:author="DPNU" w:date="2024-09-13T17:17:00Z" w16du:dateUtc="2024-09-13T20:17:00Z"/>
                <w:sz w:val="20"/>
              </w:rPr>
            </w:pPr>
          </w:p>
          <w:p w14:paraId="50DF6A8E" w14:textId="5289E264" w:rsidR="009714A9" w:rsidRPr="00C62A49" w:rsidRDefault="009714A9" w:rsidP="008F5574">
            <w:pPr>
              <w:spacing w:line="276" w:lineRule="auto"/>
              <w:ind w:left="164" w:right="172" w:firstLine="795"/>
              <w:jc w:val="both"/>
              <w:rPr>
                <w:sz w:val="20"/>
              </w:rPr>
            </w:pPr>
            <w:ins w:id="182" w:author="DPNU" w:date="2024-09-13T17:17:00Z" w16du:dateUtc="2024-09-13T20:17:00Z">
              <w:r w:rsidRPr="002F27D8">
                <w:rPr>
                  <w:sz w:val="20"/>
                  <w:highlight w:val="yellow"/>
                </w:rPr>
                <w:t>Para efectos de dar cumplimiento a esta exigencia, podrán aplicarse las normas dispuestas en el artículo 2.2.4. Bis de esta Ordenanza en materia de urbanizaciones voluntarias.</w:t>
              </w:r>
              <w:r w:rsidRPr="00C62A49">
                <w:rPr>
                  <w:sz w:val="20"/>
                </w:rPr>
                <w:t xml:space="preserve"> </w:t>
              </w:r>
            </w:ins>
            <w:r w:rsidRPr="00C62A49">
              <w:rPr>
                <w:sz w:val="20"/>
              </w:rPr>
              <w:t>Sólo se podrán hacer las exigencias a que alude la letra b) del inciso anterior, cuando las Municipalidades hayan establecido las características y el diseño de los proyectos de mejoramiento del espacio público mediante planos seccionales.</w:t>
            </w:r>
          </w:p>
          <w:p w14:paraId="2607A3E0" w14:textId="77777777" w:rsidR="009714A9" w:rsidRPr="00C62A49" w:rsidRDefault="009714A9" w:rsidP="008F5574">
            <w:pPr>
              <w:spacing w:line="276" w:lineRule="auto"/>
              <w:ind w:left="164" w:right="172" w:firstLine="795"/>
              <w:jc w:val="both"/>
              <w:rPr>
                <w:sz w:val="20"/>
              </w:rPr>
            </w:pPr>
          </w:p>
          <w:p w14:paraId="0E269D7F" w14:textId="1D1D5EF9" w:rsidR="009714A9" w:rsidRPr="00C62A49" w:rsidRDefault="009714A9" w:rsidP="008F5574">
            <w:pPr>
              <w:spacing w:line="276" w:lineRule="auto"/>
              <w:ind w:left="164" w:right="172" w:firstLine="795"/>
              <w:jc w:val="both"/>
              <w:rPr>
                <w:sz w:val="20"/>
              </w:rPr>
            </w:pPr>
            <w:r w:rsidRPr="00C62A49">
              <w:rPr>
                <w:sz w:val="20"/>
              </w:rPr>
              <w:t xml:space="preserve">Las obras que se deban realizar en conformidad </w:t>
            </w:r>
            <w:del w:id="183" w:author="DPNU" w:date="2024-09-13T17:17:00Z" w16du:dateUtc="2024-09-13T20:17:00Z">
              <w:r w:rsidRPr="002F27D8">
                <w:rPr>
                  <w:sz w:val="20"/>
                  <w:highlight w:val="yellow"/>
                </w:rPr>
                <w:delText xml:space="preserve">al </w:delText>
              </w:r>
            </w:del>
            <w:ins w:id="184" w:author="DPNU" w:date="2024-09-13T17:17:00Z" w16du:dateUtc="2024-09-13T20:17:00Z">
              <w:r w:rsidRPr="002F27D8">
                <w:rPr>
                  <w:sz w:val="20"/>
                  <w:highlight w:val="yellow"/>
                </w:rPr>
                <w:t>a los dos inciso</w:t>
              </w:r>
            </w:ins>
            <w:ins w:id="185" w:author="DPNU" w:date="2024-09-13T18:18:00Z" w16du:dateUtc="2024-09-13T21:18:00Z">
              <w:r w:rsidRPr="002F27D8">
                <w:rPr>
                  <w:sz w:val="20"/>
                  <w:highlight w:val="yellow"/>
                </w:rPr>
                <w:t>s</w:t>
              </w:r>
            </w:ins>
            <w:ins w:id="186" w:author="DPNU" w:date="2024-09-13T17:17:00Z" w16du:dateUtc="2024-09-13T20:17:00Z">
              <w:r w:rsidRPr="002F27D8">
                <w:rPr>
                  <w:sz w:val="20"/>
                  <w:highlight w:val="yellow"/>
                </w:rPr>
                <w:t xml:space="preserve"> anteriores del</w:t>
              </w:r>
              <w:r w:rsidRPr="00C62A49">
                <w:rPr>
                  <w:sz w:val="20"/>
                </w:rPr>
                <w:t xml:space="preserve"> </w:t>
              </w:r>
            </w:ins>
            <w:r w:rsidRPr="00C62A49">
              <w:rPr>
                <w:sz w:val="20"/>
              </w:rPr>
              <w:t xml:space="preserve">presente artículo deberán </w:t>
            </w:r>
            <w:ins w:id="187" w:author="DPNU" w:date="2024-09-13T17:17:00Z" w16du:dateUtc="2024-09-13T20:17:00Z">
              <w:r w:rsidRPr="002F27D8">
                <w:rPr>
                  <w:sz w:val="20"/>
                  <w:highlight w:val="yellow"/>
                </w:rPr>
                <w:t xml:space="preserve">tramitarse en conformidad al artículo 3.1.6. de esta Ordenanza y deberán </w:t>
              </w:r>
            </w:ins>
            <w:r w:rsidRPr="002F27D8">
              <w:rPr>
                <w:sz w:val="20"/>
                <w:highlight w:val="yellow"/>
              </w:rPr>
              <w:t>ejecutarse</w:t>
            </w:r>
            <w:del w:id="188" w:author="DPNU" w:date="2024-09-13T17:17:00Z" w16du:dateUtc="2024-09-13T20:17:00Z">
              <w:r w:rsidRPr="002F27D8">
                <w:rPr>
                  <w:sz w:val="20"/>
                  <w:highlight w:val="yellow"/>
                </w:rPr>
                <w:delText xml:space="preserve"> o garantizarse</w:delText>
              </w:r>
            </w:del>
            <w:r w:rsidRPr="002F27D8">
              <w:rPr>
                <w:sz w:val="20"/>
                <w:highlight w:val="yellow"/>
              </w:rPr>
              <w:t xml:space="preserve"> y</w:t>
            </w:r>
            <w:r w:rsidRPr="00C62A49">
              <w:rPr>
                <w:sz w:val="20"/>
              </w:rPr>
              <w:t xml:space="preserve"> contar con recepción final previa o conjuntamente con las obras de edificación.</w:t>
            </w:r>
          </w:p>
          <w:p w14:paraId="2125E679" w14:textId="77777777" w:rsidR="009714A9" w:rsidRPr="00C62A49" w:rsidRDefault="009714A9" w:rsidP="008F5574">
            <w:pPr>
              <w:spacing w:line="276" w:lineRule="auto"/>
              <w:ind w:left="164" w:right="172"/>
              <w:jc w:val="both"/>
              <w:rPr>
                <w:del w:id="189" w:author="DPNU" w:date="2024-09-13T17:17:00Z" w16du:dateUtc="2024-09-13T20:17:00Z"/>
                <w:sz w:val="20"/>
              </w:rPr>
            </w:pPr>
          </w:p>
          <w:p w14:paraId="5A690E05" w14:textId="00931A79" w:rsidR="009714A9" w:rsidRPr="00C62A49" w:rsidRDefault="009714A9" w:rsidP="008F5574">
            <w:pPr>
              <w:ind w:right="127"/>
              <w:rPr>
                <w:sz w:val="20"/>
                <w:szCs w:val="20"/>
              </w:rPr>
            </w:pPr>
          </w:p>
        </w:tc>
        <w:tc>
          <w:tcPr>
            <w:tcW w:w="1250" w:type="pct"/>
          </w:tcPr>
          <w:p w14:paraId="1C9AD4F2" w14:textId="77777777" w:rsidR="009714A9" w:rsidRDefault="009714A9" w:rsidP="008F5574">
            <w:pPr>
              <w:ind w:right="127"/>
              <w:rPr>
                <w:rFonts w:cstheme="minorHAnsi"/>
                <w:bCs/>
                <w:sz w:val="20"/>
                <w:szCs w:val="20"/>
              </w:rPr>
            </w:pPr>
          </w:p>
          <w:p w14:paraId="341F14E9" w14:textId="77777777" w:rsidR="009714A9" w:rsidRDefault="009714A9" w:rsidP="008F5574">
            <w:pPr>
              <w:ind w:right="127"/>
              <w:rPr>
                <w:rFonts w:cstheme="minorHAnsi"/>
                <w:bCs/>
                <w:sz w:val="20"/>
                <w:szCs w:val="20"/>
              </w:rPr>
            </w:pPr>
          </w:p>
          <w:p w14:paraId="5AF06369" w14:textId="77777777" w:rsidR="009714A9" w:rsidRDefault="009714A9" w:rsidP="008F5574">
            <w:pPr>
              <w:ind w:right="127"/>
              <w:rPr>
                <w:rFonts w:cstheme="minorHAnsi"/>
                <w:bCs/>
                <w:sz w:val="20"/>
                <w:szCs w:val="20"/>
              </w:rPr>
            </w:pPr>
          </w:p>
          <w:p w14:paraId="708A2594" w14:textId="77777777" w:rsidR="009714A9" w:rsidRDefault="009714A9" w:rsidP="008F5574">
            <w:pPr>
              <w:ind w:right="127"/>
              <w:rPr>
                <w:rFonts w:cstheme="minorHAnsi"/>
                <w:bCs/>
                <w:sz w:val="20"/>
                <w:szCs w:val="20"/>
              </w:rPr>
            </w:pPr>
          </w:p>
          <w:p w14:paraId="20870ED9" w14:textId="77777777" w:rsidR="009714A9" w:rsidRDefault="009714A9" w:rsidP="008F5574">
            <w:pPr>
              <w:ind w:right="127"/>
              <w:rPr>
                <w:rFonts w:cstheme="minorHAnsi"/>
                <w:bCs/>
                <w:sz w:val="20"/>
                <w:szCs w:val="20"/>
              </w:rPr>
            </w:pPr>
          </w:p>
          <w:p w14:paraId="656659A4" w14:textId="77777777" w:rsidR="009714A9" w:rsidRDefault="009714A9" w:rsidP="008F5574">
            <w:pPr>
              <w:ind w:right="127"/>
              <w:rPr>
                <w:rFonts w:cstheme="minorHAnsi"/>
                <w:bCs/>
                <w:sz w:val="20"/>
                <w:szCs w:val="20"/>
              </w:rPr>
            </w:pPr>
          </w:p>
          <w:p w14:paraId="1CBD3479" w14:textId="77777777" w:rsidR="009714A9" w:rsidRDefault="009714A9" w:rsidP="008F5574">
            <w:pPr>
              <w:ind w:right="127"/>
              <w:rPr>
                <w:rFonts w:cstheme="minorHAnsi"/>
                <w:bCs/>
                <w:sz w:val="20"/>
                <w:szCs w:val="20"/>
              </w:rPr>
            </w:pPr>
          </w:p>
          <w:p w14:paraId="16E051FB" w14:textId="77777777" w:rsidR="009714A9" w:rsidRDefault="009714A9" w:rsidP="008F5574">
            <w:pPr>
              <w:ind w:right="127"/>
              <w:rPr>
                <w:rFonts w:cstheme="minorHAnsi"/>
                <w:bCs/>
                <w:sz w:val="20"/>
                <w:szCs w:val="20"/>
              </w:rPr>
            </w:pPr>
          </w:p>
          <w:p w14:paraId="747656DC" w14:textId="77777777" w:rsidR="009714A9" w:rsidRDefault="009714A9" w:rsidP="008F5574">
            <w:pPr>
              <w:ind w:right="127"/>
              <w:rPr>
                <w:rFonts w:cstheme="minorHAnsi"/>
                <w:bCs/>
                <w:sz w:val="20"/>
                <w:szCs w:val="20"/>
              </w:rPr>
            </w:pPr>
          </w:p>
          <w:p w14:paraId="41EBAA30" w14:textId="77777777" w:rsidR="009714A9" w:rsidRDefault="009714A9" w:rsidP="008F5574">
            <w:pPr>
              <w:ind w:right="127"/>
              <w:rPr>
                <w:rFonts w:cstheme="minorHAnsi"/>
                <w:bCs/>
                <w:sz w:val="20"/>
                <w:szCs w:val="20"/>
              </w:rPr>
            </w:pPr>
          </w:p>
          <w:p w14:paraId="7FE22A95" w14:textId="77777777" w:rsidR="009714A9" w:rsidRDefault="009714A9" w:rsidP="008F5574">
            <w:pPr>
              <w:ind w:right="127"/>
              <w:rPr>
                <w:rFonts w:cstheme="minorHAnsi"/>
                <w:bCs/>
                <w:sz w:val="20"/>
                <w:szCs w:val="20"/>
              </w:rPr>
            </w:pPr>
          </w:p>
          <w:p w14:paraId="6BA31C24" w14:textId="77777777" w:rsidR="009714A9" w:rsidRDefault="009714A9" w:rsidP="008F5574">
            <w:pPr>
              <w:ind w:right="127"/>
              <w:rPr>
                <w:rFonts w:cstheme="minorHAnsi"/>
                <w:bCs/>
                <w:sz w:val="20"/>
                <w:szCs w:val="20"/>
              </w:rPr>
            </w:pPr>
          </w:p>
          <w:p w14:paraId="7EDA64F7" w14:textId="77777777" w:rsidR="009714A9" w:rsidRDefault="009714A9" w:rsidP="008F5574">
            <w:pPr>
              <w:ind w:right="127"/>
              <w:rPr>
                <w:rFonts w:cstheme="minorHAnsi"/>
                <w:bCs/>
                <w:sz w:val="20"/>
                <w:szCs w:val="20"/>
              </w:rPr>
            </w:pPr>
          </w:p>
          <w:p w14:paraId="5A3CBC05" w14:textId="77777777" w:rsidR="009714A9" w:rsidRDefault="009714A9" w:rsidP="008F5574">
            <w:pPr>
              <w:ind w:right="127"/>
              <w:rPr>
                <w:rFonts w:cstheme="minorHAnsi"/>
                <w:bCs/>
                <w:sz w:val="20"/>
                <w:szCs w:val="20"/>
              </w:rPr>
            </w:pPr>
          </w:p>
          <w:p w14:paraId="6798D797" w14:textId="77777777" w:rsidR="009714A9" w:rsidRDefault="009714A9" w:rsidP="008F5574">
            <w:pPr>
              <w:ind w:right="127"/>
              <w:rPr>
                <w:rFonts w:cstheme="minorHAnsi"/>
                <w:bCs/>
                <w:sz w:val="20"/>
                <w:szCs w:val="20"/>
              </w:rPr>
            </w:pPr>
          </w:p>
          <w:p w14:paraId="54FEDB83" w14:textId="77777777" w:rsidR="009714A9" w:rsidRDefault="009714A9" w:rsidP="008F5574">
            <w:pPr>
              <w:ind w:right="127"/>
              <w:rPr>
                <w:rFonts w:cstheme="minorHAnsi"/>
                <w:bCs/>
                <w:sz w:val="20"/>
                <w:szCs w:val="20"/>
              </w:rPr>
            </w:pPr>
          </w:p>
          <w:p w14:paraId="124DE01E" w14:textId="77777777" w:rsidR="009714A9" w:rsidRDefault="009714A9" w:rsidP="008F5574">
            <w:pPr>
              <w:ind w:right="127"/>
              <w:rPr>
                <w:rFonts w:cstheme="minorHAnsi"/>
                <w:bCs/>
                <w:sz w:val="20"/>
                <w:szCs w:val="20"/>
              </w:rPr>
            </w:pPr>
          </w:p>
          <w:p w14:paraId="7BDAF814" w14:textId="77777777" w:rsidR="009714A9" w:rsidRDefault="009714A9" w:rsidP="008F5574">
            <w:pPr>
              <w:ind w:right="127"/>
              <w:rPr>
                <w:rFonts w:cstheme="minorHAnsi"/>
                <w:bCs/>
                <w:sz w:val="20"/>
                <w:szCs w:val="20"/>
              </w:rPr>
            </w:pPr>
          </w:p>
          <w:p w14:paraId="3D99C1B0" w14:textId="77777777" w:rsidR="009714A9" w:rsidRDefault="009714A9" w:rsidP="008F5574">
            <w:pPr>
              <w:ind w:right="127"/>
              <w:rPr>
                <w:rFonts w:cstheme="minorHAnsi"/>
                <w:bCs/>
                <w:sz w:val="20"/>
                <w:szCs w:val="20"/>
              </w:rPr>
            </w:pPr>
          </w:p>
          <w:p w14:paraId="2C607318" w14:textId="77777777" w:rsidR="009714A9" w:rsidRDefault="009714A9" w:rsidP="008F5574">
            <w:pPr>
              <w:ind w:right="127"/>
              <w:rPr>
                <w:rFonts w:cstheme="minorHAnsi"/>
                <w:bCs/>
                <w:sz w:val="20"/>
                <w:szCs w:val="20"/>
              </w:rPr>
            </w:pPr>
          </w:p>
          <w:p w14:paraId="388F6CCE" w14:textId="77777777" w:rsidR="009714A9" w:rsidRDefault="009714A9" w:rsidP="008F5574">
            <w:pPr>
              <w:ind w:right="127"/>
              <w:rPr>
                <w:rFonts w:cstheme="minorHAnsi"/>
                <w:bCs/>
                <w:sz w:val="20"/>
                <w:szCs w:val="20"/>
              </w:rPr>
            </w:pPr>
          </w:p>
          <w:p w14:paraId="57207D7A" w14:textId="77777777" w:rsidR="009714A9" w:rsidRDefault="009714A9" w:rsidP="008F5574">
            <w:pPr>
              <w:ind w:right="127"/>
              <w:rPr>
                <w:rFonts w:cstheme="minorHAnsi"/>
                <w:bCs/>
                <w:sz w:val="20"/>
                <w:szCs w:val="20"/>
              </w:rPr>
            </w:pPr>
          </w:p>
          <w:p w14:paraId="3B1442C2" w14:textId="77777777" w:rsidR="009714A9" w:rsidRDefault="009714A9" w:rsidP="008F5574">
            <w:pPr>
              <w:ind w:right="127"/>
              <w:rPr>
                <w:rFonts w:cstheme="minorHAnsi"/>
                <w:bCs/>
                <w:sz w:val="20"/>
                <w:szCs w:val="20"/>
              </w:rPr>
            </w:pPr>
          </w:p>
          <w:p w14:paraId="47AD06B8" w14:textId="77777777" w:rsidR="009714A9" w:rsidRDefault="009714A9" w:rsidP="008F5574">
            <w:pPr>
              <w:ind w:right="127"/>
              <w:rPr>
                <w:rFonts w:cstheme="minorHAnsi"/>
                <w:bCs/>
                <w:sz w:val="20"/>
                <w:szCs w:val="20"/>
              </w:rPr>
            </w:pPr>
          </w:p>
          <w:p w14:paraId="77203D80" w14:textId="77777777" w:rsidR="009714A9" w:rsidRDefault="009714A9" w:rsidP="008F5574">
            <w:pPr>
              <w:ind w:right="127"/>
              <w:rPr>
                <w:rFonts w:cstheme="minorHAnsi"/>
                <w:bCs/>
                <w:sz w:val="20"/>
                <w:szCs w:val="20"/>
              </w:rPr>
            </w:pPr>
          </w:p>
          <w:p w14:paraId="163058B1" w14:textId="77777777" w:rsidR="009714A9" w:rsidRDefault="009714A9" w:rsidP="008F5574">
            <w:pPr>
              <w:ind w:right="127"/>
              <w:rPr>
                <w:rFonts w:cstheme="minorHAnsi"/>
                <w:bCs/>
                <w:sz w:val="20"/>
                <w:szCs w:val="20"/>
              </w:rPr>
            </w:pPr>
          </w:p>
          <w:p w14:paraId="0FCA9119" w14:textId="77777777" w:rsidR="009714A9" w:rsidRDefault="009714A9" w:rsidP="008F5574">
            <w:pPr>
              <w:ind w:right="127"/>
              <w:rPr>
                <w:rFonts w:cstheme="minorHAnsi"/>
                <w:bCs/>
                <w:sz w:val="20"/>
                <w:szCs w:val="20"/>
              </w:rPr>
            </w:pPr>
          </w:p>
          <w:p w14:paraId="03AD5C4A" w14:textId="77777777" w:rsidR="009714A9" w:rsidRDefault="009714A9" w:rsidP="008F5574">
            <w:pPr>
              <w:ind w:right="127"/>
              <w:rPr>
                <w:rFonts w:cstheme="minorHAnsi"/>
                <w:bCs/>
                <w:sz w:val="20"/>
                <w:szCs w:val="20"/>
              </w:rPr>
            </w:pPr>
          </w:p>
          <w:p w14:paraId="7D2EEB53" w14:textId="77777777" w:rsidR="009714A9" w:rsidRDefault="009714A9" w:rsidP="008F5574">
            <w:pPr>
              <w:ind w:right="127"/>
              <w:rPr>
                <w:rFonts w:cstheme="minorHAnsi"/>
                <w:bCs/>
                <w:sz w:val="20"/>
                <w:szCs w:val="20"/>
              </w:rPr>
            </w:pPr>
          </w:p>
          <w:p w14:paraId="7D13FECE" w14:textId="77777777" w:rsidR="009714A9" w:rsidRDefault="009714A9" w:rsidP="008F5574">
            <w:pPr>
              <w:ind w:right="127"/>
              <w:rPr>
                <w:rFonts w:cstheme="minorHAnsi"/>
                <w:bCs/>
                <w:sz w:val="20"/>
                <w:szCs w:val="20"/>
              </w:rPr>
            </w:pPr>
          </w:p>
          <w:p w14:paraId="73E0FE84" w14:textId="77777777" w:rsidR="009714A9" w:rsidRDefault="009714A9" w:rsidP="008F5574">
            <w:pPr>
              <w:ind w:right="127"/>
              <w:rPr>
                <w:rFonts w:cstheme="minorHAnsi"/>
                <w:bCs/>
                <w:sz w:val="20"/>
                <w:szCs w:val="20"/>
              </w:rPr>
            </w:pPr>
          </w:p>
          <w:p w14:paraId="6AE7B3A7" w14:textId="77777777" w:rsidR="009714A9" w:rsidRDefault="009714A9" w:rsidP="008F5574">
            <w:pPr>
              <w:ind w:right="127"/>
              <w:rPr>
                <w:rFonts w:cstheme="minorHAnsi"/>
                <w:bCs/>
                <w:sz w:val="20"/>
                <w:szCs w:val="20"/>
              </w:rPr>
            </w:pPr>
          </w:p>
          <w:p w14:paraId="262EF5A1" w14:textId="77777777" w:rsidR="009714A9" w:rsidRDefault="009714A9" w:rsidP="008F5574">
            <w:pPr>
              <w:ind w:right="127"/>
              <w:rPr>
                <w:rFonts w:cstheme="minorHAnsi"/>
                <w:bCs/>
                <w:sz w:val="20"/>
                <w:szCs w:val="20"/>
              </w:rPr>
            </w:pPr>
          </w:p>
          <w:p w14:paraId="62A356DF" w14:textId="77777777" w:rsidR="009714A9" w:rsidRDefault="009714A9" w:rsidP="008F5574">
            <w:pPr>
              <w:ind w:right="127"/>
              <w:rPr>
                <w:rFonts w:cstheme="minorHAnsi"/>
                <w:bCs/>
                <w:sz w:val="20"/>
                <w:szCs w:val="20"/>
              </w:rPr>
            </w:pPr>
          </w:p>
          <w:p w14:paraId="0D96E270" w14:textId="77777777" w:rsidR="009714A9" w:rsidRDefault="009714A9" w:rsidP="008F5574">
            <w:pPr>
              <w:ind w:right="127"/>
              <w:rPr>
                <w:rFonts w:cstheme="minorHAnsi"/>
                <w:bCs/>
                <w:sz w:val="20"/>
                <w:szCs w:val="20"/>
              </w:rPr>
            </w:pPr>
          </w:p>
          <w:p w14:paraId="039999E6" w14:textId="77777777" w:rsidR="009714A9" w:rsidRDefault="009714A9" w:rsidP="008F5574">
            <w:pPr>
              <w:ind w:right="127"/>
              <w:rPr>
                <w:rFonts w:cstheme="minorHAnsi"/>
                <w:bCs/>
                <w:sz w:val="20"/>
                <w:szCs w:val="20"/>
              </w:rPr>
            </w:pPr>
          </w:p>
          <w:p w14:paraId="5CE43BC8" w14:textId="77777777" w:rsidR="009714A9" w:rsidRDefault="009714A9" w:rsidP="008F5574">
            <w:pPr>
              <w:ind w:right="127"/>
              <w:rPr>
                <w:rFonts w:cstheme="minorHAnsi"/>
                <w:bCs/>
                <w:sz w:val="20"/>
                <w:szCs w:val="20"/>
              </w:rPr>
            </w:pPr>
          </w:p>
          <w:p w14:paraId="4C89898B" w14:textId="77777777" w:rsidR="009714A9" w:rsidRDefault="009714A9" w:rsidP="008F5574">
            <w:pPr>
              <w:ind w:right="127"/>
              <w:rPr>
                <w:rFonts w:cstheme="minorHAnsi"/>
                <w:bCs/>
                <w:sz w:val="20"/>
                <w:szCs w:val="20"/>
              </w:rPr>
            </w:pPr>
          </w:p>
          <w:p w14:paraId="518A620C" w14:textId="77777777" w:rsidR="009714A9" w:rsidRDefault="009714A9" w:rsidP="008F5574">
            <w:pPr>
              <w:ind w:right="127"/>
              <w:rPr>
                <w:rFonts w:cstheme="minorHAnsi"/>
                <w:bCs/>
                <w:sz w:val="20"/>
                <w:szCs w:val="20"/>
              </w:rPr>
            </w:pPr>
          </w:p>
          <w:p w14:paraId="6CF154D5" w14:textId="77777777" w:rsidR="009714A9" w:rsidRDefault="009714A9" w:rsidP="008F5574">
            <w:pPr>
              <w:ind w:right="127"/>
              <w:rPr>
                <w:rFonts w:cstheme="minorHAnsi"/>
                <w:bCs/>
                <w:sz w:val="20"/>
                <w:szCs w:val="20"/>
              </w:rPr>
            </w:pPr>
          </w:p>
          <w:p w14:paraId="01A828FD" w14:textId="77777777" w:rsidR="009714A9" w:rsidRDefault="009714A9" w:rsidP="008F5574">
            <w:pPr>
              <w:ind w:right="127"/>
              <w:rPr>
                <w:rFonts w:cstheme="minorHAnsi"/>
                <w:bCs/>
                <w:sz w:val="20"/>
                <w:szCs w:val="20"/>
              </w:rPr>
            </w:pPr>
          </w:p>
          <w:p w14:paraId="4B1CBB78" w14:textId="77777777" w:rsidR="009714A9" w:rsidRDefault="009714A9" w:rsidP="008F5574">
            <w:pPr>
              <w:ind w:right="127"/>
              <w:rPr>
                <w:rFonts w:cstheme="minorHAnsi"/>
                <w:bCs/>
                <w:sz w:val="20"/>
                <w:szCs w:val="20"/>
              </w:rPr>
            </w:pPr>
          </w:p>
          <w:p w14:paraId="40D85214" w14:textId="77777777" w:rsidR="009714A9" w:rsidRDefault="009714A9" w:rsidP="008F5574">
            <w:pPr>
              <w:ind w:right="127"/>
              <w:rPr>
                <w:rFonts w:cstheme="minorHAnsi"/>
                <w:bCs/>
                <w:sz w:val="20"/>
                <w:szCs w:val="20"/>
              </w:rPr>
            </w:pPr>
          </w:p>
          <w:p w14:paraId="13D5F23A" w14:textId="77777777" w:rsidR="009714A9" w:rsidRDefault="009714A9" w:rsidP="008F5574">
            <w:pPr>
              <w:ind w:right="127"/>
              <w:rPr>
                <w:rFonts w:cstheme="minorHAnsi"/>
                <w:bCs/>
                <w:sz w:val="20"/>
                <w:szCs w:val="20"/>
              </w:rPr>
            </w:pPr>
          </w:p>
          <w:p w14:paraId="3763747E" w14:textId="77777777" w:rsidR="009714A9" w:rsidRDefault="009714A9" w:rsidP="008F5574">
            <w:pPr>
              <w:ind w:right="127"/>
              <w:rPr>
                <w:rFonts w:cstheme="minorHAnsi"/>
                <w:bCs/>
                <w:sz w:val="20"/>
                <w:szCs w:val="20"/>
              </w:rPr>
            </w:pPr>
          </w:p>
          <w:p w14:paraId="1FB1AC86" w14:textId="77777777" w:rsidR="009714A9" w:rsidRDefault="009714A9" w:rsidP="008F5574">
            <w:pPr>
              <w:ind w:right="127"/>
              <w:rPr>
                <w:rFonts w:cstheme="minorHAnsi"/>
                <w:bCs/>
                <w:sz w:val="20"/>
                <w:szCs w:val="20"/>
              </w:rPr>
            </w:pPr>
          </w:p>
          <w:p w14:paraId="35E2874F" w14:textId="77777777" w:rsidR="009714A9" w:rsidRDefault="009714A9" w:rsidP="008F5574">
            <w:pPr>
              <w:ind w:right="127"/>
              <w:rPr>
                <w:rFonts w:cstheme="minorHAnsi"/>
                <w:bCs/>
                <w:sz w:val="20"/>
                <w:szCs w:val="20"/>
              </w:rPr>
            </w:pPr>
          </w:p>
          <w:p w14:paraId="60480B41" w14:textId="77777777" w:rsidR="009714A9" w:rsidRDefault="009714A9" w:rsidP="008F5574">
            <w:pPr>
              <w:ind w:right="127"/>
              <w:rPr>
                <w:rFonts w:cstheme="minorHAnsi"/>
                <w:bCs/>
                <w:sz w:val="20"/>
                <w:szCs w:val="20"/>
              </w:rPr>
            </w:pPr>
          </w:p>
          <w:p w14:paraId="4DFEC8B0" w14:textId="77777777" w:rsidR="009714A9" w:rsidRDefault="009714A9" w:rsidP="008F5574">
            <w:pPr>
              <w:ind w:right="127"/>
              <w:rPr>
                <w:rFonts w:cstheme="minorHAnsi"/>
                <w:bCs/>
                <w:sz w:val="20"/>
                <w:szCs w:val="20"/>
              </w:rPr>
            </w:pPr>
          </w:p>
          <w:p w14:paraId="58966C58" w14:textId="77777777" w:rsidR="009714A9" w:rsidRDefault="009714A9" w:rsidP="008F5574">
            <w:pPr>
              <w:ind w:right="127"/>
              <w:rPr>
                <w:rFonts w:cstheme="minorHAnsi"/>
                <w:bCs/>
                <w:sz w:val="20"/>
                <w:szCs w:val="20"/>
              </w:rPr>
            </w:pPr>
          </w:p>
          <w:p w14:paraId="03578AA6" w14:textId="77777777" w:rsidR="009714A9" w:rsidRDefault="009714A9" w:rsidP="008F5574">
            <w:pPr>
              <w:ind w:right="127"/>
              <w:rPr>
                <w:rFonts w:cstheme="minorHAnsi"/>
                <w:bCs/>
                <w:sz w:val="20"/>
                <w:szCs w:val="20"/>
              </w:rPr>
            </w:pPr>
          </w:p>
          <w:p w14:paraId="40971E78" w14:textId="77777777" w:rsidR="009714A9" w:rsidRDefault="009714A9" w:rsidP="008F5574">
            <w:pPr>
              <w:ind w:right="127"/>
              <w:rPr>
                <w:rFonts w:cstheme="minorHAnsi"/>
                <w:bCs/>
                <w:sz w:val="20"/>
                <w:szCs w:val="20"/>
              </w:rPr>
            </w:pPr>
          </w:p>
          <w:p w14:paraId="3214AA80" w14:textId="77777777" w:rsidR="009714A9" w:rsidRDefault="009714A9" w:rsidP="008F5574">
            <w:pPr>
              <w:ind w:right="127"/>
              <w:rPr>
                <w:rFonts w:cstheme="minorHAnsi"/>
                <w:bCs/>
                <w:sz w:val="20"/>
                <w:szCs w:val="20"/>
              </w:rPr>
            </w:pPr>
          </w:p>
          <w:p w14:paraId="1C2A7C83" w14:textId="77777777" w:rsidR="009714A9" w:rsidRDefault="009714A9" w:rsidP="008F5574">
            <w:pPr>
              <w:ind w:right="127"/>
              <w:rPr>
                <w:rFonts w:cstheme="minorHAnsi"/>
                <w:bCs/>
                <w:sz w:val="20"/>
                <w:szCs w:val="20"/>
              </w:rPr>
            </w:pPr>
          </w:p>
          <w:p w14:paraId="4344E479" w14:textId="77777777" w:rsidR="009714A9" w:rsidRDefault="009714A9" w:rsidP="008F5574">
            <w:pPr>
              <w:ind w:right="127"/>
              <w:rPr>
                <w:rFonts w:cstheme="minorHAnsi"/>
                <w:bCs/>
                <w:sz w:val="20"/>
                <w:szCs w:val="20"/>
              </w:rPr>
            </w:pPr>
          </w:p>
          <w:p w14:paraId="5A6C9C02" w14:textId="77777777" w:rsidR="009714A9" w:rsidRDefault="009714A9" w:rsidP="008F5574">
            <w:pPr>
              <w:ind w:right="127"/>
              <w:rPr>
                <w:rFonts w:cstheme="minorHAnsi"/>
                <w:bCs/>
                <w:sz w:val="20"/>
                <w:szCs w:val="20"/>
              </w:rPr>
            </w:pPr>
          </w:p>
          <w:p w14:paraId="7952848E" w14:textId="77777777" w:rsidR="009714A9" w:rsidRDefault="009714A9" w:rsidP="008F5574">
            <w:pPr>
              <w:ind w:right="127"/>
              <w:rPr>
                <w:rFonts w:cstheme="minorHAnsi"/>
                <w:bCs/>
                <w:sz w:val="20"/>
                <w:szCs w:val="20"/>
              </w:rPr>
            </w:pPr>
          </w:p>
          <w:p w14:paraId="34473EA6" w14:textId="77777777" w:rsidR="009714A9" w:rsidRDefault="009714A9" w:rsidP="008F5574">
            <w:pPr>
              <w:ind w:right="127"/>
              <w:rPr>
                <w:rFonts w:cstheme="minorHAnsi"/>
                <w:bCs/>
                <w:sz w:val="20"/>
                <w:szCs w:val="20"/>
              </w:rPr>
            </w:pPr>
          </w:p>
          <w:p w14:paraId="761EB3DF" w14:textId="77777777" w:rsidR="009714A9" w:rsidRDefault="009714A9" w:rsidP="008F5574">
            <w:pPr>
              <w:ind w:right="127"/>
              <w:rPr>
                <w:rFonts w:cstheme="minorHAnsi"/>
                <w:bCs/>
                <w:sz w:val="20"/>
                <w:szCs w:val="20"/>
              </w:rPr>
            </w:pPr>
          </w:p>
          <w:p w14:paraId="537A40B6" w14:textId="77777777" w:rsidR="009714A9" w:rsidRDefault="009714A9" w:rsidP="008F5574">
            <w:pPr>
              <w:ind w:right="127"/>
              <w:rPr>
                <w:rFonts w:cstheme="minorHAnsi"/>
                <w:bCs/>
                <w:sz w:val="20"/>
                <w:szCs w:val="20"/>
              </w:rPr>
            </w:pPr>
          </w:p>
          <w:p w14:paraId="796FED9D" w14:textId="77777777" w:rsidR="009714A9" w:rsidRDefault="009714A9" w:rsidP="008F5574">
            <w:pPr>
              <w:ind w:right="127"/>
              <w:rPr>
                <w:rFonts w:cstheme="minorHAnsi"/>
                <w:bCs/>
                <w:sz w:val="20"/>
                <w:szCs w:val="20"/>
              </w:rPr>
            </w:pPr>
          </w:p>
          <w:p w14:paraId="2EF1D07F" w14:textId="77777777" w:rsidR="009714A9" w:rsidRDefault="009714A9" w:rsidP="008F5574">
            <w:pPr>
              <w:ind w:right="127"/>
              <w:rPr>
                <w:rFonts w:cstheme="minorHAnsi"/>
                <w:bCs/>
                <w:sz w:val="20"/>
                <w:szCs w:val="20"/>
              </w:rPr>
            </w:pPr>
          </w:p>
          <w:p w14:paraId="3FFE9F02" w14:textId="77777777" w:rsidR="009714A9" w:rsidRDefault="009714A9" w:rsidP="008F5574">
            <w:pPr>
              <w:ind w:right="127"/>
              <w:rPr>
                <w:rFonts w:cstheme="minorHAnsi"/>
                <w:bCs/>
                <w:sz w:val="20"/>
                <w:szCs w:val="20"/>
              </w:rPr>
            </w:pPr>
          </w:p>
          <w:p w14:paraId="3AD03465" w14:textId="77777777" w:rsidR="009714A9" w:rsidRDefault="009714A9" w:rsidP="008F5574">
            <w:pPr>
              <w:ind w:right="127"/>
              <w:rPr>
                <w:rFonts w:cstheme="minorHAnsi"/>
                <w:bCs/>
                <w:sz w:val="20"/>
                <w:szCs w:val="20"/>
              </w:rPr>
            </w:pPr>
          </w:p>
          <w:p w14:paraId="4C232C7B" w14:textId="77777777" w:rsidR="009714A9" w:rsidRDefault="009714A9" w:rsidP="008F5574">
            <w:pPr>
              <w:ind w:right="127"/>
              <w:rPr>
                <w:rFonts w:cstheme="minorHAnsi"/>
                <w:bCs/>
                <w:sz w:val="20"/>
                <w:szCs w:val="20"/>
              </w:rPr>
            </w:pPr>
          </w:p>
          <w:p w14:paraId="3035D899" w14:textId="77777777" w:rsidR="009714A9" w:rsidRDefault="009714A9" w:rsidP="008F5574">
            <w:pPr>
              <w:ind w:right="127"/>
              <w:rPr>
                <w:rFonts w:cstheme="minorHAnsi"/>
                <w:bCs/>
                <w:sz w:val="20"/>
                <w:szCs w:val="20"/>
              </w:rPr>
            </w:pPr>
          </w:p>
          <w:p w14:paraId="091FE704" w14:textId="77777777" w:rsidR="009714A9" w:rsidRDefault="009714A9" w:rsidP="008F5574">
            <w:pPr>
              <w:ind w:right="127"/>
              <w:rPr>
                <w:rFonts w:cstheme="minorHAnsi"/>
                <w:bCs/>
                <w:sz w:val="20"/>
                <w:szCs w:val="20"/>
              </w:rPr>
            </w:pPr>
          </w:p>
          <w:p w14:paraId="766653D7" w14:textId="77777777" w:rsidR="009714A9" w:rsidRDefault="009714A9" w:rsidP="008F5574">
            <w:pPr>
              <w:ind w:right="127"/>
              <w:rPr>
                <w:rFonts w:cstheme="minorHAnsi"/>
                <w:bCs/>
                <w:sz w:val="20"/>
                <w:szCs w:val="20"/>
              </w:rPr>
            </w:pPr>
          </w:p>
          <w:p w14:paraId="1E82B650" w14:textId="77777777" w:rsidR="009714A9" w:rsidRDefault="009714A9" w:rsidP="008F5574">
            <w:pPr>
              <w:ind w:right="127"/>
              <w:rPr>
                <w:rFonts w:cstheme="minorHAnsi"/>
                <w:bCs/>
                <w:sz w:val="20"/>
                <w:szCs w:val="20"/>
              </w:rPr>
            </w:pPr>
          </w:p>
          <w:p w14:paraId="5D54E900" w14:textId="77777777" w:rsidR="009714A9" w:rsidRDefault="009714A9" w:rsidP="008F5574">
            <w:pPr>
              <w:ind w:right="127"/>
              <w:rPr>
                <w:rFonts w:cstheme="minorHAnsi"/>
                <w:bCs/>
                <w:sz w:val="20"/>
                <w:szCs w:val="20"/>
              </w:rPr>
            </w:pPr>
          </w:p>
          <w:p w14:paraId="27C6185F" w14:textId="77777777" w:rsidR="009714A9" w:rsidRDefault="009714A9" w:rsidP="008F5574">
            <w:pPr>
              <w:ind w:right="127"/>
              <w:rPr>
                <w:rFonts w:cstheme="minorHAnsi"/>
                <w:bCs/>
                <w:sz w:val="20"/>
                <w:szCs w:val="20"/>
              </w:rPr>
            </w:pPr>
          </w:p>
          <w:p w14:paraId="58D86280" w14:textId="77777777" w:rsidR="009714A9" w:rsidRDefault="009714A9" w:rsidP="008F5574">
            <w:pPr>
              <w:ind w:right="127"/>
              <w:rPr>
                <w:rFonts w:cstheme="minorHAnsi"/>
                <w:bCs/>
                <w:sz w:val="20"/>
                <w:szCs w:val="20"/>
              </w:rPr>
            </w:pPr>
          </w:p>
          <w:p w14:paraId="574873FC" w14:textId="77777777" w:rsidR="009714A9" w:rsidRDefault="009714A9" w:rsidP="008F5574">
            <w:pPr>
              <w:ind w:right="127"/>
              <w:rPr>
                <w:rFonts w:cstheme="minorHAnsi"/>
                <w:bCs/>
                <w:sz w:val="20"/>
                <w:szCs w:val="20"/>
              </w:rPr>
            </w:pPr>
          </w:p>
          <w:p w14:paraId="51178FB6" w14:textId="77777777" w:rsidR="009714A9" w:rsidRDefault="009714A9" w:rsidP="008F5574">
            <w:pPr>
              <w:ind w:right="127"/>
              <w:rPr>
                <w:rFonts w:cstheme="minorHAnsi"/>
                <w:bCs/>
                <w:sz w:val="20"/>
                <w:szCs w:val="20"/>
              </w:rPr>
            </w:pPr>
          </w:p>
          <w:p w14:paraId="31D52B9F" w14:textId="77777777" w:rsidR="009714A9" w:rsidRDefault="009714A9" w:rsidP="008F5574">
            <w:pPr>
              <w:ind w:right="127"/>
              <w:rPr>
                <w:rFonts w:cstheme="minorHAnsi"/>
                <w:bCs/>
                <w:sz w:val="20"/>
                <w:szCs w:val="20"/>
              </w:rPr>
            </w:pPr>
          </w:p>
          <w:p w14:paraId="7CA79F9E" w14:textId="77777777" w:rsidR="009714A9" w:rsidRDefault="009714A9" w:rsidP="008F5574">
            <w:pPr>
              <w:ind w:right="127"/>
              <w:rPr>
                <w:rFonts w:cstheme="minorHAnsi"/>
                <w:bCs/>
                <w:sz w:val="20"/>
                <w:szCs w:val="20"/>
              </w:rPr>
            </w:pPr>
          </w:p>
          <w:p w14:paraId="299F5BA5" w14:textId="77777777" w:rsidR="009714A9" w:rsidRDefault="009714A9" w:rsidP="008F5574">
            <w:pPr>
              <w:ind w:right="127"/>
              <w:rPr>
                <w:rFonts w:cstheme="minorHAnsi"/>
                <w:bCs/>
                <w:sz w:val="20"/>
                <w:szCs w:val="20"/>
              </w:rPr>
            </w:pPr>
          </w:p>
          <w:p w14:paraId="3FD4BF2C" w14:textId="77777777" w:rsidR="009714A9" w:rsidRDefault="009714A9" w:rsidP="008F5574">
            <w:pPr>
              <w:ind w:right="127"/>
              <w:rPr>
                <w:rFonts w:cstheme="minorHAnsi"/>
                <w:bCs/>
                <w:sz w:val="20"/>
                <w:szCs w:val="20"/>
              </w:rPr>
            </w:pPr>
          </w:p>
          <w:p w14:paraId="03491D40" w14:textId="77777777" w:rsidR="009714A9" w:rsidRDefault="009714A9" w:rsidP="008F5574">
            <w:pPr>
              <w:ind w:right="127"/>
              <w:rPr>
                <w:rFonts w:cstheme="minorHAnsi"/>
                <w:bCs/>
                <w:sz w:val="20"/>
                <w:szCs w:val="20"/>
              </w:rPr>
            </w:pPr>
          </w:p>
          <w:p w14:paraId="755B9DBB" w14:textId="77777777" w:rsidR="009714A9" w:rsidRDefault="009714A9" w:rsidP="008F5574">
            <w:pPr>
              <w:ind w:right="127"/>
              <w:rPr>
                <w:rFonts w:cstheme="minorHAnsi"/>
                <w:bCs/>
                <w:sz w:val="20"/>
                <w:szCs w:val="20"/>
              </w:rPr>
            </w:pPr>
          </w:p>
          <w:p w14:paraId="7836602B" w14:textId="77777777" w:rsidR="009714A9" w:rsidRDefault="009714A9" w:rsidP="008F5574">
            <w:pPr>
              <w:ind w:right="127"/>
              <w:rPr>
                <w:rFonts w:cstheme="minorHAnsi"/>
                <w:bCs/>
                <w:sz w:val="20"/>
                <w:szCs w:val="20"/>
              </w:rPr>
            </w:pPr>
          </w:p>
          <w:p w14:paraId="7BADBC28" w14:textId="77777777" w:rsidR="009714A9" w:rsidRDefault="009714A9" w:rsidP="008F5574">
            <w:pPr>
              <w:ind w:right="127"/>
              <w:rPr>
                <w:rFonts w:cstheme="minorHAnsi"/>
                <w:bCs/>
                <w:sz w:val="20"/>
                <w:szCs w:val="20"/>
              </w:rPr>
            </w:pPr>
          </w:p>
          <w:p w14:paraId="66177EB2" w14:textId="77777777" w:rsidR="009714A9" w:rsidRDefault="009714A9" w:rsidP="008F5574">
            <w:pPr>
              <w:ind w:right="127"/>
              <w:rPr>
                <w:rFonts w:cstheme="minorHAnsi"/>
                <w:bCs/>
                <w:sz w:val="20"/>
                <w:szCs w:val="20"/>
              </w:rPr>
            </w:pPr>
          </w:p>
          <w:p w14:paraId="59D1D748" w14:textId="77777777" w:rsidR="009714A9" w:rsidRDefault="009714A9" w:rsidP="008F5574">
            <w:pPr>
              <w:ind w:right="127"/>
              <w:rPr>
                <w:rFonts w:cstheme="minorHAnsi"/>
                <w:bCs/>
                <w:sz w:val="20"/>
                <w:szCs w:val="20"/>
              </w:rPr>
            </w:pPr>
          </w:p>
          <w:p w14:paraId="5329C3C2" w14:textId="77777777" w:rsidR="009714A9" w:rsidRDefault="009714A9" w:rsidP="008F5574">
            <w:pPr>
              <w:ind w:right="127"/>
              <w:rPr>
                <w:rFonts w:cstheme="minorHAnsi"/>
                <w:bCs/>
                <w:sz w:val="20"/>
                <w:szCs w:val="20"/>
              </w:rPr>
            </w:pPr>
          </w:p>
          <w:p w14:paraId="53D4414A" w14:textId="77777777" w:rsidR="009714A9" w:rsidRDefault="009714A9" w:rsidP="008F5574">
            <w:pPr>
              <w:ind w:right="127"/>
              <w:rPr>
                <w:rFonts w:cstheme="minorHAnsi"/>
                <w:bCs/>
                <w:sz w:val="20"/>
                <w:szCs w:val="20"/>
              </w:rPr>
            </w:pPr>
          </w:p>
          <w:p w14:paraId="079A074D" w14:textId="77777777" w:rsidR="009714A9" w:rsidRDefault="009714A9" w:rsidP="008F5574">
            <w:pPr>
              <w:ind w:right="127"/>
              <w:rPr>
                <w:rFonts w:cstheme="minorHAnsi"/>
                <w:bCs/>
                <w:sz w:val="20"/>
                <w:szCs w:val="20"/>
              </w:rPr>
            </w:pPr>
          </w:p>
          <w:p w14:paraId="7581C506" w14:textId="77777777" w:rsidR="009714A9" w:rsidRDefault="009714A9" w:rsidP="008F5574">
            <w:pPr>
              <w:ind w:right="127"/>
              <w:rPr>
                <w:rFonts w:cstheme="minorHAnsi"/>
                <w:bCs/>
                <w:sz w:val="20"/>
                <w:szCs w:val="20"/>
              </w:rPr>
            </w:pPr>
          </w:p>
          <w:p w14:paraId="07DDC79A" w14:textId="77777777" w:rsidR="009714A9" w:rsidRDefault="009714A9" w:rsidP="008F5574">
            <w:pPr>
              <w:ind w:right="127"/>
              <w:rPr>
                <w:rFonts w:cstheme="minorHAnsi"/>
                <w:bCs/>
                <w:sz w:val="20"/>
                <w:szCs w:val="20"/>
              </w:rPr>
            </w:pPr>
          </w:p>
          <w:p w14:paraId="288D2C97" w14:textId="77777777" w:rsidR="009714A9" w:rsidRDefault="009714A9" w:rsidP="008F5574">
            <w:pPr>
              <w:ind w:right="127"/>
              <w:rPr>
                <w:rFonts w:cstheme="minorHAnsi"/>
                <w:bCs/>
                <w:sz w:val="20"/>
                <w:szCs w:val="20"/>
              </w:rPr>
            </w:pPr>
          </w:p>
          <w:p w14:paraId="1BF0E513" w14:textId="77777777" w:rsidR="009714A9" w:rsidRDefault="009714A9" w:rsidP="008F5574">
            <w:pPr>
              <w:ind w:right="127"/>
              <w:rPr>
                <w:rFonts w:cstheme="minorHAnsi"/>
                <w:bCs/>
                <w:sz w:val="20"/>
                <w:szCs w:val="20"/>
              </w:rPr>
            </w:pPr>
          </w:p>
          <w:p w14:paraId="677DED34" w14:textId="77777777" w:rsidR="009714A9" w:rsidRDefault="009714A9" w:rsidP="008F5574">
            <w:pPr>
              <w:ind w:right="127"/>
              <w:rPr>
                <w:rFonts w:cstheme="minorHAnsi"/>
                <w:bCs/>
                <w:sz w:val="20"/>
                <w:szCs w:val="20"/>
              </w:rPr>
            </w:pPr>
          </w:p>
          <w:p w14:paraId="12003C45" w14:textId="77777777" w:rsidR="009714A9" w:rsidRDefault="009714A9" w:rsidP="008F5574">
            <w:pPr>
              <w:ind w:right="127"/>
              <w:rPr>
                <w:rFonts w:cstheme="minorHAnsi"/>
                <w:bCs/>
                <w:sz w:val="20"/>
                <w:szCs w:val="20"/>
              </w:rPr>
            </w:pPr>
          </w:p>
          <w:p w14:paraId="6F55113A" w14:textId="77777777" w:rsidR="009714A9" w:rsidRDefault="009714A9" w:rsidP="008F5574">
            <w:pPr>
              <w:ind w:right="127"/>
              <w:rPr>
                <w:rFonts w:cstheme="minorHAnsi"/>
                <w:bCs/>
                <w:sz w:val="20"/>
                <w:szCs w:val="20"/>
              </w:rPr>
            </w:pPr>
          </w:p>
          <w:p w14:paraId="0FA75FD7" w14:textId="77777777" w:rsidR="009714A9" w:rsidRDefault="009714A9" w:rsidP="008F5574">
            <w:pPr>
              <w:ind w:right="127"/>
              <w:rPr>
                <w:rFonts w:cstheme="minorHAnsi"/>
                <w:bCs/>
                <w:sz w:val="20"/>
                <w:szCs w:val="20"/>
              </w:rPr>
            </w:pPr>
          </w:p>
          <w:p w14:paraId="61564223" w14:textId="77777777" w:rsidR="009714A9" w:rsidRDefault="009714A9" w:rsidP="008F5574">
            <w:pPr>
              <w:ind w:right="127"/>
              <w:rPr>
                <w:rFonts w:cstheme="minorHAnsi"/>
                <w:bCs/>
                <w:sz w:val="20"/>
                <w:szCs w:val="20"/>
              </w:rPr>
            </w:pPr>
          </w:p>
          <w:p w14:paraId="7B2B7292" w14:textId="77777777" w:rsidR="009714A9" w:rsidRDefault="009714A9" w:rsidP="008F5574">
            <w:pPr>
              <w:ind w:right="127"/>
              <w:rPr>
                <w:rFonts w:cstheme="minorHAnsi"/>
                <w:bCs/>
                <w:sz w:val="20"/>
                <w:szCs w:val="20"/>
              </w:rPr>
            </w:pPr>
          </w:p>
          <w:p w14:paraId="7B2EF2AD" w14:textId="77777777" w:rsidR="009714A9" w:rsidRDefault="009714A9" w:rsidP="008F5574">
            <w:pPr>
              <w:ind w:right="127"/>
              <w:rPr>
                <w:rFonts w:cstheme="minorHAnsi"/>
                <w:bCs/>
                <w:sz w:val="20"/>
                <w:szCs w:val="20"/>
              </w:rPr>
            </w:pPr>
          </w:p>
          <w:p w14:paraId="2EC9F554" w14:textId="77777777" w:rsidR="009714A9" w:rsidRDefault="009714A9" w:rsidP="008F5574">
            <w:pPr>
              <w:ind w:right="127"/>
              <w:rPr>
                <w:rFonts w:cstheme="minorHAnsi"/>
                <w:bCs/>
                <w:sz w:val="20"/>
                <w:szCs w:val="20"/>
              </w:rPr>
            </w:pPr>
          </w:p>
          <w:p w14:paraId="1990A3FD" w14:textId="77777777" w:rsidR="009714A9" w:rsidRDefault="009714A9" w:rsidP="008F5574">
            <w:pPr>
              <w:ind w:right="127"/>
              <w:rPr>
                <w:rFonts w:cstheme="minorHAnsi"/>
                <w:bCs/>
                <w:sz w:val="20"/>
                <w:szCs w:val="20"/>
              </w:rPr>
            </w:pPr>
          </w:p>
          <w:p w14:paraId="7ACFE7CF" w14:textId="77777777" w:rsidR="009714A9" w:rsidRDefault="009714A9" w:rsidP="008F5574">
            <w:pPr>
              <w:ind w:right="127"/>
              <w:rPr>
                <w:rFonts w:cstheme="minorHAnsi"/>
                <w:bCs/>
                <w:sz w:val="20"/>
                <w:szCs w:val="20"/>
              </w:rPr>
            </w:pPr>
          </w:p>
          <w:p w14:paraId="47F581DA" w14:textId="77777777" w:rsidR="009714A9" w:rsidRDefault="009714A9" w:rsidP="008F5574">
            <w:pPr>
              <w:ind w:right="127"/>
              <w:rPr>
                <w:rFonts w:cstheme="minorHAnsi"/>
                <w:bCs/>
                <w:sz w:val="20"/>
                <w:szCs w:val="20"/>
              </w:rPr>
            </w:pPr>
          </w:p>
          <w:p w14:paraId="25CD843C" w14:textId="77777777" w:rsidR="009714A9" w:rsidRDefault="009714A9" w:rsidP="008F5574">
            <w:pPr>
              <w:ind w:right="127"/>
              <w:rPr>
                <w:rFonts w:cstheme="minorHAnsi"/>
                <w:b/>
                <w:sz w:val="20"/>
                <w:szCs w:val="20"/>
                <w:u w:val="single"/>
              </w:rPr>
            </w:pPr>
            <w:r w:rsidRPr="007C13B5">
              <w:rPr>
                <w:rFonts w:cstheme="minorHAnsi"/>
                <w:b/>
                <w:sz w:val="20"/>
                <w:szCs w:val="20"/>
                <w:u w:val="single"/>
              </w:rPr>
              <w:t>INCISO CUARTO:</w:t>
            </w:r>
          </w:p>
          <w:p w14:paraId="2496803F" w14:textId="77777777" w:rsidR="009714A9" w:rsidRDefault="009714A9" w:rsidP="008F5574">
            <w:pPr>
              <w:ind w:right="127"/>
              <w:rPr>
                <w:rFonts w:cstheme="minorHAnsi"/>
                <w:b/>
                <w:sz w:val="20"/>
                <w:szCs w:val="20"/>
              </w:rPr>
            </w:pPr>
            <w:r>
              <w:rPr>
                <w:rFonts w:cstheme="minorHAnsi"/>
                <w:b/>
                <w:sz w:val="20"/>
                <w:szCs w:val="20"/>
              </w:rPr>
              <w:t>Marisol Rojas (AOA):</w:t>
            </w:r>
          </w:p>
          <w:p w14:paraId="0B4BBAC0" w14:textId="5EC80436" w:rsidR="009714A9" w:rsidRPr="007C13B5" w:rsidRDefault="009714A9" w:rsidP="008F5574">
            <w:pPr>
              <w:ind w:right="127"/>
              <w:rPr>
                <w:rFonts w:cstheme="minorHAnsi"/>
                <w:bCs/>
                <w:sz w:val="20"/>
                <w:szCs w:val="20"/>
              </w:rPr>
            </w:pPr>
            <w:r w:rsidRPr="007C13B5">
              <w:rPr>
                <w:rFonts w:cstheme="minorHAnsi"/>
                <w:bCs/>
                <w:sz w:val="20"/>
                <w:szCs w:val="20"/>
              </w:rPr>
              <w:t>¿Previa autorización municipal?</w:t>
            </w:r>
          </w:p>
        </w:tc>
        <w:tc>
          <w:tcPr>
            <w:tcW w:w="1250" w:type="pct"/>
          </w:tcPr>
          <w:p w14:paraId="664EC1B7" w14:textId="77777777" w:rsidR="009714A9" w:rsidRDefault="009714A9" w:rsidP="008F5574">
            <w:pPr>
              <w:ind w:right="127"/>
              <w:rPr>
                <w:rFonts w:cstheme="minorHAnsi"/>
                <w:bCs/>
                <w:sz w:val="20"/>
                <w:szCs w:val="20"/>
              </w:rPr>
            </w:pPr>
          </w:p>
          <w:p w14:paraId="608AFEE5" w14:textId="77777777" w:rsidR="009714A9" w:rsidRDefault="009714A9" w:rsidP="008F5574">
            <w:pPr>
              <w:ind w:right="127"/>
              <w:rPr>
                <w:rFonts w:cstheme="minorHAnsi"/>
                <w:bCs/>
                <w:sz w:val="20"/>
                <w:szCs w:val="20"/>
              </w:rPr>
            </w:pPr>
          </w:p>
          <w:p w14:paraId="69370632" w14:textId="77777777" w:rsidR="009714A9" w:rsidRDefault="009714A9" w:rsidP="008F5574">
            <w:pPr>
              <w:ind w:right="127"/>
              <w:rPr>
                <w:rFonts w:cstheme="minorHAnsi"/>
                <w:bCs/>
                <w:sz w:val="20"/>
                <w:szCs w:val="20"/>
              </w:rPr>
            </w:pPr>
          </w:p>
          <w:p w14:paraId="2F36429A" w14:textId="77777777" w:rsidR="009714A9" w:rsidRDefault="009714A9" w:rsidP="008F5574">
            <w:pPr>
              <w:ind w:right="127"/>
              <w:rPr>
                <w:rFonts w:cstheme="minorHAnsi"/>
                <w:bCs/>
                <w:sz w:val="20"/>
                <w:szCs w:val="20"/>
              </w:rPr>
            </w:pPr>
          </w:p>
          <w:p w14:paraId="282A792E" w14:textId="77777777" w:rsidR="009714A9" w:rsidRDefault="009714A9" w:rsidP="008F5574">
            <w:pPr>
              <w:ind w:right="127"/>
              <w:rPr>
                <w:rFonts w:cstheme="minorHAnsi"/>
                <w:bCs/>
                <w:sz w:val="20"/>
                <w:szCs w:val="20"/>
              </w:rPr>
            </w:pPr>
          </w:p>
          <w:p w14:paraId="08335C4D" w14:textId="77777777" w:rsidR="009714A9" w:rsidRDefault="009714A9" w:rsidP="008F5574">
            <w:pPr>
              <w:ind w:right="127"/>
              <w:rPr>
                <w:rFonts w:cstheme="minorHAnsi"/>
                <w:bCs/>
                <w:sz w:val="20"/>
                <w:szCs w:val="20"/>
              </w:rPr>
            </w:pPr>
          </w:p>
          <w:p w14:paraId="08B59AEC" w14:textId="77777777" w:rsidR="009714A9" w:rsidRDefault="009714A9" w:rsidP="008F5574">
            <w:pPr>
              <w:ind w:right="127"/>
              <w:rPr>
                <w:rFonts w:cstheme="minorHAnsi"/>
                <w:bCs/>
                <w:sz w:val="20"/>
                <w:szCs w:val="20"/>
              </w:rPr>
            </w:pPr>
          </w:p>
          <w:p w14:paraId="6FD443B5" w14:textId="77777777" w:rsidR="009714A9" w:rsidRDefault="009714A9" w:rsidP="008F5574">
            <w:pPr>
              <w:ind w:right="127"/>
              <w:rPr>
                <w:rFonts w:cstheme="minorHAnsi"/>
                <w:bCs/>
                <w:sz w:val="20"/>
                <w:szCs w:val="20"/>
              </w:rPr>
            </w:pPr>
          </w:p>
          <w:p w14:paraId="692BB89D" w14:textId="77777777" w:rsidR="009714A9" w:rsidRDefault="009714A9" w:rsidP="008F5574">
            <w:pPr>
              <w:ind w:right="127"/>
              <w:rPr>
                <w:rFonts w:cstheme="minorHAnsi"/>
                <w:bCs/>
                <w:sz w:val="20"/>
                <w:szCs w:val="20"/>
              </w:rPr>
            </w:pPr>
          </w:p>
          <w:p w14:paraId="03E42C1B" w14:textId="77777777" w:rsidR="009714A9" w:rsidRDefault="009714A9" w:rsidP="008F5574">
            <w:pPr>
              <w:ind w:right="127"/>
              <w:rPr>
                <w:rFonts w:cstheme="minorHAnsi"/>
                <w:bCs/>
                <w:sz w:val="20"/>
                <w:szCs w:val="20"/>
              </w:rPr>
            </w:pPr>
          </w:p>
          <w:p w14:paraId="43211194" w14:textId="77777777" w:rsidR="009714A9" w:rsidRDefault="009714A9" w:rsidP="008F5574">
            <w:pPr>
              <w:ind w:right="127"/>
              <w:rPr>
                <w:rFonts w:cstheme="minorHAnsi"/>
                <w:bCs/>
                <w:sz w:val="20"/>
                <w:szCs w:val="20"/>
              </w:rPr>
            </w:pPr>
          </w:p>
          <w:p w14:paraId="7933FB6A" w14:textId="77777777" w:rsidR="009714A9" w:rsidRDefault="009714A9" w:rsidP="008F5574">
            <w:pPr>
              <w:ind w:right="127"/>
              <w:rPr>
                <w:rFonts w:cstheme="minorHAnsi"/>
                <w:bCs/>
                <w:sz w:val="20"/>
                <w:szCs w:val="20"/>
              </w:rPr>
            </w:pPr>
          </w:p>
          <w:p w14:paraId="0CCA2ADF" w14:textId="77777777" w:rsidR="009714A9" w:rsidRDefault="009714A9" w:rsidP="008F5574">
            <w:pPr>
              <w:ind w:right="127"/>
              <w:rPr>
                <w:rFonts w:cstheme="minorHAnsi"/>
                <w:bCs/>
                <w:sz w:val="20"/>
                <w:szCs w:val="20"/>
              </w:rPr>
            </w:pPr>
          </w:p>
          <w:p w14:paraId="75480A9F" w14:textId="77777777" w:rsidR="009714A9" w:rsidRDefault="009714A9" w:rsidP="008F5574">
            <w:pPr>
              <w:ind w:right="127"/>
              <w:rPr>
                <w:rFonts w:cstheme="minorHAnsi"/>
                <w:bCs/>
                <w:sz w:val="20"/>
                <w:szCs w:val="20"/>
              </w:rPr>
            </w:pPr>
          </w:p>
          <w:p w14:paraId="2988B9E5" w14:textId="77777777" w:rsidR="009714A9" w:rsidRDefault="009714A9" w:rsidP="008F5574">
            <w:pPr>
              <w:ind w:right="127"/>
              <w:rPr>
                <w:rFonts w:cstheme="minorHAnsi"/>
                <w:bCs/>
                <w:sz w:val="20"/>
                <w:szCs w:val="20"/>
              </w:rPr>
            </w:pPr>
          </w:p>
          <w:p w14:paraId="0EDD0BF4" w14:textId="77777777" w:rsidR="009714A9" w:rsidRDefault="009714A9" w:rsidP="008F5574">
            <w:pPr>
              <w:ind w:right="127"/>
              <w:rPr>
                <w:rFonts w:cstheme="minorHAnsi"/>
                <w:bCs/>
                <w:sz w:val="20"/>
                <w:szCs w:val="20"/>
              </w:rPr>
            </w:pPr>
          </w:p>
          <w:p w14:paraId="5E626011" w14:textId="77777777" w:rsidR="009714A9" w:rsidRDefault="009714A9" w:rsidP="008F5574">
            <w:pPr>
              <w:ind w:right="127"/>
              <w:rPr>
                <w:rFonts w:cstheme="minorHAnsi"/>
                <w:bCs/>
                <w:sz w:val="20"/>
                <w:szCs w:val="20"/>
              </w:rPr>
            </w:pPr>
          </w:p>
          <w:p w14:paraId="194226F3" w14:textId="77777777" w:rsidR="009714A9" w:rsidRDefault="009714A9" w:rsidP="008F5574">
            <w:pPr>
              <w:ind w:right="127"/>
              <w:rPr>
                <w:rFonts w:cstheme="minorHAnsi"/>
                <w:bCs/>
                <w:sz w:val="20"/>
                <w:szCs w:val="20"/>
              </w:rPr>
            </w:pPr>
          </w:p>
          <w:p w14:paraId="4D190818" w14:textId="77777777" w:rsidR="009714A9" w:rsidRDefault="009714A9" w:rsidP="008F5574">
            <w:pPr>
              <w:ind w:right="127"/>
              <w:rPr>
                <w:rFonts w:cstheme="minorHAnsi"/>
                <w:bCs/>
                <w:sz w:val="20"/>
                <w:szCs w:val="20"/>
              </w:rPr>
            </w:pPr>
          </w:p>
          <w:p w14:paraId="5B71BED0" w14:textId="77777777" w:rsidR="009714A9" w:rsidRDefault="009714A9" w:rsidP="008F5574">
            <w:pPr>
              <w:ind w:right="127"/>
              <w:rPr>
                <w:rFonts w:cstheme="minorHAnsi"/>
                <w:bCs/>
                <w:sz w:val="20"/>
                <w:szCs w:val="20"/>
              </w:rPr>
            </w:pPr>
          </w:p>
          <w:p w14:paraId="0A1BC3B7" w14:textId="77777777" w:rsidR="009714A9" w:rsidRDefault="009714A9" w:rsidP="008F5574">
            <w:pPr>
              <w:ind w:right="127"/>
              <w:rPr>
                <w:rFonts w:cstheme="minorHAnsi"/>
                <w:bCs/>
                <w:sz w:val="20"/>
                <w:szCs w:val="20"/>
              </w:rPr>
            </w:pPr>
          </w:p>
          <w:p w14:paraId="591C26EF" w14:textId="77777777" w:rsidR="009714A9" w:rsidRDefault="009714A9" w:rsidP="008F5574">
            <w:pPr>
              <w:ind w:right="127"/>
              <w:rPr>
                <w:rFonts w:cstheme="minorHAnsi"/>
                <w:bCs/>
                <w:sz w:val="20"/>
                <w:szCs w:val="20"/>
              </w:rPr>
            </w:pPr>
          </w:p>
          <w:p w14:paraId="4F62D5FB" w14:textId="77777777" w:rsidR="009714A9" w:rsidRDefault="009714A9" w:rsidP="008F5574">
            <w:pPr>
              <w:ind w:right="127"/>
              <w:rPr>
                <w:rFonts w:cstheme="minorHAnsi"/>
                <w:bCs/>
                <w:sz w:val="20"/>
                <w:szCs w:val="20"/>
              </w:rPr>
            </w:pPr>
          </w:p>
          <w:p w14:paraId="2FD8FC02" w14:textId="77777777" w:rsidR="009714A9" w:rsidRDefault="009714A9" w:rsidP="008F5574">
            <w:pPr>
              <w:ind w:right="127"/>
              <w:rPr>
                <w:rFonts w:cstheme="minorHAnsi"/>
                <w:bCs/>
                <w:sz w:val="20"/>
                <w:szCs w:val="20"/>
              </w:rPr>
            </w:pPr>
          </w:p>
          <w:p w14:paraId="2A75B0A9" w14:textId="77777777" w:rsidR="009714A9" w:rsidRDefault="009714A9" w:rsidP="008F5574">
            <w:pPr>
              <w:ind w:right="127"/>
              <w:rPr>
                <w:rFonts w:cstheme="minorHAnsi"/>
                <w:bCs/>
                <w:sz w:val="20"/>
                <w:szCs w:val="20"/>
              </w:rPr>
            </w:pPr>
          </w:p>
          <w:p w14:paraId="27BAC95B" w14:textId="77777777" w:rsidR="009714A9" w:rsidRDefault="009714A9" w:rsidP="008F5574">
            <w:pPr>
              <w:ind w:right="127"/>
              <w:rPr>
                <w:rFonts w:cstheme="minorHAnsi"/>
                <w:bCs/>
                <w:sz w:val="20"/>
                <w:szCs w:val="20"/>
              </w:rPr>
            </w:pPr>
          </w:p>
          <w:p w14:paraId="6EED4EC3" w14:textId="77777777" w:rsidR="009714A9" w:rsidRDefault="009714A9" w:rsidP="008F5574">
            <w:pPr>
              <w:ind w:right="127"/>
              <w:rPr>
                <w:rFonts w:cstheme="minorHAnsi"/>
                <w:bCs/>
                <w:sz w:val="20"/>
                <w:szCs w:val="20"/>
              </w:rPr>
            </w:pPr>
          </w:p>
          <w:p w14:paraId="37429318" w14:textId="77777777" w:rsidR="009714A9" w:rsidRDefault="009714A9" w:rsidP="008F5574">
            <w:pPr>
              <w:ind w:right="127"/>
              <w:rPr>
                <w:rFonts w:cstheme="minorHAnsi"/>
                <w:bCs/>
                <w:sz w:val="20"/>
                <w:szCs w:val="20"/>
              </w:rPr>
            </w:pPr>
          </w:p>
          <w:p w14:paraId="16054972" w14:textId="77777777" w:rsidR="009714A9" w:rsidRDefault="009714A9" w:rsidP="008F5574">
            <w:pPr>
              <w:ind w:right="127"/>
              <w:rPr>
                <w:rFonts w:cstheme="minorHAnsi"/>
                <w:bCs/>
                <w:sz w:val="20"/>
                <w:szCs w:val="20"/>
              </w:rPr>
            </w:pPr>
          </w:p>
          <w:p w14:paraId="0A5CC2C0" w14:textId="77777777" w:rsidR="009714A9" w:rsidRDefault="009714A9" w:rsidP="008F5574">
            <w:pPr>
              <w:ind w:right="127"/>
              <w:rPr>
                <w:rFonts w:cstheme="minorHAnsi"/>
                <w:bCs/>
                <w:sz w:val="20"/>
                <w:szCs w:val="20"/>
              </w:rPr>
            </w:pPr>
          </w:p>
          <w:p w14:paraId="7F894E73" w14:textId="77777777" w:rsidR="009714A9" w:rsidRDefault="009714A9" w:rsidP="008F5574">
            <w:pPr>
              <w:ind w:right="127"/>
              <w:rPr>
                <w:rFonts w:cstheme="minorHAnsi"/>
                <w:bCs/>
                <w:sz w:val="20"/>
                <w:szCs w:val="20"/>
              </w:rPr>
            </w:pPr>
          </w:p>
          <w:p w14:paraId="272E6685" w14:textId="77777777" w:rsidR="009714A9" w:rsidRDefault="009714A9" w:rsidP="008F5574">
            <w:pPr>
              <w:ind w:right="127"/>
              <w:rPr>
                <w:rFonts w:cstheme="minorHAnsi"/>
                <w:bCs/>
                <w:sz w:val="20"/>
                <w:szCs w:val="20"/>
              </w:rPr>
            </w:pPr>
          </w:p>
          <w:p w14:paraId="6E2BDEF5" w14:textId="77777777" w:rsidR="009714A9" w:rsidRDefault="009714A9" w:rsidP="008F5574">
            <w:pPr>
              <w:ind w:right="127"/>
              <w:rPr>
                <w:rFonts w:cstheme="minorHAnsi"/>
                <w:bCs/>
                <w:sz w:val="20"/>
                <w:szCs w:val="20"/>
              </w:rPr>
            </w:pPr>
          </w:p>
          <w:p w14:paraId="5FB18DF0" w14:textId="77777777" w:rsidR="009714A9" w:rsidRDefault="009714A9" w:rsidP="008F5574">
            <w:pPr>
              <w:ind w:right="127"/>
              <w:rPr>
                <w:rFonts w:cstheme="minorHAnsi"/>
                <w:bCs/>
                <w:sz w:val="20"/>
                <w:szCs w:val="20"/>
              </w:rPr>
            </w:pPr>
          </w:p>
          <w:p w14:paraId="26B2104F" w14:textId="77777777" w:rsidR="009714A9" w:rsidRDefault="009714A9" w:rsidP="008F5574">
            <w:pPr>
              <w:ind w:right="127"/>
              <w:rPr>
                <w:rFonts w:cstheme="minorHAnsi"/>
                <w:bCs/>
                <w:sz w:val="20"/>
                <w:szCs w:val="20"/>
              </w:rPr>
            </w:pPr>
          </w:p>
          <w:p w14:paraId="00FA039B" w14:textId="77777777" w:rsidR="009714A9" w:rsidRDefault="009714A9" w:rsidP="008F5574">
            <w:pPr>
              <w:ind w:right="127"/>
              <w:rPr>
                <w:rFonts w:cstheme="minorHAnsi"/>
                <w:bCs/>
                <w:sz w:val="20"/>
                <w:szCs w:val="20"/>
              </w:rPr>
            </w:pPr>
          </w:p>
          <w:p w14:paraId="3B1DA1F2" w14:textId="77777777" w:rsidR="009714A9" w:rsidRDefault="009714A9" w:rsidP="008F5574">
            <w:pPr>
              <w:ind w:right="127"/>
              <w:rPr>
                <w:rFonts w:cstheme="minorHAnsi"/>
                <w:bCs/>
                <w:sz w:val="20"/>
                <w:szCs w:val="20"/>
              </w:rPr>
            </w:pPr>
          </w:p>
          <w:p w14:paraId="2FE2AA9D" w14:textId="77777777" w:rsidR="009714A9" w:rsidRDefault="009714A9" w:rsidP="008F5574">
            <w:pPr>
              <w:ind w:right="127"/>
              <w:rPr>
                <w:rFonts w:cstheme="minorHAnsi"/>
                <w:bCs/>
                <w:sz w:val="20"/>
                <w:szCs w:val="20"/>
              </w:rPr>
            </w:pPr>
          </w:p>
          <w:p w14:paraId="225E5139" w14:textId="77777777" w:rsidR="009714A9" w:rsidRDefault="009714A9" w:rsidP="008F5574">
            <w:pPr>
              <w:ind w:right="127"/>
              <w:rPr>
                <w:rFonts w:cstheme="minorHAnsi"/>
                <w:bCs/>
                <w:sz w:val="20"/>
                <w:szCs w:val="20"/>
              </w:rPr>
            </w:pPr>
          </w:p>
          <w:p w14:paraId="2A240A58" w14:textId="77777777" w:rsidR="009714A9" w:rsidRDefault="009714A9" w:rsidP="008F5574">
            <w:pPr>
              <w:ind w:right="127"/>
              <w:rPr>
                <w:rFonts w:cstheme="minorHAnsi"/>
                <w:bCs/>
                <w:sz w:val="20"/>
                <w:szCs w:val="20"/>
              </w:rPr>
            </w:pPr>
          </w:p>
          <w:p w14:paraId="785FF8F9" w14:textId="77777777" w:rsidR="009714A9" w:rsidRDefault="009714A9" w:rsidP="008F5574">
            <w:pPr>
              <w:ind w:right="127"/>
              <w:rPr>
                <w:rFonts w:cstheme="minorHAnsi"/>
                <w:bCs/>
                <w:sz w:val="20"/>
                <w:szCs w:val="20"/>
              </w:rPr>
            </w:pPr>
          </w:p>
          <w:p w14:paraId="5740C9DA" w14:textId="77777777" w:rsidR="009714A9" w:rsidRDefault="009714A9" w:rsidP="008F5574">
            <w:pPr>
              <w:ind w:right="127"/>
              <w:rPr>
                <w:rFonts w:cstheme="minorHAnsi"/>
                <w:bCs/>
                <w:sz w:val="20"/>
                <w:szCs w:val="20"/>
              </w:rPr>
            </w:pPr>
          </w:p>
          <w:p w14:paraId="09B22BC8" w14:textId="77777777" w:rsidR="009714A9" w:rsidRDefault="009714A9" w:rsidP="008F5574">
            <w:pPr>
              <w:ind w:right="127"/>
              <w:rPr>
                <w:rFonts w:cstheme="minorHAnsi"/>
                <w:bCs/>
                <w:sz w:val="20"/>
                <w:szCs w:val="20"/>
              </w:rPr>
            </w:pPr>
          </w:p>
          <w:p w14:paraId="0ADFA77A" w14:textId="77777777" w:rsidR="009714A9" w:rsidRDefault="009714A9" w:rsidP="008F5574">
            <w:pPr>
              <w:ind w:right="127"/>
              <w:rPr>
                <w:rFonts w:cstheme="minorHAnsi"/>
                <w:bCs/>
                <w:sz w:val="20"/>
                <w:szCs w:val="20"/>
              </w:rPr>
            </w:pPr>
          </w:p>
          <w:p w14:paraId="4DD905B2" w14:textId="77777777" w:rsidR="009714A9" w:rsidRDefault="009714A9" w:rsidP="008F5574">
            <w:pPr>
              <w:ind w:right="127"/>
              <w:rPr>
                <w:rFonts w:cstheme="minorHAnsi"/>
                <w:bCs/>
                <w:sz w:val="20"/>
                <w:szCs w:val="20"/>
              </w:rPr>
            </w:pPr>
          </w:p>
          <w:p w14:paraId="6C839E5B" w14:textId="77777777" w:rsidR="009714A9" w:rsidRDefault="009714A9" w:rsidP="008F5574">
            <w:pPr>
              <w:ind w:right="127"/>
              <w:rPr>
                <w:rFonts w:cstheme="minorHAnsi"/>
                <w:bCs/>
                <w:sz w:val="20"/>
                <w:szCs w:val="20"/>
              </w:rPr>
            </w:pPr>
          </w:p>
          <w:p w14:paraId="279FF059" w14:textId="77777777" w:rsidR="009714A9" w:rsidRDefault="009714A9" w:rsidP="008F5574">
            <w:pPr>
              <w:ind w:right="127"/>
              <w:rPr>
                <w:rFonts w:cstheme="minorHAnsi"/>
                <w:bCs/>
                <w:sz w:val="20"/>
                <w:szCs w:val="20"/>
              </w:rPr>
            </w:pPr>
          </w:p>
          <w:p w14:paraId="169733E0" w14:textId="77777777" w:rsidR="009714A9" w:rsidRDefault="009714A9" w:rsidP="008F5574">
            <w:pPr>
              <w:ind w:right="127"/>
              <w:rPr>
                <w:rFonts w:cstheme="minorHAnsi"/>
                <w:bCs/>
                <w:sz w:val="20"/>
                <w:szCs w:val="20"/>
              </w:rPr>
            </w:pPr>
          </w:p>
          <w:p w14:paraId="462CBC71" w14:textId="77777777" w:rsidR="009714A9" w:rsidRDefault="009714A9" w:rsidP="008F5574">
            <w:pPr>
              <w:ind w:right="127"/>
              <w:rPr>
                <w:rFonts w:cstheme="minorHAnsi"/>
                <w:bCs/>
                <w:sz w:val="20"/>
                <w:szCs w:val="20"/>
              </w:rPr>
            </w:pPr>
          </w:p>
          <w:p w14:paraId="43F2A821" w14:textId="77777777" w:rsidR="009714A9" w:rsidRDefault="009714A9" w:rsidP="008F5574">
            <w:pPr>
              <w:ind w:right="127"/>
              <w:rPr>
                <w:rFonts w:cstheme="minorHAnsi"/>
                <w:bCs/>
                <w:sz w:val="20"/>
                <w:szCs w:val="20"/>
              </w:rPr>
            </w:pPr>
          </w:p>
          <w:p w14:paraId="6E334816" w14:textId="77777777" w:rsidR="009714A9" w:rsidRDefault="009714A9" w:rsidP="008F5574">
            <w:pPr>
              <w:ind w:right="127"/>
              <w:rPr>
                <w:rFonts w:cstheme="minorHAnsi"/>
                <w:bCs/>
                <w:sz w:val="20"/>
                <w:szCs w:val="20"/>
              </w:rPr>
            </w:pPr>
          </w:p>
          <w:p w14:paraId="75FB509A" w14:textId="77777777" w:rsidR="009714A9" w:rsidRDefault="009714A9" w:rsidP="008F5574">
            <w:pPr>
              <w:ind w:right="127"/>
              <w:rPr>
                <w:rFonts w:cstheme="minorHAnsi"/>
                <w:bCs/>
                <w:sz w:val="20"/>
                <w:szCs w:val="20"/>
              </w:rPr>
            </w:pPr>
          </w:p>
          <w:p w14:paraId="2A8565CC" w14:textId="77777777" w:rsidR="009714A9" w:rsidRDefault="009714A9" w:rsidP="008F5574">
            <w:pPr>
              <w:ind w:right="127"/>
              <w:rPr>
                <w:rFonts w:cstheme="minorHAnsi"/>
                <w:bCs/>
                <w:sz w:val="20"/>
                <w:szCs w:val="20"/>
              </w:rPr>
            </w:pPr>
          </w:p>
          <w:p w14:paraId="236E9BBD" w14:textId="77777777" w:rsidR="009714A9" w:rsidRDefault="009714A9" w:rsidP="008F5574">
            <w:pPr>
              <w:ind w:right="127"/>
              <w:rPr>
                <w:rFonts w:cstheme="minorHAnsi"/>
                <w:bCs/>
                <w:sz w:val="20"/>
                <w:szCs w:val="20"/>
              </w:rPr>
            </w:pPr>
          </w:p>
          <w:p w14:paraId="3193B553" w14:textId="77777777" w:rsidR="009714A9" w:rsidRDefault="009714A9" w:rsidP="008F5574">
            <w:pPr>
              <w:ind w:right="127"/>
              <w:rPr>
                <w:rFonts w:cstheme="minorHAnsi"/>
                <w:bCs/>
                <w:sz w:val="20"/>
                <w:szCs w:val="20"/>
              </w:rPr>
            </w:pPr>
          </w:p>
          <w:p w14:paraId="36F83949" w14:textId="77777777" w:rsidR="009714A9" w:rsidRDefault="009714A9" w:rsidP="008F5574">
            <w:pPr>
              <w:ind w:right="127"/>
              <w:rPr>
                <w:rFonts w:cstheme="minorHAnsi"/>
                <w:bCs/>
                <w:sz w:val="20"/>
                <w:szCs w:val="20"/>
              </w:rPr>
            </w:pPr>
          </w:p>
          <w:p w14:paraId="6B0E311A" w14:textId="77777777" w:rsidR="009714A9" w:rsidRDefault="009714A9" w:rsidP="008F5574">
            <w:pPr>
              <w:ind w:right="127"/>
              <w:rPr>
                <w:rFonts w:cstheme="minorHAnsi"/>
                <w:bCs/>
                <w:sz w:val="20"/>
                <w:szCs w:val="20"/>
              </w:rPr>
            </w:pPr>
          </w:p>
          <w:p w14:paraId="08566A8A" w14:textId="77777777" w:rsidR="009714A9" w:rsidRDefault="009714A9" w:rsidP="008F5574">
            <w:pPr>
              <w:ind w:right="127"/>
              <w:rPr>
                <w:rFonts w:cstheme="minorHAnsi"/>
                <w:bCs/>
                <w:sz w:val="20"/>
                <w:szCs w:val="20"/>
              </w:rPr>
            </w:pPr>
          </w:p>
          <w:p w14:paraId="59EDBC06" w14:textId="77777777" w:rsidR="009714A9" w:rsidRDefault="009714A9" w:rsidP="008F5574">
            <w:pPr>
              <w:ind w:right="127"/>
              <w:rPr>
                <w:rFonts w:cstheme="minorHAnsi"/>
                <w:bCs/>
                <w:sz w:val="20"/>
                <w:szCs w:val="20"/>
              </w:rPr>
            </w:pPr>
          </w:p>
          <w:p w14:paraId="5C93B267" w14:textId="77777777" w:rsidR="009714A9" w:rsidRDefault="009714A9" w:rsidP="008F5574">
            <w:pPr>
              <w:ind w:right="127"/>
              <w:rPr>
                <w:rFonts w:cstheme="minorHAnsi"/>
                <w:bCs/>
                <w:sz w:val="20"/>
                <w:szCs w:val="20"/>
              </w:rPr>
            </w:pPr>
          </w:p>
          <w:p w14:paraId="2FFB77FE" w14:textId="77777777" w:rsidR="009714A9" w:rsidRDefault="009714A9" w:rsidP="008F5574">
            <w:pPr>
              <w:ind w:right="127"/>
              <w:rPr>
                <w:rFonts w:cstheme="minorHAnsi"/>
                <w:bCs/>
                <w:sz w:val="20"/>
                <w:szCs w:val="20"/>
              </w:rPr>
            </w:pPr>
          </w:p>
          <w:p w14:paraId="2849D331" w14:textId="77777777" w:rsidR="009714A9" w:rsidRDefault="009714A9" w:rsidP="008F5574">
            <w:pPr>
              <w:ind w:right="127"/>
              <w:rPr>
                <w:rFonts w:cstheme="minorHAnsi"/>
                <w:bCs/>
                <w:sz w:val="20"/>
                <w:szCs w:val="20"/>
              </w:rPr>
            </w:pPr>
          </w:p>
          <w:p w14:paraId="7CA209BC" w14:textId="77777777" w:rsidR="009714A9" w:rsidRDefault="009714A9" w:rsidP="008F5574">
            <w:pPr>
              <w:ind w:right="127"/>
              <w:rPr>
                <w:rFonts w:cstheme="minorHAnsi"/>
                <w:bCs/>
                <w:sz w:val="20"/>
                <w:szCs w:val="20"/>
              </w:rPr>
            </w:pPr>
          </w:p>
          <w:p w14:paraId="4824D120" w14:textId="77777777" w:rsidR="009714A9" w:rsidRDefault="009714A9" w:rsidP="008F5574">
            <w:pPr>
              <w:ind w:right="127"/>
              <w:rPr>
                <w:rFonts w:cstheme="minorHAnsi"/>
                <w:bCs/>
                <w:sz w:val="20"/>
                <w:szCs w:val="20"/>
              </w:rPr>
            </w:pPr>
          </w:p>
          <w:p w14:paraId="537F56C7" w14:textId="77777777" w:rsidR="009714A9" w:rsidRDefault="009714A9" w:rsidP="008F5574">
            <w:pPr>
              <w:ind w:right="127"/>
              <w:rPr>
                <w:rFonts w:cstheme="minorHAnsi"/>
                <w:bCs/>
                <w:sz w:val="20"/>
                <w:szCs w:val="20"/>
              </w:rPr>
            </w:pPr>
          </w:p>
          <w:p w14:paraId="0C3C58E3" w14:textId="77777777" w:rsidR="009714A9" w:rsidRDefault="009714A9" w:rsidP="008F5574">
            <w:pPr>
              <w:ind w:right="127"/>
              <w:rPr>
                <w:rFonts w:cstheme="minorHAnsi"/>
                <w:bCs/>
                <w:sz w:val="20"/>
                <w:szCs w:val="20"/>
              </w:rPr>
            </w:pPr>
          </w:p>
          <w:p w14:paraId="3B30BC46" w14:textId="77777777" w:rsidR="009714A9" w:rsidRDefault="009714A9" w:rsidP="008F5574">
            <w:pPr>
              <w:ind w:right="127"/>
              <w:rPr>
                <w:rFonts w:cstheme="minorHAnsi"/>
                <w:bCs/>
                <w:sz w:val="20"/>
                <w:szCs w:val="20"/>
              </w:rPr>
            </w:pPr>
          </w:p>
          <w:p w14:paraId="21D073A4" w14:textId="77777777" w:rsidR="009714A9" w:rsidRDefault="009714A9" w:rsidP="008F5574">
            <w:pPr>
              <w:ind w:right="127"/>
              <w:rPr>
                <w:rFonts w:cstheme="minorHAnsi"/>
                <w:bCs/>
                <w:sz w:val="20"/>
                <w:szCs w:val="20"/>
              </w:rPr>
            </w:pPr>
          </w:p>
          <w:p w14:paraId="0A819C04" w14:textId="77777777" w:rsidR="009714A9" w:rsidRDefault="009714A9" w:rsidP="008F5574">
            <w:pPr>
              <w:ind w:right="127"/>
              <w:rPr>
                <w:rFonts w:cstheme="minorHAnsi"/>
                <w:bCs/>
                <w:sz w:val="20"/>
                <w:szCs w:val="20"/>
              </w:rPr>
            </w:pPr>
          </w:p>
          <w:p w14:paraId="347C2892" w14:textId="77777777" w:rsidR="009714A9" w:rsidRDefault="009714A9" w:rsidP="008F5574">
            <w:pPr>
              <w:ind w:right="127"/>
              <w:rPr>
                <w:rFonts w:cstheme="minorHAnsi"/>
                <w:bCs/>
                <w:sz w:val="20"/>
                <w:szCs w:val="20"/>
              </w:rPr>
            </w:pPr>
          </w:p>
          <w:p w14:paraId="5603F38F" w14:textId="77777777" w:rsidR="009714A9" w:rsidRDefault="009714A9" w:rsidP="008F5574">
            <w:pPr>
              <w:ind w:right="127"/>
              <w:rPr>
                <w:rFonts w:cstheme="minorHAnsi"/>
                <w:bCs/>
                <w:sz w:val="20"/>
                <w:szCs w:val="20"/>
              </w:rPr>
            </w:pPr>
          </w:p>
          <w:p w14:paraId="4DFFE92D" w14:textId="77777777" w:rsidR="009714A9" w:rsidRDefault="009714A9" w:rsidP="008F5574">
            <w:pPr>
              <w:ind w:right="127"/>
              <w:rPr>
                <w:rFonts w:cstheme="minorHAnsi"/>
                <w:bCs/>
                <w:sz w:val="20"/>
                <w:szCs w:val="20"/>
              </w:rPr>
            </w:pPr>
          </w:p>
          <w:p w14:paraId="5C5C3BA1" w14:textId="77777777" w:rsidR="009714A9" w:rsidRDefault="009714A9" w:rsidP="008F5574">
            <w:pPr>
              <w:ind w:right="127"/>
              <w:rPr>
                <w:rFonts w:cstheme="minorHAnsi"/>
                <w:bCs/>
                <w:sz w:val="20"/>
                <w:szCs w:val="20"/>
              </w:rPr>
            </w:pPr>
          </w:p>
          <w:p w14:paraId="14F114F3" w14:textId="77777777" w:rsidR="009714A9" w:rsidRDefault="009714A9" w:rsidP="008F5574">
            <w:pPr>
              <w:ind w:right="127"/>
              <w:rPr>
                <w:rFonts w:cstheme="minorHAnsi"/>
                <w:bCs/>
                <w:sz w:val="20"/>
                <w:szCs w:val="20"/>
              </w:rPr>
            </w:pPr>
          </w:p>
          <w:p w14:paraId="21DA1E14" w14:textId="77777777" w:rsidR="009714A9" w:rsidRDefault="009714A9" w:rsidP="008F5574">
            <w:pPr>
              <w:ind w:right="127"/>
              <w:rPr>
                <w:rFonts w:cstheme="minorHAnsi"/>
                <w:bCs/>
                <w:sz w:val="20"/>
                <w:szCs w:val="20"/>
              </w:rPr>
            </w:pPr>
          </w:p>
          <w:p w14:paraId="437F7962" w14:textId="77777777" w:rsidR="009714A9" w:rsidRDefault="009714A9" w:rsidP="008F5574">
            <w:pPr>
              <w:ind w:right="127"/>
              <w:rPr>
                <w:rFonts w:cstheme="minorHAnsi"/>
                <w:bCs/>
                <w:sz w:val="20"/>
                <w:szCs w:val="20"/>
              </w:rPr>
            </w:pPr>
          </w:p>
          <w:p w14:paraId="6E5535E8" w14:textId="77777777" w:rsidR="009714A9" w:rsidRDefault="009714A9" w:rsidP="008F5574">
            <w:pPr>
              <w:ind w:right="127"/>
              <w:rPr>
                <w:rFonts w:cstheme="minorHAnsi"/>
                <w:bCs/>
                <w:sz w:val="20"/>
                <w:szCs w:val="20"/>
              </w:rPr>
            </w:pPr>
          </w:p>
          <w:p w14:paraId="26BBB63E" w14:textId="77777777" w:rsidR="009714A9" w:rsidRDefault="009714A9" w:rsidP="008F5574">
            <w:pPr>
              <w:ind w:right="127"/>
              <w:rPr>
                <w:rFonts w:cstheme="minorHAnsi"/>
                <w:bCs/>
                <w:sz w:val="20"/>
                <w:szCs w:val="20"/>
              </w:rPr>
            </w:pPr>
          </w:p>
          <w:p w14:paraId="038E635A" w14:textId="77777777" w:rsidR="009714A9" w:rsidRDefault="009714A9" w:rsidP="008F5574">
            <w:pPr>
              <w:ind w:right="127"/>
              <w:rPr>
                <w:rFonts w:cstheme="minorHAnsi"/>
                <w:bCs/>
                <w:sz w:val="20"/>
                <w:szCs w:val="20"/>
              </w:rPr>
            </w:pPr>
          </w:p>
          <w:p w14:paraId="1AF6130D" w14:textId="77777777" w:rsidR="009714A9" w:rsidRDefault="009714A9" w:rsidP="008F5574">
            <w:pPr>
              <w:ind w:right="127"/>
              <w:rPr>
                <w:rFonts w:cstheme="minorHAnsi"/>
                <w:bCs/>
                <w:sz w:val="20"/>
                <w:szCs w:val="20"/>
              </w:rPr>
            </w:pPr>
          </w:p>
          <w:p w14:paraId="219CBFD0" w14:textId="77777777" w:rsidR="009714A9" w:rsidRDefault="009714A9" w:rsidP="008F5574">
            <w:pPr>
              <w:ind w:right="127"/>
              <w:rPr>
                <w:rFonts w:cstheme="minorHAnsi"/>
                <w:bCs/>
                <w:sz w:val="20"/>
                <w:szCs w:val="20"/>
              </w:rPr>
            </w:pPr>
          </w:p>
          <w:p w14:paraId="1C5DFD99" w14:textId="77777777" w:rsidR="009714A9" w:rsidRDefault="009714A9" w:rsidP="008F5574">
            <w:pPr>
              <w:ind w:right="127"/>
              <w:rPr>
                <w:rFonts w:cstheme="minorHAnsi"/>
                <w:bCs/>
                <w:sz w:val="20"/>
                <w:szCs w:val="20"/>
              </w:rPr>
            </w:pPr>
          </w:p>
          <w:p w14:paraId="30F08B4A" w14:textId="77777777" w:rsidR="009714A9" w:rsidRDefault="009714A9" w:rsidP="008F5574">
            <w:pPr>
              <w:ind w:right="127"/>
              <w:rPr>
                <w:rFonts w:cstheme="minorHAnsi"/>
                <w:bCs/>
                <w:sz w:val="20"/>
                <w:szCs w:val="20"/>
              </w:rPr>
            </w:pPr>
          </w:p>
          <w:p w14:paraId="38672459" w14:textId="77777777" w:rsidR="009714A9" w:rsidRDefault="009714A9" w:rsidP="008F5574">
            <w:pPr>
              <w:ind w:right="127"/>
              <w:rPr>
                <w:rFonts w:cstheme="minorHAnsi"/>
                <w:bCs/>
                <w:sz w:val="20"/>
                <w:szCs w:val="20"/>
              </w:rPr>
            </w:pPr>
          </w:p>
          <w:p w14:paraId="1D974814" w14:textId="77777777" w:rsidR="009714A9" w:rsidRDefault="009714A9" w:rsidP="008F5574">
            <w:pPr>
              <w:ind w:right="127"/>
              <w:rPr>
                <w:rFonts w:cstheme="minorHAnsi"/>
                <w:bCs/>
                <w:sz w:val="20"/>
                <w:szCs w:val="20"/>
              </w:rPr>
            </w:pPr>
          </w:p>
          <w:p w14:paraId="69802DF3" w14:textId="77777777" w:rsidR="009714A9" w:rsidRDefault="009714A9" w:rsidP="008F5574">
            <w:pPr>
              <w:ind w:right="127"/>
              <w:rPr>
                <w:rFonts w:cstheme="minorHAnsi"/>
                <w:bCs/>
                <w:sz w:val="20"/>
                <w:szCs w:val="20"/>
              </w:rPr>
            </w:pPr>
          </w:p>
          <w:p w14:paraId="5A2FA86D" w14:textId="77777777" w:rsidR="009714A9" w:rsidRDefault="009714A9" w:rsidP="008F5574">
            <w:pPr>
              <w:ind w:right="127"/>
              <w:rPr>
                <w:rFonts w:cstheme="minorHAnsi"/>
                <w:bCs/>
                <w:sz w:val="20"/>
                <w:szCs w:val="20"/>
              </w:rPr>
            </w:pPr>
          </w:p>
          <w:p w14:paraId="212189FB" w14:textId="77777777" w:rsidR="009714A9" w:rsidRDefault="009714A9" w:rsidP="008F5574">
            <w:pPr>
              <w:ind w:right="127"/>
              <w:rPr>
                <w:rFonts w:cstheme="minorHAnsi"/>
                <w:bCs/>
                <w:sz w:val="20"/>
                <w:szCs w:val="20"/>
              </w:rPr>
            </w:pPr>
          </w:p>
          <w:p w14:paraId="73E0225F" w14:textId="77777777" w:rsidR="009714A9" w:rsidRDefault="009714A9" w:rsidP="008F5574">
            <w:pPr>
              <w:ind w:right="127"/>
              <w:rPr>
                <w:rFonts w:cstheme="minorHAnsi"/>
                <w:bCs/>
                <w:sz w:val="20"/>
                <w:szCs w:val="20"/>
              </w:rPr>
            </w:pPr>
          </w:p>
          <w:p w14:paraId="4D3E27F0" w14:textId="77777777" w:rsidR="009714A9" w:rsidRDefault="009714A9" w:rsidP="008F5574">
            <w:pPr>
              <w:ind w:right="127"/>
              <w:rPr>
                <w:rFonts w:cstheme="minorHAnsi"/>
                <w:bCs/>
                <w:sz w:val="20"/>
                <w:szCs w:val="20"/>
              </w:rPr>
            </w:pPr>
          </w:p>
          <w:p w14:paraId="5F2A8A66" w14:textId="77777777" w:rsidR="009714A9" w:rsidRDefault="009714A9" w:rsidP="008F5574">
            <w:pPr>
              <w:ind w:right="127"/>
              <w:rPr>
                <w:rFonts w:cstheme="minorHAnsi"/>
                <w:bCs/>
                <w:sz w:val="20"/>
                <w:szCs w:val="20"/>
              </w:rPr>
            </w:pPr>
          </w:p>
          <w:p w14:paraId="3AF7B19E" w14:textId="77777777" w:rsidR="009714A9" w:rsidRDefault="009714A9" w:rsidP="008F5574">
            <w:pPr>
              <w:ind w:right="127"/>
              <w:rPr>
                <w:rFonts w:cstheme="minorHAnsi"/>
                <w:bCs/>
                <w:sz w:val="20"/>
                <w:szCs w:val="20"/>
              </w:rPr>
            </w:pPr>
          </w:p>
          <w:p w14:paraId="1CDC7637" w14:textId="77777777" w:rsidR="009714A9" w:rsidRDefault="009714A9" w:rsidP="008F5574">
            <w:pPr>
              <w:ind w:right="127"/>
              <w:rPr>
                <w:rFonts w:cstheme="minorHAnsi"/>
                <w:bCs/>
                <w:sz w:val="20"/>
                <w:szCs w:val="20"/>
              </w:rPr>
            </w:pPr>
          </w:p>
          <w:p w14:paraId="12FA0939" w14:textId="77777777" w:rsidR="009714A9" w:rsidRDefault="009714A9" w:rsidP="008F5574">
            <w:pPr>
              <w:ind w:right="127"/>
              <w:rPr>
                <w:rFonts w:cstheme="minorHAnsi"/>
                <w:bCs/>
                <w:sz w:val="20"/>
                <w:szCs w:val="20"/>
              </w:rPr>
            </w:pPr>
          </w:p>
          <w:p w14:paraId="22304EE7" w14:textId="77777777" w:rsidR="009714A9" w:rsidRDefault="009714A9" w:rsidP="008F5574">
            <w:pPr>
              <w:ind w:right="127"/>
              <w:rPr>
                <w:rFonts w:cstheme="minorHAnsi"/>
                <w:bCs/>
                <w:sz w:val="20"/>
                <w:szCs w:val="20"/>
              </w:rPr>
            </w:pPr>
          </w:p>
          <w:p w14:paraId="38117A1E" w14:textId="77777777" w:rsidR="009714A9" w:rsidRDefault="009714A9" w:rsidP="008F5574">
            <w:pPr>
              <w:ind w:right="127"/>
              <w:rPr>
                <w:rFonts w:cstheme="minorHAnsi"/>
                <w:bCs/>
                <w:sz w:val="20"/>
                <w:szCs w:val="20"/>
              </w:rPr>
            </w:pPr>
          </w:p>
          <w:p w14:paraId="032C1110" w14:textId="77777777" w:rsidR="009714A9" w:rsidRDefault="009714A9" w:rsidP="008F5574">
            <w:pPr>
              <w:ind w:right="127"/>
              <w:rPr>
                <w:rFonts w:cstheme="minorHAnsi"/>
                <w:bCs/>
                <w:sz w:val="20"/>
                <w:szCs w:val="20"/>
              </w:rPr>
            </w:pPr>
          </w:p>
          <w:p w14:paraId="5F7F3870" w14:textId="77777777" w:rsidR="009714A9" w:rsidRDefault="009714A9" w:rsidP="008F5574">
            <w:pPr>
              <w:ind w:right="127"/>
              <w:rPr>
                <w:rFonts w:cstheme="minorHAnsi"/>
                <w:bCs/>
                <w:sz w:val="20"/>
                <w:szCs w:val="20"/>
              </w:rPr>
            </w:pPr>
          </w:p>
          <w:p w14:paraId="0E61CE39" w14:textId="77777777" w:rsidR="009714A9" w:rsidRDefault="009714A9" w:rsidP="008F5574">
            <w:pPr>
              <w:ind w:right="127"/>
              <w:rPr>
                <w:rFonts w:cstheme="minorHAnsi"/>
                <w:bCs/>
                <w:sz w:val="20"/>
                <w:szCs w:val="20"/>
              </w:rPr>
            </w:pPr>
          </w:p>
          <w:p w14:paraId="492E1446" w14:textId="77777777" w:rsidR="009714A9" w:rsidRDefault="009714A9" w:rsidP="008F5574">
            <w:pPr>
              <w:ind w:right="127"/>
              <w:rPr>
                <w:rFonts w:cstheme="minorHAnsi"/>
                <w:bCs/>
                <w:sz w:val="20"/>
                <w:szCs w:val="20"/>
              </w:rPr>
            </w:pPr>
          </w:p>
          <w:p w14:paraId="50A109E6" w14:textId="77777777" w:rsidR="009714A9" w:rsidRDefault="009714A9" w:rsidP="008F5574">
            <w:pPr>
              <w:ind w:right="127"/>
              <w:rPr>
                <w:rFonts w:cstheme="minorHAnsi"/>
                <w:bCs/>
                <w:sz w:val="20"/>
                <w:szCs w:val="20"/>
              </w:rPr>
            </w:pPr>
          </w:p>
          <w:p w14:paraId="6D3EB1A4" w14:textId="77777777" w:rsidR="009714A9" w:rsidRDefault="009714A9" w:rsidP="008F5574">
            <w:pPr>
              <w:ind w:right="127"/>
              <w:rPr>
                <w:rFonts w:cstheme="minorHAnsi"/>
                <w:bCs/>
                <w:sz w:val="20"/>
                <w:szCs w:val="20"/>
              </w:rPr>
            </w:pPr>
          </w:p>
          <w:p w14:paraId="5E2830EC" w14:textId="0693967D" w:rsidR="009714A9" w:rsidRDefault="009714A9" w:rsidP="00D4391C">
            <w:pPr>
              <w:ind w:right="127"/>
              <w:jc w:val="both"/>
              <w:rPr>
                <w:rFonts w:cstheme="minorHAnsi"/>
                <w:b/>
                <w:sz w:val="20"/>
                <w:szCs w:val="20"/>
                <w:u w:val="single"/>
              </w:rPr>
            </w:pPr>
            <w:r>
              <w:rPr>
                <w:rFonts w:cstheme="minorHAnsi"/>
                <w:b/>
                <w:sz w:val="20"/>
                <w:szCs w:val="20"/>
                <w:u w:val="single"/>
              </w:rPr>
              <w:t>Respecto del inciso cuarto:</w:t>
            </w:r>
          </w:p>
          <w:p w14:paraId="048C42D4" w14:textId="47FE7A3E" w:rsidR="009714A9" w:rsidRPr="00AA6ACB" w:rsidRDefault="009714A9" w:rsidP="00D4391C">
            <w:pPr>
              <w:ind w:right="127"/>
              <w:jc w:val="both"/>
              <w:rPr>
                <w:rFonts w:cstheme="minorHAnsi"/>
                <w:bCs/>
                <w:sz w:val="20"/>
                <w:szCs w:val="20"/>
              </w:rPr>
            </w:pPr>
            <w:r>
              <w:rPr>
                <w:rFonts w:cstheme="minorHAnsi"/>
                <w:bCs/>
                <w:sz w:val="20"/>
                <w:szCs w:val="20"/>
              </w:rPr>
              <w:t>En el artículo 3.1.6. se aclara que, tratándose de UV, se requerirá, además del permiso, la autorización previa de la Municipalidad.</w:t>
            </w:r>
          </w:p>
          <w:p w14:paraId="293D764F" w14:textId="77777777" w:rsidR="009714A9" w:rsidRDefault="009714A9" w:rsidP="008F5574">
            <w:pPr>
              <w:ind w:right="127"/>
              <w:rPr>
                <w:rFonts w:cstheme="minorHAnsi"/>
                <w:bCs/>
                <w:sz w:val="20"/>
                <w:szCs w:val="20"/>
              </w:rPr>
            </w:pPr>
          </w:p>
          <w:p w14:paraId="11C21D53" w14:textId="77777777" w:rsidR="009714A9" w:rsidRPr="004E04FE" w:rsidRDefault="009714A9" w:rsidP="008F5574">
            <w:pPr>
              <w:ind w:right="127"/>
              <w:rPr>
                <w:rFonts w:cstheme="minorHAnsi"/>
                <w:bCs/>
                <w:sz w:val="20"/>
                <w:szCs w:val="20"/>
              </w:rPr>
            </w:pPr>
          </w:p>
        </w:tc>
      </w:tr>
      <w:tr w:rsidR="009714A9" w:rsidRPr="00536FF3" w14:paraId="211D95FB" w14:textId="6E14C2D1" w:rsidTr="000C48A6">
        <w:trPr>
          <w:trHeight w:val="290"/>
          <w:jc w:val="center"/>
        </w:trPr>
        <w:tc>
          <w:tcPr>
            <w:tcW w:w="1250" w:type="pct"/>
          </w:tcPr>
          <w:p w14:paraId="28F8EF70" w14:textId="77777777" w:rsidR="009714A9" w:rsidRDefault="009714A9" w:rsidP="008F5574">
            <w:pPr>
              <w:spacing w:line="276" w:lineRule="auto"/>
              <w:ind w:left="164" w:right="172"/>
              <w:jc w:val="both"/>
              <w:rPr>
                <w:sz w:val="20"/>
              </w:rPr>
            </w:pPr>
          </w:p>
          <w:p w14:paraId="33ECA710" w14:textId="4249244A" w:rsidR="009714A9" w:rsidRDefault="009714A9" w:rsidP="008F5574">
            <w:pPr>
              <w:spacing w:line="276" w:lineRule="auto"/>
              <w:ind w:left="164" w:right="172"/>
              <w:jc w:val="both"/>
              <w:rPr>
                <w:sz w:val="20"/>
              </w:rPr>
            </w:pPr>
            <w:r w:rsidRPr="00964305">
              <w:rPr>
                <w:rFonts w:cstheme="minorHAnsi"/>
                <w:b/>
                <w:color w:val="000000"/>
                <w:sz w:val="20"/>
                <w:szCs w:val="20"/>
              </w:rPr>
              <w:t>Artículo 3.1.1.</w:t>
            </w:r>
            <w:r>
              <w:rPr>
                <w:rFonts w:cstheme="minorHAnsi"/>
                <w:b/>
                <w:color w:val="000000"/>
                <w:sz w:val="24"/>
                <w:szCs w:val="24"/>
              </w:rPr>
              <w:t xml:space="preserve"> </w:t>
            </w:r>
            <w:r w:rsidRPr="00715608">
              <w:rPr>
                <w:sz w:val="20"/>
              </w:rPr>
              <w:t>La subdivisión, el loteo y la urbanización de loteos existentes requerirán de permiso de la Dirección de Obras Municipales.</w:t>
            </w:r>
          </w:p>
          <w:p w14:paraId="2238D09E" w14:textId="71E994A8" w:rsidR="009714A9" w:rsidRDefault="009714A9" w:rsidP="008F5574">
            <w:pPr>
              <w:spacing w:line="276" w:lineRule="auto"/>
              <w:ind w:left="164" w:right="172"/>
              <w:jc w:val="both"/>
              <w:rPr>
                <w:sz w:val="20"/>
              </w:rPr>
            </w:pPr>
          </w:p>
        </w:tc>
        <w:tc>
          <w:tcPr>
            <w:tcW w:w="1250" w:type="pct"/>
          </w:tcPr>
          <w:p w14:paraId="7062EB66" w14:textId="77777777" w:rsidR="009714A9" w:rsidRPr="002F27D8" w:rsidRDefault="009714A9" w:rsidP="008F5574">
            <w:pPr>
              <w:spacing w:line="276" w:lineRule="auto"/>
              <w:ind w:left="164" w:right="172"/>
              <w:jc w:val="both"/>
              <w:rPr>
                <w:sz w:val="20"/>
                <w:highlight w:val="yellow"/>
              </w:rPr>
            </w:pPr>
          </w:p>
          <w:p w14:paraId="29420436" w14:textId="0A741F88" w:rsidR="009714A9" w:rsidRPr="002F27D8" w:rsidRDefault="009714A9" w:rsidP="008F5574">
            <w:pPr>
              <w:spacing w:line="276" w:lineRule="auto"/>
              <w:ind w:left="164" w:right="172"/>
              <w:jc w:val="both"/>
              <w:rPr>
                <w:sz w:val="20"/>
                <w:highlight w:val="yellow"/>
              </w:rPr>
            </w:pPr>
            <w:r w:rsidRPr="002F27D8">
              <w:rPr>
                <w:rFonts w:cstheme="minorHAnsi"/>
                <w:b/>
                <w:color w:val="000000"/>
                <w:sz w:val="20"/>
                <w:szCs w:val="20"/>
                <w:highlight w:val="yellow"/>
              </w:rPr>
              <w:t>Artículo 3.1.1.</w:t>
            </w:r>
            <w:r w:rsidRPr="002F27D8">
              <w:rPr>
                <w:rFonts w:cstheme="minorHAnsi"/>
                <w:b/>
                <w:color w:val="000000"/>
                <w:sz w:val="24"/>
                <w:szCs w:val="24"/>
                <w:highlight w:val="yellow"/>
              </w:rPr>
              <w:t xml:space="preserve"> </w:t>
            </w:r>
            <w:r w:rsidRPr="002F27D8">
              <w:rPr>
                <w:sz w:val="20"/>
                <w:highlight w:val="yellow"/>
              </w:rPr>
              <w:t xml:space="preserve">La subdivisión, </w:t>
            </w:r>
            <w:ins w:id="190" w:author="DPNU" w:date="2024-09-13T17:17:00Z" w16du:dateUtc="2024-09-13T20:17:00Z">
              <w:r w:rsidRPr="002F27D8">
                <w:rPr>
                  <w:sz w:val="20"/>
                  <w:highlight w:val="yellow"/>
                </w:rPr>
                <w:t xml:space="preserve">la división afecta, </w:t>
              </w:r>
            </w:ins>
            <w:r w:rsidRPr="002F27D8">
              <w:rPr>
                <w:sz w:val="20"/>
                <w:highlight w:val="yellow"/>
              </w:rPr>
              <w:t>el loteo</w:t>
            </w:r>
            <w:ins w:id="191" w:author="DPNU" w:date="2024-09-13T17:17:00Z" w16du:dateUtc="2024-09-13T20:17:00Z">
              <w:r w:rsidRPr="002F27D8">
                <w:rPr>
                  <w:sz w:val="20"/>
                  <w:highlight w:val="yellow"/>
                </w:rPr>
                <w:t xml:space="preserve">, la urbanización de predios afectos a utilidad pública </w:t>
              </w:r>
            </w:ins>
            <w:ins w:id="192" w:author="DPNU" w:date="2024-09-13T17:42:00Z" w16du:dateUtc="2024-09-13T20:42:00Z">
              <w:r w:rsidRPr="002F27D8">
                <w:rPr>
                  <w:sz w:val="20"/>
                  <w:highlight w:val="yellow"/>
                </w:rPr>
                <w:t>cuando se trate de</w:t>
              </w:r>
            </w:ins>
            <w:ins w:id="193" w:author="DPNU" w:date="2024-09-13T17:17:00Z" w16du:dateUtc="2024-09-13T20:17:00Z">
              <w:r w:rsidRPr="002F27D8">
                <w:rPr>
                  <w:sz w:val="20"/>
                  <w:highlight w:val="yellow"/>
                </w:rPr>
                <w:t xml:space="preserve"> proyectos que se acogerán al régimen de copropiedad inmobiliaria</w:t>
              </w:r>
            </w:ins>
            <w:r w:rsidRPr="002F27D8">
              <w:rPr>
                <w:sz w:val="20"/>
                <w:highlight w:val="yellow"/>
              </w:rPr>
              <w:t xml:space="preserve"> y la urbanización </w:t>
            </w:r>
            <w:del w:id="194" w:author="DPNU" w:date="2024-09-13T17:17:00Z" w16du:dateUtc="2024-09-13T20:17:00Z">
              <w:r w:rsidRPr="002F27D8">
                <w:rPr>
                  <w:sz w:val="20"/>
                  <w:highlight w:val="yellow"/>
                </w:rPr>
                <w:delText>de loteos existentes</w:delText>
              </w:r>
            </w:del>
            <w:ins w:id="195" w:author="DPNU" w:date="2024-09-13T17:17:00Z" w16du:dateUtc="2024-09-13T20:17:00Z">
              <w:r w:rsidRPr="002F27D8">
                <w:rPr>
                  <w:sz w:val="20"/>
                  <w:highlight w:val="yellow"/>
                </w:rPr>
                <w:t>voluntaria desvinculada del proceso de división del suelo</w:t>
              </w:r>
            </w:ins>
            <w:ins w:id="196" w:author="DPNU" w:date="2024-09-13T17:42:00Z" w16du:dateUtc="2024-09-13T20:42:00Z">
              <w:r w:rsidRPr="002F27D8">
                <w:rPr>
                  <w:sz w:val="20"/>
                  <w:highlight w:val="yellow"/>
                </w:rPr>
                <w:t>,</w:t>
              </w:r>
            </w:ins>
            <w:r w:rsidRPr="002F27D8">
              <w:rPr>
                <w:sz w:val="20"/>
                <w:highlight w:val="yellow"/>
              </w:rPr>
              <w:t xml:space="preserve"> requerirán </w:t>
            </w:r>
            <w:del w:id="197" w:author="DPNU" w:date="2024-09-13T17:17:00Z" w16du:dateUtc="2024-09-13T20:17:00Z">
              <w:r w:rsidRPr="002F27D8">
                <w:rPr>
                  <w:sz w:val="20"/>
                  <w:highlight w:val="yellow"/>
                </w:rPr>
                <w:delText xml:space="preserve">de </w:delText>
              </w:r>
            </w:del>
            <w:r w:rsidRPr="002F27D8">
              <w:rPr>
                <w:sz w:val="20"/>
                <w:highlight w:val="yellow"/>
              </w:rPr>
              <w:t>permiso de la Dirección de Obras Municipales.</w:t>
            </w:r>
          </w:p>
          <w:p w14:paraId="2D7B9E67" w14:textId="77777777" w:rsidR="009714A9" w:rsidRDefault="009714A9" w:rsidP="008F5574">
            <w:pPr>
              <w:spacing w:line="276" w:lineRule="auto"/>
              <w:ind w:left="164" w:right="172"/>
              <w:jc w:val="both"/>
              <w:rPr>
                <w:sz w:val="20"/>
                <w:szCs w:val="20"/>
                <w:highlight w:val="yellow"/>
              </w:rPr>
            </w:pPr>
          </w:p>
          <w:p w14:paraId="12544413" w14:textId="77777777" w:rsidR="009714A9" w:rsidRDefault="009714A9" w:rsidP="008F5574">
            <w:pPr>
              <w:spacing w:line="276" w:lineRule="auto"/>
              <w:ind w:left="164" w:right="172"/>
              <w:jc w:val="both"/>
              <w:rPr>
                <w:sz w:val="20"/>
                <w:szCs w:val="20"/>
                <w:highlight w:val="yellow"/>
              </w:rPr>
            </w:pPr>
          </w:p>
          <w:p w14:paraId="180B76B4" w14:textId="77777777" w:rsidR="009714A9" w:rsidRPr="002F27D8" w:rsidRDefault="009714A9" w:rsidP="008F5574">
            <w:pPr>
              <w:spacing w:line="276" w:lineRule="auto"/>
              <w:ind w:left="164" w:right="172"/>
              <w:jc w:val="both"/>
              <w:rPr>
                <w:ins w:id="198" w:author="DPNU" w:date="2024-09-27T10:21:00Z" w16du:dateUtc="2024-09-27T13:21:00Z"/>
                <w:sz w:val="20"/>
                <w:szCs w:val="20"/>
                <w:highlight w:val="yellow"/>
              </w:rPr>
            </w:pPr>
          </w:p>
          <w:p w14:paraId="78A808B3" w14:textId="67E79C3E" w:rsidR="009714A9" w:rsidRPr="002F27D8" w:rsidRDefault="009714A9" w:rsidP="008F5574">
            <w:pPr>
              <w:spacing w:line="276" w:lineRule="auto"/>
              <w:ind w:left="164" w:right="172" w:firstLine="787"/>
              <w:jc w:val="both"/>
              <w:rPr>
                <w:sz w:val="20"/>
                <w:highlight w:val="yellow"/>
              </w:rPr>
            </w:pPr>
            <w:ins w:id="199" w:author="DPNU" w:date="2024-09-27T10:21:00Z" w16du:dateUtc="2024-09-27T13:21:00Z">
              <w:r w:rsidRPr="002F27D8">
                <w:rPr>
                  <w:sz w:val="20"/>
                  <w:szCs w:val="20"/>
                  <w:highlight w:val="yellow"/>
                </w:rPr>
                <w:t xml:space="preserve">La ejecución de obras de urbanización </w:t>
              </w:r>
            </w:ins>
            <w:ins w:id="200" w:author="DPNU" w:date="2024-09-27T10:39:00Z" w16du:dateUtc="2024-09-27T13:39:00Z">
              <w:r w:rsidRPr="002F27D8">
                <w:rPr>
                  <w:sz w:val="20"/>
                  <w:szCs w:val="20"/>
                  <w:highlight w:val="yellow"/>
                </w:rPr>
                <w:t xml:space="preserve">a que </w:t>
              </w:r>
            </w:ins>
            <w:ins w:id="201" w:author="DPNU" w:date="2024-09-27T10:40:00Z" w16du:dateUtc="2024-09-27T13:40:00Z">
              <w:r w:rsidRPr="002F27D8">
                <w:rPr>
                  <w:sz w:val="20"/>
                  <w:szCs w:val="20"/>
                  <w:highlight w:val="yellow"/>
                </w:rPr>
                <w:t>se refiere</w:t>
              </w:r>
            </w:ins>
            <w:ins w:id="202" w:author="DPNU" w:date="2024-09-27T10:39:00Z" w16du:dateUtc="2024-09-27T13:39:00Z">
              <w:r w:rsidRPr="002F27D8">
                <w:rPr>
                  <w:sz w:val="20"/>
                  <w:szCs w:val="20"/>
                  <w:highlight w:val="yellow"/>
                </w:rPr>
                <w:t xml:space="preserve"> el numeral 2 del artículo 2.1.1. de esta </w:t>
              </w:r>
            </w:ins>
            <w:ins w:id="203" w:author="DPNU" w:date="2024-09-27T10:40:00Z" w16du:dateUtc="2024-09-27T13:40:00Z">
              <w:r w:rsidRPr="002F27D8">
                <w:rPr>
                  <w:sz w:val="20"/>
                  <w:szCs w:val="20"/>
                  <w:highlight w:val="yellow"/>
                </w:rPr>
                <w:t>Ordenanza,</w:t>
              </w:r>
            </w:ins>
            <w:ins w:id="204" w:author="DPNU" w:date="2024-09-27T10:21:00Z" w16du:dateUtc="2024-09-27T13:21:00Z">
              <w:r w:rsidRPr="002F27D8">
                <w:rPr>
                  <w:sz w:val="20"/>
                  <w:szCs w:val="20"/>
                  <w:highlight w:val="yellow"/>
                </w:rPr>
                <w:t xml:space="preserve"> no requerirán </w:t>
              </w:r>
            </w:ins>
            <w:ins w:id="205" w:author="DPNU" w:date="2024-09-27T10:23:00Z" w16du:dateUtc="2024-09-27T13:23:00Z">
              <w:r w:rsidRPr="002F27D8">
                <w:rPr>
                  <w:sz w:val="20"/>
                  <w:szCs w:val="20"/>
                  <w:highlight w:val="yellow"/>
                </w:rPr>
                <w:t>permiso</w:t>
              </w:r>
            </w:ins>
            <w:ins w:id="206" w:author="DPNU" w:date="2024-09-27T10:21:00Z" w16du:dateUtc="2024-09-27T13:21:00Z">
              <w:r w:rsidRPr="002F27D8">
                <w:rPr>
                  <w:sz w:val="20"/>
                  <w:szCs w:val="20"/>
                  <w:highlight w:val="yellow"/>
                </w:rPr>
                <w:t xml:space="preserve"> de</w:t>
              </w:r>
              <w:r w:rsidRPr="002F27D8">
                <w:rPr>
                  <w:sz w:val="20"/>
                  <w:highlight w:val="yellow"/>
                </w:rPr>
                <w:t xml:space="preserve"> la Dirección de Obras Municipales.</w:t>
              </w:r>
            </w:ins>
          </w:p>
        </w:tc>
        <w:tc>
          <w:tcPr>
            <w:tcW w:w="1250" w:type="pct"/>
          </w:tcPr>
          <w:p w14:paraId="229E273A" w14:textId="77777777" w:rsidR="009714A9" w:rsidRDefault="009714A9" w:rsidP="008F5574">
            <w:pPr>
              <w:ind w:right="127"/>
              <w:rPr>
                <w:rFonts w:cstheme="minorHAnsi"/>
                <w:bCs/>
                <w:sz w:val="20"/>
                <w:szCs w:val="20"/>
              </w:rPr>
            </w:pPr>
          </w:p>
          <w:p w14:paraId="2974C829" w14:textId="0EB5F39F" w:rsidR="009714A9" w:rsidRPr="00483893" w:rsidRDefault="009714A9" w:rsidP="008F5574">
            <w:pPr>
              <w:ind w:right="127"/>
              <w:rPr>
                <w:rFonts w:cstheme="minorHAnsi"/>
                <w:b/>
                <w:sz w:val="20"/>
                <w:szCs w:val="20"/>
                <w:u w:val="single"/>
                <w:lang w:val="pt-PT"/>
              </w:rPr>
            </w:pPr>
            <w:r w:rsidRPr="00483893">
              <w:rPr>
                <w:rFonts w:cstheme="minorHAnsi"/>
                <w:b/>
                <w:sz w:val="20"/>
                <w:szCs w:val="20"/>
                <w:u w:val="single"/>
                <w:lang w:val="pt-PT"/>
              </w:rPr>
              <w:t>INCISO PRIMERO:</w:t>
            </w:r>
          </w:p>
          <w:p w14:paraId="7593871A" w14:textId="64308CD8" w:rsidR="009714A9" w:rsidRPr="00483893" w:rsidRDefault="009714A9" w:rsidP="008F5574">
            <w:pPr>
              <w:ind w:right="127"/>
              <w:rPr>
                <w:rFonts w:cstheme="minorHAnsi"/>
                <w:b/>
                <w:sz w:val="20"/>
                <w:szCs w:val="20"/>
                <w:lang w:val="pt-PT"/>
              </w:rPr>
            </w:pPr>
            <w:r w:rsidRPr="00483893">
              <w:rPr>
                <w:rFonts w:cstheme="minorHAnsi"/>
                <w:b/>
                <w:sz w:val="20"/>
                <w:szCs w:val="20"/>
                <w:lang w:val="pt-PT"/>
              </w:rPr>
              <w:t>Marisol Rojas (AOA):</w:t>
            </w:r>
          </w:p>
          <w:p w14:paraId="37B2DB25" w14:textId="77777777" w:rsidR="009714A9" w:rsidRDefault="009714A9" w:rsidP="008F5574">
            <w:pPr>
              <w:ind w:right="127"/>
              <w:rPr>
                <w:rFonts w:cstheme="minorHAnsi"/>
                <w:bCs/>
                <w:sz w:val="20"/>
                <w:szCs w:val="20"/>
              </w:rPr>
            </w:pPr>
            <w:r>
              <w:rPr>
                <w:rFonts w:cstheme="minorHAnsi"/>
                <w:bCs/>
                <w:sz w:val="20"/>
                <w:szCs w:val="20"/>
              </w:rPr>
              <w:t>¿Previa autorización municipal para el caso de las urbanizaciones voluntarias?</w:t>
            </w:r>
          </w:p>
          <w:p w14:paraId="296EB742" w14:textId="77777777" w:rsidR="009714A9" w:rsidRPr="007C13B5" w:rsidRDefault="009714A9" w:rsidP="008F5574">
            <w:pPr>
              <w:ind w:right="127"/>
              <w:rPr>
                <w:rFonts w:cstheme="minorHAnsi"/>
                <w:b/>
                <w:sz w:val="20"/>
                <w:szCs w:val="20"/>
              </w:rPr>
            </w:pPr>
          </w:p>
          <w:p w14:paraId="1B6C7650" w14:textId="77777777" w:rsidR="009714A9" w:rsidRDefault="009714A9" w:rsidP="008F5574">
            <w:pPr>
              <w:ind w:right="127"/>
              <w:rPr>
                <w:rFonts w:cstheme="minorHAnsi"/>
                <w:bCs/>
                <w:sz w:val="20"/>
                <w:szCs w:val="20"/>
              </w:rPr>
            </w:pPr>
          </w:p>
          <w:p w14:paraId="684CC419" w14:textId="77777777" w:rsidR="009714A9" w:rsidRDefault="009714A9" w:rsidP="008F5574">
            <w:pPr>
              <w:ind w:right="127"/>
              <w:rPr>
                <w:rFonts w:cstheme="minorHAnsi"/>
                <w:bCs/>
                <w:sz w:val="20"/>
                <w:szCs w:val="20"/>
              </w:rPr>
            </w:pPr>
          </w:p>
          <w:p w14:paraId="37A3DEA9" w14:textId="77777777" w:rsidR="009714A9" w:rsidRDefault="009714A9" w:rsidP="008F5574">
            <w:pPr>
              <w:ind w:right="127"/>
              <w:rPr>
                <w:rFonts w:cstheme="minorHAnsi"/>
                <w:bCs/>
                <w:sz w:val="20"/>
                <w:szCs w:val="20"/>
              </w:rPr>
            </w:pPr>
          </w:p>
          <w:p w14:paraId="4BA89F18" w14:textId="77777777" w:rsidR="009714A9" w:rsidRDefault="009714A9" w:rsidP="008F5574">
            <w:pPr>
              <w:ind w:right="127"/>
              <w:rPr>
                <w:rFonts w:cstheme="minorHAnsi"/>
                <w:bCs/>
                <w:sz w:val="20"/>
                <w:szCs w:val="20"/>
              </w:rPr>
            </w:pPr>
          </w:p>
          <w:p w14:paraId="35646932" w14:textId="237E013B" w:rsidR="009714A9" w:rsidRPr="00483893" w:rsidRDefault="009714A9" w:rsidP="008F5574">
            <w:pPr>
              <w:ind w:right="127"/>
              <w:rPr>
                <w:rFonts w:cstheme="minorHAnsi"/>
                <w:b/>
                <w:sz w:val="20"/>
                <w:szCs w:val="20"/>
                <w:u w:val="single"/>
                <w:lang w:val="pt-PT"/>
              </w:rPr>
            </w:pPr>
            <w:r w:rsidRPr="00483893">
              <w:rPr>
                <w:rFonts w:cstheme="minorHAnsi"/>
                <w:b/>
                <w:sz w:val="20"/>
                <w:szCs w:val="20"/>
                <w:u w:val="single"/>
                <w:lang w:val="pt-PT"/>
              </w:rPr>
              <w:t>INCISO SEGUNDO:</w:t>
            </w:r>
          </w:p>
          <w:p w14:paraId="6824609A" w14:textId="211D570C" w:rsidR="009714A9" w:rsidRPr="00483893" w:rsidRDefault="009714A9" w:rsidP="008F5574">
            <w:pPr>
              <w:ind w:right="127"/>
              <w:rPr>
                <w:rFonts w:cstheme="minorHAnsi"/>
                <w:b/>
                <w:sz w:val="20"/>
                <w:szCs w:val="20"/>
                <w:lang w:val="pt-PT"/>
              </w:rPr>
            </w:pPr>
            <w:r w:rsidRPr="00483893">
              <w:rPr>
                <w:rFonts w:cstheme="minorHAnsi"/>
                <w:b/>
                <w:sz w:val="20"/>
                <w:szCs w:val="20"/>
                <w:lang w:val="pt-PT"/>
              </w:rPr>
              <w:t>Carlos Pinto (CChC):</w:t>
            </w:r>
          </w:p>
          <w:p w14:paraId="2C77A869" w14:textId="4896AD65" w:rsidR="009714A9" w:rsidRDefault="009714A9" w:rsidP="008F5574">
            <w:pPr>
              <w:ind w:right="127"/>
              <w:rPr>
                <w:rFonts w:cstheme="minorHAnsi"/>
                <w:b/>
                <w:sz w:val="20"/>
                <w:szCs w:val="20"/>
              </w:rPr>
            </w:pPr>
            <w:r w:rsidRPr="007C13B5">
              <w:rPr>
                <w:rFonts w:cstheme="minorHAnsi"/>
                <w:bCs/>
                <w:sz w:val="20"/>
                <w:szCs w:val="20"/>
              </w:rPr>
              <w:t>Probablemente hay un error de referencia y se debe indicar el numeral 2 del artículo 2.2.1. de esta Ordenanza.</w:t>
            </w:r>
          </w:p>
          <w:p w14:paraId="6CEB1ADB" w14:textId="77777777" w:rsidR="009714A9" w:rsidRDefault="009714A9" w:rsidP="008F5574">
            <w:pPr>
              <w:ind w:right="127"/>
              <w:rPr>
                <w:rFonts w:cstheme="minorHAnsi"/>
                <w:bCs/>
                <w:sz w:val="20"/>
                <w:szCs w:val="20"/>
              </w:rPr>
            </w:pPr>
          </w:p>
          <w:p w14:paraId="44DABECC" w14:textId="77777777" w:rsidR="009714A9" w:rsidRDefault="009714A9" w:rsidP="008F5574">
            <w:pPr>
              <w:ind w:right="127"/>
              <w:rPr>
                <w:rFonts w:cstheme="minorHAnsi"/>
                <w:bCs/>
                <w:sz w:val="20"/>
                <w:szCs w:val="20"/>
              </w:rPr>
            </w:pPr>
          </w:p>
          <w:p w14:paraId="17EC3E20" w14:textId="77777777" w:rsidR="009714A9" w:rsidRPr="007C13B5" w:rsidRDefault="009714A9" w:rsidP="008F5574">
            <w:pPr>
              <w:ind w:right="127"/>
              <w:rPr>
                <w:rFonts w:cstheme="minorHAnsi"/>
                <w:b/>
                <w:sz w:val="20"/>
                <w:szCs w:val="20"/>
              </w:rPr>
            </w:pPr>
            <w:r w:rsidRPr="007C13B5">
              <w:rPr>
                <w:rFonts w:cstheme="minorHAnsi"/>
                <w:b/>
                <w:sz w:val="20"/>
                <w:szCs w:val="20"/>
              </w:rPr>
              <w:t>Fernando Colchero (ADI):</w:t>
            </w:r>
          </w:p>
          <w:p w14:paraId="52D046C9" w14:textId="77777777" w:rsidR="009714A9" w:rsidRPr="007C13B5" w:rsidRDefault="009714A9" w:rsidP="008F5574">
            <w:pPr>
              <w:ind w:right="127"/>
              <w:rPr>
                <w:rFonts w:cstheme="minorHAnsi"/>
                <w:bCs/>
                <w:sz w:val="20"/>
                <w:szCs w:val="20"/>
              </w:rPr>
            </w:pPr>
            <w:r w:rsidRPr="007C13B5">
              <w:rPr>
                <w:rFonts w:cstheme="minorHAnsi"/>
                <w:bCs/>
                <w:sz w:val="20"/>
                <w:szCs w:val="20"/>
              </w:rPr>
              <w:t>COMENTARIO</w:t>
            </w:r>
          </w:p>
          <w:p w14:paraId="1B386FDA" w14:textId="77777777" w:rsidR="009714A9" w:rsidRPr="007C13B5" w:rsidRDefault="009714A9" w:rsidP="008F5574">
            <w:pPr>
              <w:ind w:right="127"/>
              <w:rPr>
                <w:rFonts w:cstheme="minorHAnsi"/>
                <w:bCs/>
                <w:sz w:val="20"/>
                <w:szCs w:val="20"/>
              </w:rPr>
            </w:pPr>
            <w:r w:rsidRPr="007C13B5">
              <w:rPr>
                <w:rFonts w:cstheme="minorHAnsi"/>
                <w:bCs/>
                <w:sz w:val="20"/>
                <w:szCs w:val="20"/>
              </w:rPr>
              <w:t>Error en la referencia al artículo que se corrige</w:t>
            </w:r>
          </w:p>
          <w:p w14:paraId="5F27C813" w14:textId="77777777" w:rsidR="009714A9" w:rsidRPr="007C13B5" w:rsidRDefault="009714A9" w:rsidP="008F5574">
            <w:pPr>
              <w:ind w:right="127"/>
              <w:rPr>
                <w:rFonts w:cstheme="minorHAnsi"/>
                <w:bCs/>
                <w:sz w:val="20"/>
                <w:szCs w:val="20"/>
              </w:rPr>
            </w:pPr>
            <w:r w:rsidRPr="007C13B5">
              <w:rPr>
                <w:rFonts w:cstheme="minorHAnsi"/>
                <w:bCs/>
                <w:sz w:val="20"/>
                <w:szCs w:val="20"/>
              </w:rPr>
              <w:t>PROPUESTA DE AJUSTE AL ARTICULADO</w:t>
            </w:r>
          </w:p>
          <w:p w14:paraId="03783A4A" w14:textId="77777777" w:rsidR="009714A9" w:rsidRDefault="009714A9" w:rsidP="008F5574">
            <w:pPr>
              <w:ind w:right="127"/>
              <w:rPr>
                <w:rFonts w:cstheme="minorHAnsi"/>
                <w:bCs/>
                <w:sz w:val="20"/>
                <w:szCs w:val="20"/>
              </w:rPr>
            </w:pPr>
            <w:r w:rsidRPr="007C13B5">
              <w:rPr>
                <w:rFonts w:cstheme="minorHAnsi"/>
                <w:bCs/>
                <w:sz w:val="20"/>
                <w:szCs w:val="20"/>
              </w:rPr>
              <w:t xml:space="preserve">La ejecución de obras de urbanización a que se refiere el numeral 2 del artículo </w:t>
            </w:r>
            <w:r w:rsidRPr="007C13B5">
              <w:rPr>
                <w:rFonts w:cstheme="minorHAnsi"/>
                <w:bCs/>
                <w:strike/>
                <w:sz w:val="20"/>
                <w:szCs w:val="20"/>
              </w:rPr>
              <w:t>2.1.1</w:t>
            </w:r>
            <w:r w:rsidRPr="007C13B5">
              <w:rPr>
                <w:rFonts w:cstheme="minorHAnsi"/>
                <w:bCs/>
                <w:sz w:val="20"/>
                <w:szCs w:val="20"/>
                <w:highlight w:val="green"/>
              </w:rPr>
              <w:t>. 2.2.1</w:t>
            </w:r>
            <w:r w:rsidRPr="007C13B5">
              <w:rPr>
                <w:rFonts w:cstheme="minorHAnsi"/>
                <w:bCs/>
                <w:sz w:val="20"/>
                <w:szCs w:val="20"/>
              </w:rPr>
              <w:t xml:space="preserve"> de esta Ordenanza, no requerirán permiso de la Dirección de Obras Municipales.</w:t>
            </w:r>
          </w:p>
          <w:p w14:paraId="3C460EDB" w14:textId="77777777" w:rsidR="009714A9" w:rsidRDefault="009714A9" w:rsidP="008F5574">
            <w:pPr>
              <w:ind w:right="127"/>
              <w:rPr>
                <w:rFonts w:cstheme="minorHAnsi"/>
                <w:bCs/>
                <w:sz w:val="20"/>
                <w:szCs w:val="20"/>
              </w:rPr>
            </w:pPr>
          </w:p>
          <w:p w14:paraId="3C2A9D3B" w14:textId="77777777" w:rsidR="009714A9" w:rsidRDefault="009714A9" w:rsidP="008F5574">
            <w:pPr>
              <w:ind w:right="127"/>
              <w:rPr>
                <w:rFonts w:cstheme="minorHAnsi"/>
                <w:bCs/>
                <w:sz w:val="20"/>
                <w:szCs w:val="20"/>
              </w:rPr>
            </w:pPr>
          </w:p>
          <w:p w14:paraId="6162A9EB" w14:textId="42C2B9C2" w:rsidR="009714A9" w:rsidRPr="007C13B5" w:rsidRDefault="009714A9" w:rsidP="008F5574">
            <w:pPr>
              <w:ind w:right="127"/>
              <w:rPr>
                <w:rFonts w:cstheme="minorHAnsi"/>
                <w:b/>
                <w:sz w:val="20"/>
                <w:szCs w:val="20"/>
              </w:rPr>
            </w:pPr>
          </w:p>
        </w:tc>
        <w:tc>
          <w:tcPr>
            <w:tcW w:w="1250" w:type="pct"/>
          </w:tcPr>
          <w:p w14:paraId="67EA1176" w14:textId="77777777" w:rsidR="009714A9" w:rsidRDefault="009714A9" w:rsidP="008F5574">
            <w:pPr>
              <w:ind w:right="127"/>
              <w:rPr>
                <w:rFonts w:cstheme="minorHAnsi"/>
                <w:bCs/>
                <w:sz w:val="20"/>
                <w:szCs w:val="20"/>
              </w:rPr>
            </w:pPr>
          </w:p>
          <w:p w14:paraId="1405393E" w14:textId="0A48CD8B" w:rsidR="009714A9" w:rsidRDefault="009714A9" w:rsidP="007A749D">
            <w:pPr>
              <w:ind w:right="127"/>
              <w:jc w:val="both"/>
              <w:rPr>
                <w:rFonts w:cstheme="minorHAnsi"/>
                <w:b/>
                <w:sz w:val="20"/>
                <w:szCs w:val="20"/>
                <w:u w:val="single"/>
              </w:rPr>
            </w:pPr>
            <w:r>
              <w:rPr>
                <w:rFonts w:cstheme="minorHAnsi"/>
                <w:b/>
                <w:sz w:val="20"/>
                <w:szCs w:val="20"/>
                <w:u w:val="single"/>
              </w:rPr>
              <w:t>Respecto del inciso primero:</w:t>
            </w:r>
          </w:p>
          <w:p w14:paraId="2D9D598E" w14:textId="77777777" w:rsidR="009714A9" w:rsidRPr="00AA6ACB" w:rsidRDefault="009714A9" w:rsidP="007A749D">
            <w:pPr>
              <w:ind w:right="127"/>
              <w:jc w:val="both"/>
              <w:rPr>
                <w:rFonts w:cstheme="minorHAnsi"/>
                <w:bCs/>
                <w:sz w:val="20"/>
                <w:szCs w:val="20"/>
              </w:rPr>
            </w:pPr>
            <w:r>
              <w:rPr>
                <w:rFonts w:cstheme="minorHAnsi"/>
                <w:bCs/>
                <w:sz w:val="20"/>
                <w:szCs w:val="20"/>
              </w:rPr>
              <w:t>En el artículo 3.1.6. se aclara que, tratándose de UV, se requerirá, además del permiso, la autorización previa de la Municipalidad.</w:t>
            </w:r>
          </w:p>
          <w:p w14:paraId="0278EAD6" w14:textId="77777777" w:rsidR="009714A9" w:rsidRDefault="009714A9" w:rsidP="008F5574">
            <w:pPr>
              <w:ind w:right="127"/>
              <w:rPr>
                <w:rFonts w:cstheme="minorHAnsi"/>
                <w:b/>
                <w:sz w:val="20"/>
                <w:szCs w:val="20"/>
                <w:u w:val="single"/>
              </w:rPr>
            </w:pPr>
          </w:p>
          <w:p w14:paraId="62CCDF5A" w14:textId="77777777" w:rsidR="009714A9" w:rsidRDefault="009714A9" w:rsidP="008F5574">
            <w:pPr>
              <w:ind w:right="127"/>
              <w:rPr>
                <w:rFonts w:cstheme="minorHAnsi"/>
                <w:b/>
                <w:sz w:val="20"/>
                <w:szCs w:val="20"/>
                <w:u w:val="single"/>
              </w:rPr>
            </w:pPr>
          </w:p>
          <w:p w14:paraId="49B62207" w14:textId="77777777" w:rsidR="009714A9" w:rsidRDefault="009714A9" w:rsidP="008F5574">
            <w:pPr>
              <w:ind w:right="127"/>
              <w:rPr>
                <w:rFonts w:cstheme="minorHAnsi"/>
                <w:b/>
                <w:sz w:val="20"/>
                <w:szCs w:val="20"/>
                <w:u w:val="single"/>
              </w:rPr>
            </w:pPr>
          </w:p>
          <w:p w14:paraId="3788BD31" w14:textId="77777777" w:rsidR="009714A9" w:rsidRDefault="009714A9" w:rsidP="008F5574">
            <w:pPr>
              <w:ind w:right="127"/>
              <w:rPr>
                <w:rFonts w:cstheme="minorHAnsi"/>
                <w:b/>
                <w:sz w:val="20"/>
                <w:szCs w:val="20"/>
                <w:u w:val="single"/>
              </w:rPr>
            </w:pPr>
          </w:p>
          <w:p w14:paraId="762BC304" w14:textId="77777777" w:rsidR="009714A9" w:rsidRDefault="009714A9" w:rsidP="008F5574">
            <w:pPr>
              <w:ind w:right="127"/>
              <w:rPr>
                <w:rFonts w:cstheme="minorHAnsi"/>
                <w:b/>
                <w:sz w:val="20"/>
                <w:szCs w:val="20"/>
                <w:u w:val="single"/>
              </w:rPr>
            </w:pPr>
          </w:p>
          <w:p w14:paraId="01C6D1DB" w14:textId="59E547C9" w:rsidR="009714A9" w:rsidRDefault="009714A9" w:rsidP="002C50CB">
            <w:pPr>
              <w:ind w:right="127"/>
              <w:jc w:val="both"/>
              <w:rPr>
                <w:rFonts w:cstheme="minorHAnsi"/>
                <w:b/>
                <w:sz w:val="20"/>
                <w:szCs w:val="20"/>
                <w:u w:val="single"/>
              </w:rPr>
            </w:pPr>
            <w:r>
              <w:rPr>
                <w:rFonts w:cstheme="minorHAnsi"/>
                <w:b/>
                <w:sz w:val="20"/>
                <w:szCs w:val="20"/>
                <w:u w:val="single"/>
              </w:rPr>
              <w:t>Respecto del inciso segundo:</w:t>
            </w:r>
          </w:p>
          <w:p w14:paraId="4E3CBEFD" w14:textId="77777777" w:rsidR="009714A9" w:rsidRDefault="009714A9" w:rsidP="008F5574">
            <w:pPr>
              <w:ind w:right="127"/>
              <w:rPr>
                <w:ins w:id="207" w:author="DPNU V.2" w:date="2024-11-06T15:42:00Z" w16du:dateUtc="2024-11-06T18:42:00Z"/>
                <w:rFonts w:cstheme="minorHAnsi"/>
                <w:bCs/>
                <w:sz w:val="20"/>
                <w:szCs w:val="20"/>
              </w:rPr>
            </w:pPr>
            <w:r>
              <w:rPr>
                <w:rFonts w:cstheme="minorHAnsi"/>
                <w:bCs/>
                <w:sz w:val="20"/>
                <w:szCs w:val="20"/>
              </w:rPr>
              <w:t>Se corrige error de referencia.</w:t>
            </w:r>
          </w:p>
          <w:p w14:paraId="6C5C2A81" w14:textId="77777777" w:rsidR="009714A9" w:rsidRDefault="009714A9" w:rsidP="008F5574">
            <w:pPr>
              <w:ind w:right="127"/>
              <w:rPr>
                <w:ins w:id="208" w:author="DPNU V.2" w:date="2024-11-06T15:42:00Z" w16du:dateUtc="2024-11-06T18:42:00Z"/>
                <w:rFonts w:cstheme="minorHAnsi"/>
                <w:bCs/>
                <w:sz w:val="20"/>
                <w:szCs w:val="20"/>
              </w:rPr>
            </w:pPr>
          </w:p>
          <w:p w14:paraId="17052839" w14:textId="77777777" w:rsidR="009714A9" w:rsidRDefault="009714A9" w:rsidP="008F5574">
            <w:pPr>
              <w:ind w:right="127"/>
              <w:rPr>
                <w:ins w:id="209" w:author="DPNU V.2" w:date="2024-11-06T15:42:00Z" w16du:dateUtc="2024-11-06T18:42:00Z"/>
                <w:rFonts w:cstheme="minorHAnsi"/>
                <w:bCs/>
                <w:sz w:val="20"/>
                <w:szCs w:val="20"/>
              </w:rPr>
            </w:pPr>
          </w:p>
          <w:p w14:paraId="39CB593F" w14:textId="77777777" w:rsidR="009714A9" w:rsidRDefault="009714A9" w:rsidP="008F5574">
            <w:pPr>
              <w:ind w:right="127"/>
              <w:rPr>
                <w:ins w:id="210" w:author="DPNU V.2" w:date="2024-11-06T15:42:00Z" w16du:dateUtc="2024-11-06T18:42:00Z"/>
                <w:rFonts w:cstheme="minorHAnsi"/>
                <w:bCs/>
                <w:sz w:val="20"/>
                <w:szCs w:val="20"/>
              </w:rPr>
            </w:pPr>
          </w:p>
          <w:p w14:paraId="1834B0E5" w14:textId="77777777" w:rsidR="009714A9" w:rsidRDefault="009714A9" w:rsidP="008F5574">
            <w:pPr>
              <w:ind w:right="127"/>
              <w:rPr>
                <w:ins w:id="211" w:author="DPNU V.2" w:date="2024-11-06T15:42:00Z" w16du:dateUtc="2024-11-06T18:42:00Z"/>
                <w:rFonts w:cstheme="minorHAnsi"/>
                <w:bCs/>
                <w:sz w:val="20"/>
                <w:szCs w:val="20"/>
              </w:rPr>
            </w:pPr>
          </w:p>
          <w:p w14:paraId="4097C7F1" w14:textId="77777777" w:rsidR="009714A9" w:rsidRDefault="009714A9" w:rsidP="008F5574">
            <w:pPr>
              <w:ind w:right="127"/>
              <w:rPr>
                <w:ins w:id="212" w:author="DPNU V.2" w:date="2024-11-06T15:42:00Z" w16du:dateUtc="2024-11-06T18:42:00Z"/>
                <w:rFonts w:cstheme="minorHAnsi"/>
                <w:bCs/>
                <w:sz w:val="20"/>
                <w:szCs w:val="20"/>
              </w:rPr>
            </w:pPr>
          </w:p>
          <w:p w14:paraId="7D1919D8" w14:textId="77777777" w:rsidR="009714A9" w:rsidRDefault="009714A9" w:rsidP="008F5574">
            <w:pPr>
              <w:ind w:right="127"/>
              <w:rPr>
                <w:ins w:id="213" w:author="DPNU V.2" w:date="2024-11-06T15:42:00Z" w16du:dateUtc="2024-11-06T18:42:00Z"/>
                <w:rFonts w:cstheme="minorHAnsi"/>
                <w:bCs/>
                <w:sz w:val="20"/>
                <w:szCs w:val="20"/>
              </w:rPr>
            </w:pPr>
          </w:p>
          <w:p w14:paraId="1CAB6BA6" w14:textId="77777777" w:rsidR="009714A9" w:rsidRDefault="009714A9" w:rsidP="008F5574">
            <w:pPr>
              <w:ind w:right="127"/>
              <w:rPr>
                <w:ins w:id="214" w:author="DPNU V.2" w:date="2024-11-06T15:42:00Z" w16du:dateUtc="2024-11-06T18:42:00Z"/>
                <w:rFonts w:cstheme="minorHAnsi"/>
                <w:bCs/>
                <w:sz w:val="20"/>
                <w:szCs w:val="20"/>
              </w:rPr>
            </w:pPr>
          </w:p>
          <w:p w14:paraId="73FF3462" w14:textId="77777777" w:rsidR="009714A9" w:rsidRDefault="009714A9" w:rsidP="008F5574">
            <w:pPr>
              <w:ind w:right="127"/>
              <w:rPr>
                <w:ins w:id="215" w:author="DPNU V.2" w:date="2024-11-06T15:42:00Z" w16du:dateUtc="2024-11-06T18:42:00Z"/>
                <w:rFonts w:cstheme="minorHAnsi"/>
                <w:bCs/>
                <w:sz w:val="20"/>
                <w:szCs w:val="20"/>
              </w:rPr>
            </w:pPr>
          </w:p>
          <w:p w14:paraId="1219905D" w14:textId="5D3DE678" w:rsidR="009714A9" w:rsidRPr="002C50CB" w:rsidRDefault="009714A9" w:rsidP="008F5574">
            <w:pPr>
              <w:ind w:right="127"/>
              <w:rPr>
                <w:rFonts w:cstheme="minorHAnsi"/>
                <w:bCs/>
                <w:sz w:val="20"/>
                <w:szCs w:val="20"/>
              </w:rPr>
            </w:pPr>
          </w:p>
        </w:tc>
      </w:tr>
      <w:tr w:rsidR="009714A9" w:rsidRPr="00536FF3" w14:paraId="3F637CE9" w14:textId="0A8B0605" w:rsidTr="000C48A6">
        <w:trPr>
          <w:trHeight w:val="290"/>
          <w:jc w:val="center"/>
        </w:trPr>
        <w:tc>
          <w:tcPr>
            <w:tcW w:w="1250" w:type="pct"/>
          </w:tcPr>
          <w:p w14:paraId="68BA9A2A" w14:textId="77777777" w:rsidR="009714A9" w:rsidRDefault="009714A9" w:rsidP="008F5574">
            <w:pPr>
              <w:spacing w:line="276" w:lineRule="auto"/>
              <w:ind w:left="164" w:right="172"/>
              <w:jc w:val="both"/>
              <w:rPr>
                <w:sz w:val="20"/>
              </w:rPr>
            </w:pPr>
          </w:p>
          <w:p w14:paraId="664D8DE6" w14:textId="7B3B8A2C" w:rsidR="009714A9" w:rsidRPr="005B06F8" w:rsidRDefault="009714A9" w:rsidP="008F5574">
            <w:pPr>
              <w:spacing w:line="276" w:lineRule="auto"/>
              <w:ind w:left="164" w:right="172"/>
              <w:jc w:val="both"/>
              <w:rPr>
                <w:sz w:val="20"/>
              </w:rPr>
            </w:pPr>
            <w:r w:rsidRPr="00964305">
              <w:rPr>
                <w:rFonts w:cstheme="minorHAnsi"/>
                <w:b/>
                <w:color w:val="000000"/>
                <w:sz w:val="20"/>
                <w:szCs w:val="20"/>
              </w:rPr>
              <w:t>Artículo 3.1.4.</w:t>
            </w:r>
            <w:r>
              <w:rPr>
                <w:rFonts w:cstheme="minorHAnsi"/>
                <w:b/>
                <w:color w:val="000000"/>
                <w:sz w:val="24"/>
                <w:szCs w:val="24"/>
              </w:rPr>
              <w:t xml:space="preserve"> </w:t>
            </w:r>
            <w:r w:rsidRPr="005B06F8">
              <w:rPr>
                <w:sz w:val="20"/>
              </w:rPr>
              <w:t>Para solicitar al Director de Obras Municipales la aprobación de anteproyectos de loteo, se deberán presentar los siguientes documentos:</w:t>
            </w:r>
          </w:p>
          <w:p w14:paraId="48499F39" w14:textId="77777777" w:rsidR="009714A9" w:rsidRPr="005B06F8" w:rsidRDefault="009714A9" w:rsidP="008F5574">
            <w:pPr>
              <w:spacing w:line="276" w:lineRule="auto"/>
              <w:ind w:left="164" w:right="172"/>
              <w:jc w:val="both"/>
              <w:rPr>
                <w:sz w:val="20"/>
              </w:rPr>
            </w:pPr>
          </w:p>
          <w:p w14:paraId="4B6E3269" w14:textId="77777777" w:rsidR="009714A9" w:rsidRPr="005B06F8" w:rsidRDefault="009714A9" w:rsidP="008F5574">
            <w:pPr>
              <w:spacing w:line="276" w:lineRule="auto"/>
              <w:ind w:left="731" w:right="172" w:hanging="567"/>
              <w:jc w:val="both"/>
              <w:rPr>
                <w:sz w:val="20"/>
              </w:rPr>
            </w:pPr>
            <w:r w:rsidRPr="005B06F8">
              <w:rPr>
                <w:sz w:val="20"/>
              </w:rPr>
              <w:t>1.</w:t>
            </w:r>
            <w:r w:rsidRPr="005B06F8">
              <w:rPr>
                <w:sz w:val="20"/>
              </w:rPr>
              <w:tab/>
              <w:t>Solicitud firmada por el propietario del terreno y el arquitecto proyectista, en la cual se incluirá una declaración jurada simple del propietario como titular del dominio.</w:t>
            </w:r>
          </w:p>
          <w:p w14:paraId="5D90C4C7" w14:textId="77777777" w:rsidR="009714A9" w:rsidRDefault="009714A9" w:rsidP="008F5574">
            <w:pPr>
              <w:spacing w:line="276" w:lineRule="auto"/>
              <w:ind w:left="731" w:right="172" w:hanging="567"/>
              <w:jc w:val="both"/>
              <w:rPr>
                <w:sz w:val="20"/>
              </w:rPr>
            </w:pPr>
          </w:p>
          <w:p w14:paraId="00ED1694" w14:textId="77777777" w:rsidR="009714A9" w:rsidRDefault="009714A9" w:rsidP="008F5574">
            <w:pPr>
              <w:spacing w:line="276" w:lineRule="auto"/>
              <w:ind w:left="731" w:right="172" w:hanging="567"/>
              <w:jc w:val="both"/>
              <w:rPr>
                <w:sz w:val="20"/>
              </w:rPr>
            </w:pPr>
          </w:p>
          <w:p w14:paraId="113B45C0" w14:textId="77777777" w:rsidR="009714A9" w:rsidRDefault="009714A9" w:rsidP="008F5574">
            <w:pPr>
              <w:spacing w:line="276" w:lineRule="auto"/>
              <w:ind w:left="731" w:right="172" w:hanging="567"/>
              <w:jc w:val="both"/>
              <w:rPr>
                <w:sz w:val="20"/>
              </w:rPr>
            </w:pPr>
          </w:p>
          <w:p w14:paraId="680F084A" w14:textId="77777777" w:rsidR="009714A9" w:rsidRPr="005B06F8" w:rsidRDefault="009714A9" w:rsidP="008F5574">
            <w:pPr>
              <w:spacing w:line="276" w:lineRule="auto"/>
              <w:ind w:left="731" w:right="172" w:hanging="567"/>
              <w:jc w:val="both"/>
              <w:rPr>
                <w:sz w:val="20"/>
              </w:rPr>
            </w:pPr>
          </w:p>
          <w:p w14:paraId="15D9EFF2" w14:textId="77777777" w:rsidR="009714A9" w:rsidRPr="005B06F8" w:rsidRDefault="009714A9" w:rsidP="008F5574">
            <w:pPr>
              <w:spacing w:line="276" w:lineRule="auto"/>
              <w:ind w:left="731" w:right="172" w:hanging="567"/>
              <w:jc w:val="both"/>
              <w:rPr>
                <w:sz w:val="20"/>
              </w:rPr>
            </w:pPr>
            <w:r w:rsidRPr="005B06F8">
              <w:rPr>
                <w:sz w:val="20"/>
              </w:rPr>
              <w:t>2.</w:t>
            </w:r>
            <w:r w:rsidRPr="005B06F8">
              <w:rPr>
                <w:sz w:val="20"/>
              </w:rPr>
              <w:tab/>
              <w:t>Original o copia autorizada ante Notario del certificado de avalúo fiscal vigente.</w:t>
            </w:r>
          </w:p>
          <w:p w14:paraId="64D6CEBC" w14:textId="77777777" w:rsidR="009714A9" w:rsidRDefault="009714A9" w:rsidP="008F5574">
            <w:pPr>
              <w:spacing w:line="276" w:lineRule="auto"/>
              <w:ind w:left="731" w:right="172" w:hanging="567"/>
              <w:jc w:val="both"/>
              <w:rPr>
                <w:sz w:val="20"/>
              </w:rPr>
            </w:pPr>
          </w:p>
          <w:p w14:paraId="473B2B57" w14:textId="77777777" w:rsidR="009714A9" w:rsidRDefault="009714A9" w:rsidP="008F5574">
            <w:pPr>
              <w:spacing w:line="276" w:lineRule="auto"/>
              <w:ind w:left="731" w:right="172" w:hanging="567"/>
              <w:jc w:val="both"/>
              <w:rPr>
                <w:sz w:val="20"/>
              </w:rPr>
            </w:pPr>
          </w:p>
          <w:p w14:paraId="7EEF041D" w14:textId="77777777" w:rsidR="009714A9" w:rsidRDefault="009714A9" w:rsidP="008F5574">
            <w:pPr>
              <w:spacing w:line="276" w:lineRule="auto"/>
              <w:ind w:left="731" w:right="172" w:hanging="567"/>
              <w:jc w:val="both"/>
              <w:rPr>
                <w:sz w:val="20"/>
              </w:rPr>
            </w:pPr>
          </w:p>
          <w:p w14:paraId="1EB70553" w14:textId="77777777" w:rsidR="009714A9" w:rsidRDefault="009714A9" w:rsidP="008F5574">
            <w:pPr>
              <w:spacing w:line="276" w:lineRule="auto"/>
              <w:ind w:left="731" w:right="172" w:hanging="567"/>
              <w:jc w:val="both"/>
              <w:rPr>
                <w:sz w:val="20"/>
              </w:rPr>
            </w:pPr>
          </w:p>
          <w:p w14:paraId="274F657B" w14:textId="77777777" w:rsidR="009714A9" w:rsidRDefault="009714A9" w:rsidP="008F5574">
            <w:pPr>
              <w:spacing w:line="276" w:lineRule="auto"/>
              <w:ind w:left="731" w:right="172" w:hanging="567"/>
              <w:jc w:val="both"/>
              <w:rPr>
                <w:sz w:val="20"/>
              </w:rPr>
            </w:pPr>
          </w:p>
          <w:p w14:paraId="6B1914C5" w14:textId="77777777" w:rsidR="009714A9" w:rsidRDefault="009714A9" w:rsidP="008F5574">
            <w:pPr>
              <w:spacing w:line="276" w:lineRule="auto"/>
              <w:ind w:left="731" w:right="172" w:hanging="567"/>
              <w:jc w:val="both"/>
              <w:rPr>
                <w:sz w:val="20"/>
              </w:rPr>
            </w:pPr>
          </w:p>
          <w:p w14:paraId="4DFDB143" w14:textId="77777777" w:rsidR="009714A9" w:rsidRDefault="009714A9" w:rsidP="008F5574">
            <w:pPr>
              <w:spacing w:line="276" w:lineRule="auto"/>
              <w:ind w:left="731" w:right="172" w:hanging="567"/>
              <w:jc w:val="both"/>
              <w:rPr>
                <w:sz w:val="20"/>
              </w:rPr>
            </w:pPr>
          </w:p>
          <w:p w14:paraId="7263BD7D" w14:textId="77777777" w:rsidR="009714A9" w:rsidRDefault="009714A9" w:rsidP="008F5574">
            <w:pPr>
              <w:spacing w:line="276" w:lineRule="auto"/>
              <w:ind w:left="731" w:right="172" w:hanging="567"/>
              <w:jc w:val="both"/>
              <w:rPr>
                <w:sz w:val="20"/>
              </w:rPr>
            </w:pPr>
          </w:p>
          <w:p w14:paraId="1E79ED10" w14:textId="77777777" w:rsidR="009714A9" w:rsidRDefault="009714A9" w:rsidP="008F5574">
            <w:pPr>
              <w:spacing w:line="276" w:lineRule="auto"/>
              <w:ind w:left="731" w:right="172" w:hanging="567"/>
              <w:jc w:val="both"/>
              <w:rPr>
                <w:sz w:val="20"/>
              </w:rPr>
            </w:pPr>
          </w:p>
          <w:p w14:paraId="72938BD4" w14:textId="77777777" w:rsidR="009714A9" w:rsidRDefault="009714A9" w:rsidP="008F5574">
            <w:pPr>
              <w:spacing w:line="276" w:lineRule="auto"/>
              <w:ind w:left="731" w:right="172" w:hanging="567"/>
              <w:jc w:val="both"/>
              <w:rPr>
                <w:sz w:val="20"/>
              </w:rPr>
            </w:pPr>
          </w:p>
          <w:p w14:paraId="349E51AA" w14:textId="77777777" w:rsidR="009714A9" w:rsidRDefault="009714A9" w:rsidP="008F5574">
            <w:pPr>
              <w:spacing w:line="276" w:lineRule="auto"/>
              <w:ind w:left="731" w:right="172" w:hanging="567"/>
              <w:jc w:val="both"/>
              <w:rPr>
                <w:sz w:val="20"/>
              </w:rPr>
            </w:pPr>
          </w:p>
          <w:p w14:paraId="2A3FDB96" w14:textId="77777777" w:rsidR="00F6036E" w:rsidRDefault="00F6036E" w:rsidP="008F5574">
            <w:pPr>
              <w:spacing w:line="276" w:lineRule="auto"/>
              <w:ind w:left="731" w:right="172" w:hanging="567"/>
              <w:jc w:val="both"/>
              <w:rPr>
                <w:sz w:val="20"/>
              </w:rPr>
            </w:pPr>
          </w:p>
          <w:p w14:paraId="49B8DC8A" w14:textId="77777777" w:rsidR="009714A9" w:rsidRDefault="009714A9" w:rsidP="008F5574">
            <w:pPr>
              <w:spacing w:line="276" w:lineRule="auto"/>
              <w:ind w:left="731" w:right="172" w:hanging="567"/>
              <w:jc w:val="both"/>
              <w:rPr>
                <w:sz w:val="20"/>
              </w:rPr>
            </w:pPr>
          </w:p>
          <w:p w14:paraId="6F711AD8" w14:textId="77777777" w:rsidR="009714A9" w:rsidRDefault="009714A9" w:rsidP="008F5574">
            <w:pPr>
              <w:spacing w:line="276" w:lineRule="auto"/>
              <w:ind w:left="731" w:right="172" w:hanging="567"/>
              <w:jc w:val="both"/>
              <w:rPr>
                <w:sz w:val="20"/>
              </w:rPr>
            </w:pPr>
          </w:p>
          <w:p w14:paraId="1AE31BB0" w14:textId="77777777" w:rsidR="009714A9" w:rsidRPr="005B06F8" w:rsidRDefault="009714A9" w:rsidP="008F5574">
            <w:pPr>
              <w:spacing w:line="276" w:lineRule="auto"/>
              <w:ind w:left="731" w:right="172" w:hanging="567"/>
              <w:jc w:val="both"/>
              <w:rPr>
                <w:sz w:val="20"/>
              </w:rPr>
            </w:pPr>
          </w:p>
          <w:p w14:paraId="1FC5E880" w14:textId="77777777" w:rsidR="009714A9" w:rsidRPr="005B06F8" w:rsidRDefault="009714A9" w:rsidP="008F5574">
            <w:pPr>
              <w:spacing w:line="276" w:lineRule="auto"/>
              <w:ind w:left="731" w:right="172" w:hanging="567"/>
              <w:jc w:val="both"/>
              <w:rPr>
                <w:sz w:val="20"/>
              </w:rPr>
            </w:pPr>
            <w:r w:rsidRPr="005B06F8">
              <w:rPr>
                <w:sz w:val="20"/>
              </w:rPr>
              <w:t>3.</w:t>
            </w:r>
            <w:r w:rsidRPr="005B06F8">
              <w:rPr>
                <w:sz w:val="20"/>
              </w:rPr>
              <w:tab/>
              <w:t>Fotocopia del Certificado de Informaciones Previas, salvo que en la solicitud se indique su número y fecha.</w:t>
            </w:r>
          </w:p>
          <w:p w14:paraId="0675470D" w14:textId="77777777" w:rsidR="009714A9" w:rsidRDefault="009714A9" w:rsidP="008F5574">
            <w:pPr>
              <w:spacing w:line="276" w:lineRule="auto"/>
              <w:ind w:left="731" w:right="172" w:hanging="567"/>
              <w:jc w:val="both"/>
              <w:rPr>
                <w:sz w:val="20"/>
              </w:rPr>
            </w:pPr>
          </w:p>
          <w:p w14:paraId="32936058" w14:textId="77777777" w:rsidR="009714A9" w:rsidRPr="005B06F8" w:rsidRDefault="009714A9" w:rsidP="008F5574">
            <w:pPr>
              <w:spacing w:line="276" w:lineRule="auto"/>
              <w:ind w:left="731" w:right="172" w:hanging="567"/>
              <w:jc w:val="both"/>
              <w:rPr>
                <w:sz w:val="20"/>
              </w:rPr>
            </w:pPr>
          </w:p>
          <w:p w14:paraId="5C337B50" w14:textId="77777777" w:rsidR="009714A9" w:rsidRPr="005B06F8" w:rsidRDefault="009714A9" w:rsidP="008F5574">
            <w:pPr>
              <w:spacing w:line="276" w:lineRule="auto"/>
              <w:ind w:left="731" w:right="172" w:hanging="567"/>
              <w:jc w:val="both"/>
              <w:rPr>
                <w:sz w:val="20"/>
              </w:rPr>
            </w:pPr>
            <w:r w:rsidRPr="005B06F8">
              <w:rPr>
                <w:sz w:val="20"/>
              </w:rPr>
              <w:t>4.</w:t>
            </w:r>
            <w:r w:rsidRPr="005B06F8">
              <w:rPr>
                <w:sz w:val="20"/>
              </w:rPr>
              <w:tab/>
              <w:t>Plano en que se grafique la situación actual del predio, con sus respectivos roles a una escala adecuada para su comprensión, indicando las medidas de cada uno de los deslindes con los vecinos.</w:t>
            </w:r>
          </w:p>
          <w:p w14:paraId="3E0E91BE" w14:textId="77777777" w:rsidR="009714A9" w:rsidRPr="005B06F8" w:rsidRDefault="009714A9" w:rsidP="008F5574">
            <w:pPr>
              <w:spacing w:line="276" w:lineRule="auto"/>
              <w:ind w:left="164" w:right="172"/>
              <w:jc w:val="both"/>
              <w:rPr>
                <w:sz w:val="20"/>
              </w:rPr>
            </w:pPr>
          </w:p>
          <w:p w14:paraId="4FF9EC28" w14:textId="77777777" w:rsidR="009714A9" w:rsidRPr="005B06F8" w:rsidRDefault="009714A9" w:rsidP="008F5574">
            <w:pPr>
              <w:spacing w:line="276" w:lineRule="auto"/>
              <w:ind w:left="731" w:right="172" w:hanging="567"/>
              <w:jc w:val="both"/>
              <w:rPr>
                <w:sz w:val="20"/>
              </w:rPr>
            </w:pPr>
            <w:r w:rsidRPr="005B06F8">
              <w:rPr>
                <w:sz w:val="20"/>
              </w:rPr>
              <w:t>5.</w:t>
            </w:r>
            <w:r w:rsidRPr="005B06F8">
              <w:rPr>
                <w:sz w:val="20"/>
              </w:rPr>
              <w:tab/>
              <w:t>Plano del anteproyecto de loteo, a escala no menor de 1:1.000, suscrito por el propietario y el arquitecto, que deberá contener:</w:t>
            </w:r>
          </w:p>
          <w:p w14:paraId="1F90D127" w14:textId="77777777" w:rsidR="009714A9" w:rsidRPr="005B06F8" w:rsidRDefault="009714A9" w:rsidP="008F5574">
            <w:pPr>
              <w:spacing w:before="120" w:line="276" w:lineRule="auto"/>
              <w:ind w:left="1015" w:right="170" w:hanging="284"/>
              <w:jc w:val="both"/>
              <w:rPr>
                <w:sz w:val="20"/>
              </w:rPr>
            </w:pPr>
            <w:r w:rsidRPr="005B06F8">
              <w:rPr>
                <w:sz w:val="20"/>
              </w:rPr>
              <w:t>a)</w:t>
            </w:r>
            <w:r w:rsidRPr="005B06F8">
              <w:rPr>
                <w:sz w:val="20"/>
              </w:rPr>
              <w:tab/>
              <w:t>Curvas de nivel cada 1 metro para pendientes promedio de hasta 25%, y cada 5 metros para pendientes superiores. Los planos deberán señalar los cursos naturales y canales de agua, líneas de tendido eléctrico y ductos de otras instalaciones que atraviesen o enfrenten el terreno.</w:t>
            </w:r>
          </w:p>
          <w:p w14:paraId="5442DB14" w14:textId="77777777" w:rsidR="009714A9" w:rsidRPr="005B06F8" w:rsidRDefault="009714A9" w:rsidP="008F5574">
            <w:pPr>
              <w:spacing w:before="120" w:line="276" w:lineRule="auto"/>
              <w:ind w:left="1015" w:right="170" w:hanging="284"/>
              <w:jc w:val="both"/>
              <w:rPr>
                <w:sz w:val="20"/>
              </w:rPr>
            </w:pPr>
            <w:r w:rsidRPr="005B06F8">
              <w:rPr>
                <w:sz w:val="20"/>
              </w:rPr>
              <w:t>b)</w:t>
            </w:r>
            <w:r w:rsidRPr="005B06F8">
              <w:rPr>
                <w:sz w:val="20"/>
              </w:rPr>
              <w:tab/>
              <w:t>Numeración de los nuevos lotes con sus dimensiones respectivas.</w:t>
            </w:r>
          </w:p>
          <w:p w14:paraId="32A02C35" w14:textId="77777777" w:rsidR="009714A9" w:rsidRPr="005B06F8" w:rsidRDefault="009714A9" w:rsidP="008F5574">
            <w:pPr>
              <w:spacing w:before="120" w:line="276" w:lineRule="auto"/>
              <w:ind w:left="1015" w:right="170" w:hanging="284"/>
              <w:jc w:val="both"/>
              <w:rPr>
                <w:sz w:val="20"/>
              </w:rPr>
            </w:pPr>
            <w:r w:rsidRPr="005B06F8">
              <w:rPr>
                <w:sz w:val="20"/>
              </w:rPr>
              <w:t>c)</w:t>
            </w:r>
            <w:r w:rsidRPr="005B06F8">
              <w:rPr>
                <w:sz w:val="20"/>
              </w:rPr>
              <w:tab/>
              <w:t>Trazados geométricos de las nuevas vías que sitúen sus ejes y establezcan sus anchos, y los empalmes con vías existentes, en que se deberán definir tanto los trazados en planta como los perfiles transversales.</w:t>
            </w:r>
          </w:p>
          <w:p w14:paraId="598C1195" w14:textId="77777777" w:rsidR="009714A9" w:rsidRPr="005B06F8" w:rsidRDefault="009714A9" w:rsidP="008F5574">
            <w:pPr>
              <w:spacing w:before="120" w:line="276" w:lineRule="auto"/>
              <w:ind w:left="1015" w:right="170" w:hanging="284"/>
              <w:jc w:val="both"/>
              <w:rPr>
                <w:sz w:val="20"/>
              </w:rPr>
            </w:pPr>
            <w:r w:rsidRPr="005B06F8">
              <w:rPr>
                <w:sz w:val="20"/>
              </w:rPr>
              <w:t>d)</w:t>
            </w:r>
            <w:r w:rsidRPr="005B06F8">
              <w:rPr>
                <w:sz w:val="20"/>
              </w:rPr>
              <w:tab/>
            </w:r>
            <w:proofErr w:type="spellStart"/>
            <w:r w:rsidRPr="005B06F8">
              <w:rPr>
                <w:sz w:val="20"/>
              </w:rPr>
              <w:t>Graficación</w:t>
            </w:r>
            <w:proofErr w:type="spellEnd"/>
            <w:r w:rsidRPr="005B06F8">
              <w:rPr>
                <w:sz w:val="20"/>
              </w:rPr>
              <w:t xml:space="preserve"> de los requisitos establecidos en el artículo 2.2.8. de esta Ordenanza, incluyendo el trazado de la o las rutas accesibles, y los estacionamientos para personas con discapacidad contemplados en el proyecto.</w:t>
            </w:r>
          </w:p>
          <w:p w14:paraId="527A2B61" w14:textId="33F93044" w:rsidR="009714A9" w:rsidRDefault="009714A9" w:rsidP="008F5574">
            <w:pPr>
              <w:spacing w:before="120" w:line="276" w:lineRule="auto"/>
              <w:ind w:left="1015" w:right="170" w:hanging="284"/>
              <w:jc w:val="both"/>
              <w:rPr>
                <w:sz w:val="20"/>
              </w:rPr>
            </w:pPr>
            <w:r w:rsidRPr="005B06F8">
              <w:rPr>
                <w:sz w:val="20"/>
              </w:rPr>
              <w:t>e)</w:t>
            </w:r>
            <w:r w:rsidRPr="005B06F8">
              <w:rPr>
                <w:sz w:val="20"/>
              </w:rPr>
              <w:tab/>
            </w:r>
            <w:proofErr w:type="spellStart"/>
            <w:r w:rsidRPr="005B06F8">
              <w:rPr>
                <w:sz w:val="20"/>
              </w:rPr>
              <w:t>Graficación</w:t>
            </w:r>
            <w:proofErr w:type="spellEnd"/>
            <w:r w:rsidRPr="005B06F8">
              <w:rPr>
                <w:sz w:val="20"/>
              </w:rPr>
              <w:t xml:space="preserve"> de los terrenos correspondientes a las cesiones para áreas verdes públicas y equipamiento, con sus dimensiones y superficies.</w:t>
            </w:r>
          </w:p>
          <w:p w14:paraId="08FED568" w14:textId="77777777" w:rsidR="009714A9" w:rsidRDefault="009714A9" w:rsidP="008F5574">
            <w:pPr>
              <w:spacing w:before="120" w:line="276" w:lineRule="auto"/>
              <w:ind w:left="1015" w:right="170" w:hanging="284"/>
              <w:jc w:val="both"/>
              <w:rPr>
                <w:sz w:val="20"/>
              </w:rPr>
            </w:pPr>
          </w:p>
          <w:p w14:paraId="7AEF2BB2" w14:textId="77777777" w:rsidR="009714A9" w:rsidRPr="005B06F8" w:rsidRDefault="009714A9" w:rsidP="008F5574">
            <w:pPr>
              <w:spacing w:before="120" w:line="276" w:lineRule="auto"/>
              <w:ind w:left="1015" w:right="170" w:hanging="284"/>
              <w:jc w:val="both"/>
              <w:rPr>
                <w:sz w:val="20"/>
              </w:rPr>
            </w:pPr>
            <w:r w:rsidRPr="005B06F8">
              <w:rPr>
                <w:sz w:val="20"/>
              </w:rPr>
              <w:lastRenderedPageBreak/>
              <w:t>f)</w:t>
            </w:r>
            <w:r w:rsidRPr="005B06F8">
              <w:rPr>
                <w:sz w:val="20"/>
              </w:rPr>
              <w:tab/>
              <w:t>Áreas de restricción o de riesgos que afecten el terreno y sus respectivas obras de protección cuando corresponda.</w:t>
            </w:r>
          </w:p>
          <w:p w14:paraId="446C498B" w14:textId="77777777" w:rsidR="009714A9" w:rsidRPr="005B06F8" w:rsidRDefault="009714A9" w:rsidP="008F5574">
            <w:pPr>
              <w:spacing w:line="276" w:lineRule="auto"/>
              <w:ind w:left="164" w:right="172"/>
              <w:jc w:val="both"/>
              <w:rPr>
                <w:sz w:val="20"/>
              </w:rPr>
            </w:pPr>
          </w:p>
          <w:p w14:paraId="094E3955" w14:textId="77777777" w:rsidR="009714A9" w:rsidRPr="005B06F8" w:rsidRDefault="009714A9" w:rsidP="008F5574">
            <w:pPr>
              <w:spacing w:line="276" w:lineRule="auto"/>
              <w:ind w:left="164" w:right="172"/>
              <w:jc w:val="both"/>
              <w:rPr>
                <w:sz w:val="20"/>
              </w:rPr>
            </w:pPr>
          </w:p>
          <w:p w14:paraId="514C70A6" w14:textId="77777777" w:rsidR="009714A9" w:rsidRPr="005B06F8" w:rsidRDefault="009714A9" w:rsidP="008F5574">
            <w:pPr>
              <w:spacing w:line="276" w:lineRule="auto"/>
              <w:ind w:left="164" w:right="172"/>
              <w:jc w:val="both"/>
              <w:rPr>
                <w:sz w:val="20"/>
              </w:rPr>
            </w:pPr>
          </w:p>
          <w:p w14:paraId="7C8A7C7F" w14:textId="77777777" w:rsidR="009714A9" w:rsidRDefault="009714A9" w:rsidP="008F5574">
            <w:pPr>
              <w:spacing w:line="276" w:lineRule="auto"/>
              <w:ind w:left="164" w:right="172"/>
              <w:jc w:val="both"/>
              <w:rPr>
                <w:sz w:val="20"/>
              </w:rPr>
            </w:pPr>
          </w:p>
          <w:p w14:paraId="214847DA" w14:textId="77777777" w:rsidR="009714A9" w:rsidRDefault="009714A9" w:rsidP="008F5574">
            <w:pPr>
              <w:spacing w:line="276" w:lineRule="auto"/>
              <w:ind w:left="164" w:right="172"/>
              <w:jc w:val="both"/>
              <w:rPr>
                <w:sz w:val="20"/>
              </w:rPr>
            </w:pPr>
          </w:p>
          <w:p w14:paraId="32A00508" w14:textId="77777777" w:rsidR="009714A9" w:rsidRDefault="009714A9" w:rsidP="008F5574">
            <w:pPr>
              <w:spacing w:line="276" w:lineRule="auto"/>
              <w:ind w:left="164" w:right="172"/>
              <w:jc w:val="both"/>
              <w:rPr>
                <w:sz w:val="20"/>
              </w:rPr>
            </w:pPr>
          </w:p>
          <w:p w14:paraId="1FBD63F6" w14:textId="77777777" w:rsidR="009714A9" w:rsidRDefault="009714A9" w:rsidP="008F5574">
            <w:pPr>
              <w:spacing w:line="276" w:lineRule="auto"/>
              <w:ind w:left="164" w:right="172"/>
              <w:jc w:val="both"/>
              <w:rPr>
                <w:sz w:val="20"/>
              </w:rPr>
            </w:pPr>
          </w:p>
          <w:p w14:paraId="76E746A2" w14:textId="77777777" w:rsidR="009714A9" w:rsidRDefault="009714A9" w:rsidP="008F5574">
            <w:pPr>
              <w:spacing w:line="276" w:lineRule="auto"/>
              <w:ind w:left="164" w:right="172"/>
              <w:jc w:val="both"/>
              <w:rPr>
                <w:sz w:val="20"/>
              </w:rPr>
            </w:pPr>
          </w:p>
          <w:p w14:paraId="50CFD537" w14:textId="77777777" w:rsidR="009714A9" w:rsidRDefault="009714A9" w:rsidP="008F5574">
            <w:pPr>
              <w:spacing w:line="276" w:lineRule="auto"/>
              <w:ind w:left="164" w:right="172"/>
              <w:jc w:val="both"/>
              <w:rPr>
                <w:sz w:val="20"/>
              </w:rPr>
            </w:pPr>
          </w:p>
          <w:p w14:paraId="64D0DDE1" w14:textId="77777777" w:rsidR="009714A9" w:rsidRDefault="009714A9" w:rsidP="008F5574">
            <w:pPr>
              <w:spacing w:line="276" w:lineRule="auto"/>
              <w:ind w:left="164" w:right="172"/>
              <w:jc w:val="both"/>
              <w:rPr>
                <w:sz w:val="20"/>
              </w:rPr>
            </w:pPr>
          </w:p>
          <w:p w14:paraId="22D41047" w14:textId="77777777" w:rsidR="009714A9" w:rsidRDefault="009714A9" w:rsidP="008F5574">
            <w:pPr>
              <w:spacing w:line="276" w:lineRule="auto"/>
              <w:ind w:left="164" w:right="172"/>
              <w:jc w:val="both"/>
              <w:rPr>
                <w:sz w:val="20"/>
              </w:rPr>
            </w:pPr>
          </w:p>
          <w:p w14:paraId="41EBF251" w14:textId="77777777" w:rsidR="009714A9" w:rsidRDefault="009714A9" w:rsidP="008F5574">
            <w:pPr>
              <w:spacing w:line="276" w:lineRule="auto"/>
              <w:ind w:left="164" w:right="172"/>
              <w:jc w:val="both"/>
              <w:rPr>
                <w:sz w:val="20"/>
              </w:rPr>
            </w:pPr>
          </w:p>
          <w:p w14:paraId="29875A2E" w14:textId="77777777" w:rsidR="009714A9" w:rsidRDefault="009714A9" w:rsidP="008F5574">
            <w:pPr>
              <w:spacing w:line="276" w:lineRule="auto"/>
              <w:ind w:left="164" w:right="172"/>
              <w:jc w:val="both"/>
              <w:rPr>
                <w:sz w:val="20"/>
              </w:rPr>
            </w:pPr>
          </w:p>
          <w:p w14:paraId="36C64E26" w14:textId="77777777" w:rsidR="009714A9" w:rsidRDefault="009714A9" w:rsidP="008F5574">
            <w:pPr>
              <w:spacing w:line="276" w:lineRule="auto"/>
              <w:ind w:left="164" w:right="172"/>
              <w:jc w:val="both"/>
              <w:rPr>
                <w:sz w:val="20"/>
              </w:rPr>
            </w:pPr>
          </w:p>
          <w:p w14:paraId="4B5A794C" w14:textId="77777777" w:rsidR="009714A9" w:rsidRDefault="009714A9" w:rsidP="008F5574">
            <w:pPr>
              <w:spacing w:line="276" w:lineRule="auto"/>
              <w:ind w:left="164" w:right="172"/>
              <w:jc w:val="both"/>
              <w:rPr>
                <w:sz w:val="20"/>
              </w:rPr>
            </w:pPr>
          </w:p>
          <w:p w14:paraId="47780189" w14:textId="77777777" w:rsidR="009714A9" w:rsidRDefault="009714A9" w:rsidP="008F5574">
            <w:pPr>
              <w:spacing w:line="276" w:lineRule="auto"/>
              <w:ind w:left="164" w:right="172"/>
              <w:jc w:val="both"/>
              <w:rPr>
                <w:sz w:val="20"/>
              </w:rPr>
            </w:pPr>
          </w:p>
          <w:p w14:paraId="06B53E1D" w14:textId="77777777" w:rsidR="009714A9" w:rsidRDefault="009714A9" w:rsidP="008F5574">
            <w:pPr>
              <w:spacing w:line="276" w:lineRule="auto"/>
              <w:ind w:left="164" w:right="172"/>
              <w:jc w:val="both"/>
              <w:rPr>
                <w:sz w:val="20"/>
              </w:rPr>
            </w:pPr>
          </w:p>
          <w:p w14:paraId="4CB2D36B" w14:textId="77777777" w:rsidR="009714A9" w:rsidRDefault="009714A9" w:rsidP="008F5574">
            <w:pPr>
              <w:spacing w:line="276" w:lineRule="auto"/>
              <w:ind w:left="164" w:right="172"/>
              <w:jc w:val="both"/>
              <w:rPr>
                <w:sz w:val="20"/>
              </w:rPr>
            </w:pPr>
          </w:p>
          <w:p w14:paraId="6891E619" w14:textId="77777777" w:rsidR="009714A9" w:rsidRDefault="009714A9" w:rsidP="008F5574">
            <w:pPr>
              <w:spacing w:line="276" w:lineRule="auto"/>
              <w:ind w:left="164" w:right="172"/>
              <w:jc w:val="both"/>
              <w:rPr>
                <w:sz w:val="20"/>
              </w:rPr>
            </w:pPr>
          </w:p>
          <w:p w14:paraId="564A8D8E" w14:textId="77777777" w:rsidR="009714A9" w:rsidRDefault="009714A9" w:rsidP="008F5574">
            <w:pPr>
              <w:spacing w:line="276" w:lineRule="auto"/>
              <w:ind w:left="164" w:right="172"/>
              <w:jc w:val="both"/>
              <w:rPr>
                <w:sz w:val="20"/>
              </w:rPr>
            </w:pPr>
          </w:p>
          <w:p w14:paraId="066F493D" w14:textId="77777777" w:rsidR="009714A9" w:rsidRDefault="009714A9" w:rsidP="008F5574">
            <w:pPr>
              <w:spacing w:line="276" w:lineRule="auto"/>
              <w:ind w:left="164" w:right="172"/>
              <w:jc w:val="both"/>
              <w:rPr>
                <w:sz w:val="20"/>
              </w:rPr>
            </w:pPr>
          </w:p>
          <w:p w14:paraId="5B5B00DF" w14:textId="77777777" w:rsidR="009714A9" w:rsidRDefault="009714A9" w:rsidP="008F5574">
            <w:pPr>
              <w:spacing w:line="276" w:lineRule="auto"/>
              <w:ind w:left="164" w:right="172"/>
              <w:jc w:val="both"/>
              <w:rPr>
                <w:sz w:val="20"/>
              </w:rPr>
            </w:pPr>
          </w:p>
          <w:p w14:paraId="43F72050" w14:textId="77777777" w:rsidR="009714A9" w:rsidRDefault="009714A9" w:rsidP="008F5574">
            <w:pPr>
              <w:spacing w:line="276" w:lineRule="auto"/>
              <w:ind w:left="164" w:right="172"/>
              <w:jc w:val="both"/>
              <w:rPr>
                <w:sz w:val="20"/>
              </w:rPr>
            </w:pPr>
          </w:p>
          <w:p w14:paraId="53FFFDD0" w14:textId="77777777" w:rsidR="009714A9" w:rsidRDefault="009714A9" w:rsidP="008F5574">
            <w:pPr>
              <w:spacing w:line="276" w:lineRule="auto"/>
              <w:ind w:left="164" w:right="172"/>
              <w:jc w:val="both"/>
              <w:rPr>
                <w:sz w:val="20"/>
              </w:rPr>
            </w:pPr>
          </w:p>
          <w:p w14:paraId="36F23EDA" w14:textId="77777777" w:rsidR="009714A9" w:rsidRDefault="009714A9" w:rsidP="008F5574">
            <w:pPr>
              <w:spacing w:line="276" w:lineRule="auto"/>
              <w:ind w:left="164" w:right="172"/>
              <w:jc w:val="both"/>
              <w:rPr>
                <w:sz w:val="20"/>
              </w:rPr>
            </w:pPr>
          </w:p>
          <w:p w14:paraId="770C8F71" w14:textId="77777777" w:rsidR="009714A9" w:rsidRDefault="009714A9" w:rsidP="008F5574">
            <w:pPr>
              <w:spacing w:line="276" w:lineRule="auto"/>
              <w:ind w:left="164" w:right="172"/>
              <w:jc w:val="both"/>
              <w:rPr>
                <w:sz w:val="20"/>
              </w:rPr>
            </w:pPr>
          </w:p>
          <w:p w14:paraId="56AEA00C" w14:textId="77777777" w:rsidR="009714A9" w:rsidRDefault="009714A9" w:rsidP="008F5574">
            <w:pPr>
              <w:spacing w:line="276" w:lineRule="auto"/>
              <w:ind w:left="164" w:right="172"/>
              <w:jc w:val="both"/>
              <w:rPr>
                <w:sz w:val="20"/>
              </w:rPr>
            </w:pPr>
          </w:p>
          <w:p w14:paraId="79C7675B" w14:textId="77777777" w:rsidR="009714A9" w:rsidRDefault="009714A9" w:rsidP="008F5574">
            <w:pPr>
              <w:spacing w:line="276" w:lineRule="auto"/>
              <w:ind w:left="164" w:right="172"/>
              <w:jc w:val="both"/>
              <w:rPr>
                <w:sz w:val="20"/>
              </w:rPr>
            </w:pPr>
          </w:p>
          <w:p w14:paraId="15C1CFD1" w14:textId="77777777" w:rsidR="009714A9" w:rsidRDefault="009714A9" w:rsidP="008F5574">
            <w:pPr>
              <w:spacing w:line="276" w:lineRule="auto"/>
              <w:ind w:left="164" w:right="172"/>
              <w:jc w:val="both"/>
              <w:rPr>
                <w:sz w:val="20"/>
              </w:rPr>
            </w:pPr>
          </w:p>
          <w:p w14:paraId="1FC80E3B" w14:textId="77777777" w:rsidR="009714A9" w:rsidRDefault="009714A9" w:rsidP="008F5574">
            <w:pPr>
              <w:spacing w:line="276" w:lineRule="auto"/>
              <w:ind w:left="164" w:right="172"/>
              <w:jc w:val="both"/>
              <w:rPr>
                <w:sz w:val="20"/>
              </w:rPr>
            </w:pPr>
          </w:p>
          <w:p w14:paraId="3CB41EA5" w14:textId="77777777" w:rsidR="009714A9" w:rsidRDefault="009714A9" w:rsidP="008F5574">
            <w:pPr>
              <w:spacing w:line="276" w:lineRule="auto"/>
              <w:ind w:left="164" w:right="172"/>
              <w:jc w:val="both"/>
              <w:rPr>
                <w:sz w:val="20"/>
              </w:rPr>
            </w:pPr>
          </w:p>
          <w:p w14:paraId="10C1C481" w14:textId="77777777" w:rsidR="009714A9" w:rsidRDefault="009714A9" w:rsidP="008F5574">
            <w:pPr>
              <w:spacing w:line="276" w:lineRule="auto"/>
              <w:ind w:left="164" w:right="172"/>
              <w:jc w:val="both"/>
              <w:rPr>
                <w:sz w:val="20"/>
              </w:rPr>
            </w:pPr>
          </w:p>
          <w:p w14:paraId="2A675466" w14:textId="77777777" w:rsidR="009714A9" w:rsidRDefault="009714A9" w:rsidP="008F5574">
            <w:pPr>
              <w:spacing w:line="276" w:lineRule="auto"/>
              <w:ind w:left="164" w:right="172"/>
              <w:jc w:val="both"/>
              <w:rPr>
                <w:sz w:val="20"/>
              </w:rPr>
            </w:pPr>
          </w:p>
          <w:p w14:paraId="5D991EE7" w14:textId="77777777" w:rsidR="009714A9" w:rsidRDefault="009714A9" w:rsidP="008F5574">
            <w:pPr>
              <w:spacing w:line="276" w:lineRule="auto"/>
              <w:ind w:left="164" w:right="172"/>
              <w:jc w:val="both"/>
              <w:rPr>
                <w:sz w:val="20"/>
              </w:rPr>
            </w:pPr>
          </w:p>
          <w:p w14:paraId="72C3DDE3" w14:textId="77777777" w:rsidR="009714A9" w:rsidRDefault="009714A9" w:rsidP="008F5574">
            <w:pPr>
              <w:spacing w:line="276" w:lineRule="auto"/>
              <w:ind w:left="164" w:right="172"/>
              <w:jc w:val="both"/>
              <w:rPr>
                <w:sz w:val="20"/>
              </w:rPr>
            </w:pPr>
          </w:p>
          <w:p w14:paraId="0AD09865" w14:textId="77777777" w:rsidR="009714A9" w:rsidRDefault="009714A9" w:rsidP="008F5574">
            <w:pPr>
              <w:spacing w:line="276" w:lineRule="auto"/>
              <w:ind w:left="164" w:right="172"/>
              <w:jc w:val="both"/>
              <w:rPr>
                <w:sz w:val="20"/>
              </w:rPr>
            </w:pPr>
          </w:p>
          <w:p w14:paraId="7BD97A74" w14:textId="77777777" w:rsidR="009714A9" w:rsidRDefault="009714A9" w:rsidP="008F5574">
            <w:pPr>
              <w:spacing w:line="276" w:lineRule="auto"/>
              <w:ind w:left="164" w:right="172"/>
              <w:jc w:val="both"/>
              <w:rPr>
                <w:sz w:val="20"/>
              </w:rPr>
            </w:pPr>
          </w:p>
          <w:p w14:paraId="4A43288F" w14:textId="77777777" w:rsidR="009714A9" w:rsidRDefault="009714A9" w:rsidP="008F5574">
            <w:pPr>
              <w:spacing w:line="276" w:lineRule="auto"/>
              <w:ind w:left="164" w:right="172"/>
              <w:jc w:val="both"/>
              <w:rPr>
                <w:sz w:val="20"/>
              </w:rPr>
            </w:pPr>
          </w:p>
          <w:p w14:paraId="4B7C06C0" w14:textId="77777777" w:rsidR="009714A9" w:rsidRDefault="009714A9" w:rsidP="008F5574">
            <w:pPr>
              <w:spacing w:line="276" w:lineRule="auto"/>
              <w:ind w:left="164" w:right="172"/>
              <w:jc w:val="both"/>
              <w:rPr>
                <w:sz w:val="20"/>
              </w:rPr>
            </w:pPr>
          </w:p>
          <w:p w14:paraId="73B9A1E6" w14:textId="77777777" w:rsidR="009714A9" w:rsidRDefault="009714A9" w:rsidP="008F5574">
            <w:pPr>
              <w:spacing w:line="276" w:lineRule="auto"/>
              <w:ind w:left="164" w:right="172"/>
              <w:jc w:val="both"/>
              <w:rPr>
                <w:sz w:val="20"/>
              </w:rPr>
            </w:pPr>
          </w:p>
          <w:p w14:paraId="0C3BE46B" w14:textId="77777777" w:rsidR="009714A9" w:rsidRDefault="009714A9" w:rsidP="008F5574">
            <w:pPr>
              <w:spacing w:line="276" w:lineRule="auto"/>
              <w:ind w:left="164" w:right="172"/>
              <w:jc w:val="both"/>
              <w:rPr>
                <w:sz w:val="20"/>
              </w:rPr>
            </w:pPr>
          </w:p>
          <w:p w14:paraId="2A2DB114" w14:textId="77777777" w:rsidR="009714A9" w:rsidRDefault="009714A9" w:rsidP="008F5574">
            <w:pPr>
              <w:spacing w:line="276" w:lineRule="auto"/>
              <w:ind w:left="164" w:right="172"/>
              <w:jc w:val="both"/>
              <w:rPr>
                <w:sz w:val="20"/>
              </w:rPr>
            </w:pPr>
          </w:p>
          <w:p w14:paraId="309BC23E" w14:textId="77777777" w:rsidR="009714A9" w:rsidRDefault="009714A9" w:rsidP="008F5574">
            <w:pPr>
              <w:spacing w:line="276" w:lineRule="auto"/>
              <w:ind w:left="164" w:right="172"/>
              <w:jc w:val="both"/>
              <w:rPr>
                <w:sz w:val="20"/>
              </w:rPr>
            </w:pPr>
          </w:p>
          <w:p w14:paraId="2167EE71" w14:textId="77777777" w:rsidR="009714A9" w:rsidRDefault="009714A9" w:rsidP="008F5574">
            <w:pPr>
              <w:spacing w:line="276" w:lineRule="auto"/>
              <w:ind w:left="164" w:right="172"/>
              <w:jc w:val="both"/>
              <w:rPr>
                <w:sz w:val="20"/>
              </w:rPr>
            </w:pPr>
          </w:p>
          <w:p w14:paraId="66CA1077" w14:textId="77777777" w:rsidR="009714A9" w:rsidRDefault="009714A9" w:rsidP="008F5574">
            <w:pPr>
              <w:spacing w:line="276" w:lineRule="auto"/>
              <w:ind w:left="164" w:right="172"/>
              <w:jc w:val="both"/>
              <w:rPr>
                <w:sz w:val="20"/>
              </w:rPr>
            </w:pPr>
          </w:p>
          <w:p w14:paraId="5909C027" w14:textId="77777777" w:rsidR="009714A9" w:rsidRDefault="009714A9" w:rsidP="008F5574">
            <w:pPr>
              <w:spacing w:line="276" w:lineRule="auto"/>
              <w:ind w:left="164" w:right="172"/>
              <w:jc w:val="both"/>
              <w:rPr>
                <w:sz w:val="20"/>
              </w:rPr>
            </w:pPr>
          </w:p>
          <w:p w14:paraId="15D06431" w14:textId="77777777" w:rsidR="009714A9" w:rsidRDefault="009714A9" w:rsidP="008F5574">
            <w:pPr>
              <w:spacing w:line="276" w:lineRule="auto"/>
              <w:ind w:left="164" w:right="172"/>
              <w:jc w:val="both"/>
              <w:rPr>
                <w:sz w:val="20"/>
              </w:rPr>
            </w:pPr>
          </w:p>
          <w:p w14:paraId="00EFBE6B" w14:textId="756592A8" w:rsidR="009714A9" w:rsidRDefault="009714A9" w:rsidP="008F5574">
            <w:pPr>
              <w:spacing w:line="276" w:lineRule="auto"/>
              <w:ind w:left="164" w:right="172"/>
              <w:jc w:val="both"/>
              <w:rPr>
                <w:sz w:val="20"/>
              </w:rPr>
            </w:pPr>
          </w:p>
          <w:p w14:paraId="3734ECB0" w14:textId="77777777" w:rsidR="00296509" w:rsidRDefault="00296509" w:rsidP="008F5574">
            <w:pPr>
              <w:spacing w:line="276" w:lineRule="auto"/>
              <w:ind w:left="164" w:right="172"/>
              <w:jc w:val="both"/>
              <w:rPr>
                <w:sz w:val="20"/>
              </w:rPr>
            </w:pPr>
          </w:p>
          <w:p w14:paraId="358D26A9" w14:textId="77777777" w:rsidR="009714A9" w:rsidRDefault="009714A9" w:rsidP="008F5574">
            <w:pPr>
              <w:spacing w:line="276" w:lineRule="auto"/>
              <w:ind w:left="164" w:right="172"/>
              <w:jc w:val="both"/>
              <w:rPr>
                <w:sz w:val="20"/>
              </w:rPr>
            </w:pPr>
          </w:p>
          <w:p w14:paraId="3E67843A" w14:textId="77777777" w:rsidR="009714A9" w:rsidRDefault="009714A9" w:rsidP="008F5574">
            <w:pPr>
              <w:spacing w:line="276" w:lineRule="auto"/>
              <w:ind w:left="164" w:right="172"/>
              <w:jc w:val="both"/>
              <w:rPr>
                <w:sz w:val="20"/>
              </w:rPr>
            </w:pPr>
          </w:p>
          <w:p w14:paraId="0C0EDBDC" w14:textId="77777777" w:rsidR="009714A9" w:rsidRDefault="009714A9" w:rsidP="008F5574">
            <w:pPr>
              <w:spacing w:line="276" w:lineRule="auto"/>
              <w:ind w:left="164" w:right="172"/>
              <w:jc w:val="both"/>
              <w:rPr>
                <w:sz w:val="20"/>
              </w:rPr>
            </w:pPr>
          </w:p>
          <w:p w14:paraId="14D31F39" w14:textId="77777777" w:rsidR="009714A9" w:rsidRDefault="009714A9" w:rsidP="008F5574">
            <w:pPr>
              <w:spacing w:line="276" w:lineRule="auto"/>
              <w:ind w:left="164" w:right="172"/>
              <w:jc w:val="both"/>
              <w:rPr>
                <w:sz w:val="20"/>
              </w:rPr>
            </w:pPr>
          </w:p>
          <w:p w14:paraId="73A84298" w14:textId="77777777" w:rsidR="009714A9" w:rsidRPr="005B06F8" w:rsidRDefault="009714A9" w:rsidP="008F5574">
            <w:pPr>
              <w:spacing w:line="276" w:lineRule="auto"/>
              <w:ind w:left="164" w:right="172"/>
              <w:jc w:val="both"/>
              <w:rPr>
                <w:sz w:val="20"/>
              </w:rPr>
            </w:pPr>
          </w:p>
          <w:p w14:paraId="67D71F6D" w14:textId="77777777" w:rsidR="009714A9" w:rsidRPr="005B06F8" w:rsidRDefault="009714A9" w:rsidP="008F5574">
            <w:pPr>
              <w:spacing w:before="120" w:line="276" w:lineRule="auto"/>
              <w:ind w:left="1015" w:right="170" w:hanging="284"/>
              <w:jc w:val="both"/>
              <w:rPr>
                <w:sz w:val="20"/>
              </w:rPr>
            </w:pPr>
            <w:r w:rsidRPr="005B06F8">
              <w:rPr>
                <w:sz w:val="20"/>
              </w:rPr>
              <w:t>g)</w:t>
            </w:r>
            <w:r w:rsidRPr="005B06F8">
              <w:rPr>
                <w:sz w:val="20"/>
              </w:rPr>
              <w:tab/>
              <w:t>Cuadro de superficies de los lotes resultantes y porcentajes de distribución de las superficies correspondientes a cesiones gratuitas para áreas verdes, equipamiento y vialidad, a que alude el artículo 70 de la Ley General de Urbanismo y Construcciones.</w:t>
            </w:r>
          </w:p>
          <w:p w14:paraId="7EB66187" w14:textId="77777777" w:rsidR="009714A9" w:rsidRDefault="009714A9" w:rsidP="008F5574">
            <w:pPr>
              <w:spacing w:line="276" w:lineRule="auto"/>
              <w:ind w:left="164" w:right="172"/>
              <w:jc w:val="both"/>
              <w:rPr>
                <w:sz w:val="20"/>
              </w:rPr>
            </w:pPr>
          </w:p>
          <w:p w14:paraId="265D6B0F" w14:textId="77777777" w:rsidR="009714A9" w:rsidRDefault="009714A9" w:rsidP="008F5574">
            <w:pPr>
              <w:spacing w:before="120" w:line="276" w:lineRule="auto"/>
              <w:ind w:left="164" w:right="170"/>
              <w:jc w:val="both"/>
              <w:rPr>
                <w:sz w:val="20"/>
              </w:rPr>
            </w:pPr>
          </w:p>
          <w:p w14:paraId="14A3244B" w14:textId="77777777" w:rsidR="009714A9" w:rsidRDefault="009714A9" w:rsidP="008F5574">
            <w:pPr>
              <w:spacing w:before="120" w:line="276" w:lineRule="auto"/>
              <w:ind w:left="164" w:right="170"/>
              <w:jc w:val="both"/>
              <w:rPr>
                <w:sz w:val="20"/>
              </w:rPr>
            </w:pPr>
          </w:p>
          <w:p w14:paraId="10775D26" w14:textId="77777777" w:rsidR="009714A9" w:rsidRDefault="009714A9" w:rsidP="008F5574">
            <w:pPr>
              <w:spacing w:before="120" w:line="276" w:lineRule="auto"/>
              <w:ind w:left="164" w:right="170"/>
              <w:jc w:val="both"/>
              <w:rPr>
                <w:sz w:val="20"/>
              </w:rPr>
            </w:pPr>
          </w:p>
          <w:p w14:paraId="6C3391FD" w14:textId="77777777" w:rsidR="009714A9" w:rsidRDefault="009714A9" w:rsidP="008F5574">
            <w:pPr>
              <w:spacing w:line="276" w:lineRule="auto"/>
              <w:ind w:left="1014" w:right="172" w:hanging="283"/>
              <w:jc w:val="both"/>
              <w:rPr>
                <w:sz w:val="20"/>
              </w:rPr>
            </w:pPr>
          </w:p>
          <w:p w14:paraId="4858D7DF" w14:textId="06F12560" w:rsidR="009714A9" w:rsidRPr="005B06F8" w:rsidRDefault="009714A9" w:rsidP="008F5574">
            <w:pPr>
              <w:spacing w:line="276" w:lineRule="auto"/>
              <w:ind w:left="1014" w:right="172" w:hanging="283"/>
              <w:jc w:val="both"/>
              <w:rPr>
                <w:sz w:val="20"/>
              </w:rPr>
            </w:pPr>
            <w:r w:rsidRPr="005B06F8">
              <w:rPr>
                <w:sz w:val="20"/>
              </w:rPr>
              <w:t>h)</w:t>
            </w:r>
            <w:r w:rsidRPr="005B06F8">
              <w:rPr>
                <w:sz w:val="20"/>
              </w:rPr>
              <w:tab/>
              <w:t>Ubicación del terreno, a escala no inferior 1:5.000, con indicación de las vías y/o espacios públicos existentes en su proximidad y de otros elementos referenciales relevantes que faciliten su identificación.</w:t>
            </w:r>
          </w:p>
          <w:p w14:paraId="135E6134" w14:textId="77777777" w:rsidR="009714A9" w:rsidRPr="005B06F8" w:rsidRDefault="009714A9" w:rsidP="008F5574">
            <w:pPr>
              <w:spacing w:line="276" w:lineRule="auto"/>
              <w:ind w:left="164" w:right="172"/>
              <w:jc w:val="both"/>
              <w:rPr>
                <w:sz w:val="20"/>
              </w:rPr>
            </w:pPr>
          </w:p>
          <w:p w14:paraId="26C3BD8B" w14:textId="77777777" w:rsidR="009714A9" w:rsidRPr="005B06F8" w:rsidRDefault="009714A9" w:rsidP="008F5574">
            <w:pPr>
              <w:spacing w:line="276" w:lineRule="auto"/>
              <w:ind w:left="731" w:right="172" w:hanging="567"/>
              <w:jc w:val="both"/>
              <w:rPr>
                <w:sz w:val="20"/>
              </w:rPr>
            </w:pPr>
            <w:r w:rsidRPr="005B06F8">
              <w:rPr>
                <w:sz w:val="20"/>
              </w:rPr>
              <w:t>6.</w:t>
            </w:r>
            <w:r w:rsidRPr="005B06F8">
              <w:rPr>
                <w:sz w:val="20"/>
              </w:rPr>
              <w:tab/>
              <w:t>Medidas de prevención de riesgos provenientes de áreas colindantes y/o del mismo terreno, cuando el Director de Obras Municipales lo exija en el certificado de informaciones previas.</w:t>
            </w:r>
          </w:p>
          <w:p w14:paraId="3E4B3312" w14:textId="77777777" w:rsidR="009714A9" w:rsidRDefault="009714A9" w:rsidP="008F5574">
            <w:pPr>
              <w:spacing w:line="276" w:lineRule="auto"/>
              <w:ind w:left="164" w:right="172"/>
              <w:jc w:val="both"/>
              <w:rPr>
                <w:sz w:val="20"/>
              </w:rPr>
            </w:pPr>
          </w:p>
          <w:p w14:paraId="3CBB6FE7" w14:textId="77777777" w:rsidR="009714A9" w:rsidRDefault="009714A9" w:rsidP="008F5574">
            <w:pPr>
              <w:spacing w:line="276" w:lineRule="auto"/>
              <w:ind w:left="164" w:right="172"/>
              <w:jc w:val="both"/>
              <w:rPr>
                <w:sz w:val="20"/>
              </w:rPr>
            </w:pPr>
          </w:p>
          <w:p w14:paraId="76DAFACB" w14:textId="77777777" w:rsidR="009714A9" w:rsidRDefault="009714A9" w:rsidP="008F5574">
            <w:pPr>
              <w:spacing w:line="276" w:lineRule="auto"/>
              <w:ind w:left="164" w:right="172"/>
              <w:jc w:val="both"/>
              <w:rPr>
                <w:sz w:val="20"/>
              </w:rPr>
            </w:pPr>
          </w:p>
          <w:p w14:paraId="3E6C0103" w14:textId="77777777" w:rsidR="009714A9" w:rsidRDefault="009714A9" w:rsidP="008F5574">
            <w:pPr>
              <w:spacing w:line="276" w:lineRule="auto"/>
              <w:ind w:left="164" w:right="172"/>
              <w:jc w:val="both"/>
              <w:rPr>
                <w:sz w:val="20"/>
              </w:rPr>
            </w:pPr>
          </w:p>
          <w:p w14:paraId="67527B92" w14:textId="77777777" w:rsidR="009714A9" w:rsidRDefault="009714A9" w:rsidP="008F5574">
            <w:pPr>
              <w:spacing w:line="276" w:lineRule="auto"/>
              <w:ind w:left="164" w:right="172"/>
              <w:jc w:val="both"/>
              <w:rPr>
                <w:sz w:val="20"/>
              </w:rPr>
            </w:pPr>
          </w:p>
          <w:p w14:paraId="6A18F5F7" w14:textId="77777777" w:rsidR="009714A9" w:rsidRDefault="009714A9" w:rsidP="008F5574">
            <w:pPr>
              <w:spacing w:line="276" w:lineRule="auto"/>
              <w:ind w:left="164" w:right="172"/>
              <w:jc w:val="both"/>
              <w:rPr>
                <w:sz w:val="20"/>
              </w:rPr>
            </w:pPr>
          </w:p>
          <w:p w14:paraId="6C784B51" w14:textId="77777777" w:rsidR="009714A9" w:rsidRDefault="009714A9" w:rsidP="008F5574">
            <w:pPr>
              <w:spacing w:line="276" w:lineRule="auto"/>
              <w:ind w:left="164" w:right="172"/>
              <w:jc w:val="both"/>
              <w:rPr>
                <w:sz w:val="20"/>
              </w:rPr>
            </w:pPr>
          </w:p>
          <w:p w14:paraId="192B9BA0" w14:textId="77777777" w:rsidR="009714A9" w:rsidRDefault="009714A9" w:rsidP="008F5574">
            <w:pPr>
              <w:spacing w:line="276" w:lineRule="auto"/>
              <w:ind w:left="164" w:right="172"/>
              <w:jc w:val="both"/>
              <w:rPr>
                <w:sz w:val="20"/>
              </w:rPr>
            </w:pPr>
          </w:p>
          <w:p w14:paraId="052EF655" w14:textId="77777777" w:rsidR="009714A9" w:rsidRDefault="009714A9" w:rsidP="008F5574">
            <w:pPr>
              <w:spacing w:line="276" w:lineRule="auto"/>
              <w:ind w:left="164" w:right="172"/>
              <w:jc w:val="both"/>
              <w:rPr>
                <w:sz w:val="20"/>
              </w:rPr>
            </w:pPr>
          </w:p>
          <w:p w14:paraId="034F9565" w14:textId="77777777" w:rsidR="009714A9" w:rsidRDefault="009714A9" w:rsidP="008F5574">
            <w:pPr>
              <w:spacing w:line="276" w:lineRule="auto"/>
              <w:ind w:left="164" w:right="172"/>
              <w:jc w:val="both"/>
              <w:rPr>
                <w:sz w:val="20"/>
              </w:rPr>
            </w:pPr>
          </w:p>
          <w:p w14:paraId="1CF7ECB6" w14:textId="77777777" w:rsidR="009714A9" w:rsidRDefault="009714A9" w:rsidP="008F5574">
            <w:pPr>
              <w:spacing w:line="276" w:lineRule="auto"/>
              <w:ind w:left="164" w:right="172"/>
              <w:jc w:val="both"/>
              <w:rPr>
                <w:sz w:val="20"/>
              </w:rPr>
            </w:pPr>
          </w:p>
          <w:p w14:paraId="4363BB50" w14:textId="77777777" w:rsidR="009714A9" w:rsidRDefault="009714A9" w:rsidP="008F5574">
            <w:pPr>
              <w:spacing w:line="276" w:lineRule="auto"/>
              <w:ind w:left="164" w:right="172"/>
              <w:jc w:val="both"/>
              <w:rPr>
                <w:sz w:val="20"/>
              </w:rPr>
            </w:pPr>
          </w:p>
          <w:p w14:paraId="3352F536" w14:textId="77777777" w:rsidR="009714A9" w:rsidRDefault="009714A9" w:rsidP="008F5574">
            <w:pPr>
              <w:spacing w:line="276" w:lineRule="auto"/>
              <w:ind w:left="164" w:right="172"/>
              <w:jc w:val="both"/>
              <w:rPr>
                <w:sz w:val="20"/>
              </w:rPr>
            </w:pPr>
          </w:p>
          <w:p w14:paraId="60D722F4" w14:textId="77777777" w:rsidR="009714A9" w:rsidRDefault="009714A9" w:rsidP="008F5574">
            <w:pPr>
              <w:spacing w:line="276" w:lineRule="auto"/>
              <w:ind w:left="164" w:right="172"/>
              <w:jc w:val="both"/>
              <w:rPr>
                <w:sz w:val="20"/>
              </w:rPr>
            </w:pPr>
          </w:p>
          <w:p w14:paraId="1002CFA1" w14:textId="77777777" w:rsidR="009714A9" w:rsidRDefault="009714A9" w:rsidP="008F5574">
            <w:pPr>
              <w:spacing w:line="276" w:lineRule="auto"/>
              <w:ind w:left="164" w:right="172"/>
              <w:jc w:val="both"/>
              <w:rPr>
                <w:sz w:val="20"/>
              </w:rPr>
            </w:pPr>
          </w:p>
          <w:p w14:paraId="07AF2398" w14:textId="77777777" w:rsidR="009714A9" w:rsidRDefault="009714A9" w:rsidP="008F5574">
            <w:pPr>
              <w:spacing w:line="276" w:lineRule="auto"/>
              <w:ind w:left="164" w:right="172"/>
              <w:jc w:val="both"/>
              <w:rPr>
                <w:sz w:val="20"/>
              </w:rPr>
            </w:pPr>
          </w:p>
          <w:p w14:paraId="2AFC684E" w14:textId="77777777" w:rsidR="009714A9" w:rsidRDefault="009714A9" w:rsidP="008F5574">
            <w:pPr>
              <w:spacing w:line="276" w:lineRule="auto"/>
              <w:ind w:left="164" w:right="172"/>
              <w:jc w:val="both"/>
              <w:rPr>
                <w:sz w:val="20"/>
              </w:rPr>
            </w:pPr>
          </w:p>
          <w:p w14:paraId="48BA16A8" w14:textId="77777777" w:rsidR="009714A9" w:rsidRDefault="009714A9" w:rsidP="008F5574">
            <w:pPr>
              <w:spacing w:line="276" w:lineRule="auto"/>
              <w:ind w:left="164" w:right="172"/>
              <w:jc w:val="both"/>
              <w:rPr>
                <w:sz w:val="20"/>
              </w:rPr>
            </w:pPr>
          </w:p>
          <w:p w14:paraId="67DF72B6" w14:textId="77777777" w:rsidR="007231B3" w:rsidRDefault="007231B3" w:rsidP="008F5574">
            <w:pPr>
              <w:spacing w:line="276" w:lineRule="auto"/>
              <w:ind w:left="164" w:right="172"/>
              <w:jc w:val="both"/>
              <w:rPr>
                <w:sz w:val="20"/>
              </w:rPr>
            </w:pPr>
          </w:p>
          <w:p w14:paraId="050F9E9B" w14:textId="77777777" w:rsidR="007231B3" w:rsidRDefault="007231B3" w:rsidP="008F5574">
            <w:pPr>
              <w:spacing w:line="276" w:lineRule="auto"/>
              <w:ind w:left="164" w:right="172"/>
              <w:jc w:val="both"/>
              <w:rPr>
                <w:sz w:val="20"/>
              </w:rPr>
            </w:pPr>
          </w:p>
          <w:p w14:paraId="2EA87631" w14:textId="77777777" w:rsidR="007231B3" w:rsidRDefault="007231B3" w:rsidP="008F5574">
            <w:pPr>
              <w:spacing w:line="276" w:lineRule="auto"/>
              <w:ind w:left="164" w:right="172"/>
              <w:jc w:val="both"/>
              <w:rPr>
                <w:sz w:val="20"/>
              </w:rPr>
            </w:pPr>
          </w:p>
          <w:p w14:paraId="045B23C1" w14:textId="77777777" w:rsidR="009714A9" w:rsidRDefault="009714A9" w:rsidP="008F5574">
            <w:pPr>
              <w:spacing w:line="276" w:lineRule="auto"/>
              <w:ind w:left="164" w:right="172"/>
              <w:jc w:val="both"/>
              <w:rPr>
                <w:sz w:val="20"/>
              </w:rPr>
            </w:pPr>
          </w:p>
          <w:p w14:paraId="79ABE03B" w14:textId="77777777" w:rsidR="009714A9" w:rsidRDefault="009714A9" w:rsidP="008F5574">
            <w:pPr>
              <w:spacing w:line="276" w:lineRule="auto"/>
              <w:ind w:left="164" w:right="172"/>
              <w:jc w:val="both"/>
              <w:rPr>
                <w:sz w:val="20"/>
              </w:rPr>
            </w:pPr>
          </w:p>
          <w:p w14:paraId="392C5E2C" w14:textId="77777777" w:rsidR="009714A9" w:rsidRDefault="009714A9" w:rsidP="008F5574">
            <w:pPr>
              <w:spacing w:line="276" w:lineRule="auto"/>
              <w:ind w:left="164" w:right="172"/>
              <w:jc w:val="both"/>
              <w:rPr>
                <w:sz w:val="20"/>
              </w:rPr>
            </w:pPr>
          </w:p>
          <w:p w14:paraId="1CAB5AE7" w14:textId="77777777" w:rsidR="009714A9" w:rsidRDefault="009714A9" w:rsidP="008F5574">
            <w:pPr>
              <w:spacing w:line="276" w:lineRule="auto"/>
              <w:ind w:left="164" w:right="172"/>
              <w:jc w:val="both"/>
              <w:rPr>
                <w:sz w:val="20"/>
              </w:rPr>
            </w:pPr>
          </w:p>
          <w:p w14:paraId="2D4DB458" w14:textId="77777777" w:rsidR="009714A9" w:rsidRDefault="009714A9" w:rsidP="008F5574">
            <w:pPr>
              <w:spacing w:line="276" w:lineRule="auto"/>
              <w:ind w:left="164" w:right="172"/>
              <w:jc w:val="both"/>
              <w:rPr>
                <w:sz w:val="20"/>
              </w:rPr>
            </w:pPr>
          </w:p>
          <w:p w14:paraId="0C19F8AB" w14:textId="77777777" w:rsidR="009714A9" w:rsidRPr="005B06F8" w:rsidRDefault="009714A9" w:rsidP="008F5574">
            <w:pPr>
              <w:spacing w:line="276" w:lineRule="auto"/>
              <w:ind w:left="164" w:right="172"/>
              <w:jc w:val="both"/>
              <w:rPr>
                <w:sz w:val="20"/>
              </w:rPr>
            </w:pPr>
          </w:p>
          <w:p w14:paraId="65F30E81" w14:textId="77777777" w:rsidR="009714A9" w:rsidRPr="005B06F8" w:rsidRDefault="009714A9" w:rsidP="008F5574">
            <w:pPr>
              <w:spacing w:line="276" w:lineRule="auto"/>
              <w:ind w:left="731" w:right="172" w:hanging="567"/>
              <w:jc w:val="both"/>
              <w:rPr>
                <w:sz w:val="20"/>
              </w:rPr>
            </w:pPr>
            <w:r w:rsidRPr="005B06F8">
              <w:rPr>
                <w:sz w:val="20"/>
              </w:rPr>
              <w:t>7.</w:t>
            </w:r>
            <w:r w:rsidRPr="005B06F8">
              <w:rPr>
                <w:sz w:val="20"/>
              </w:rPr>
              <w:tab/>
              <w:t>Plano de accesibilidad a escala adecuada que dé cuenta del cumplimiento de las normas sobre accesibilidad universal que establece el artículo 2.2.8. de esta Ordenanza, graficando todas las rutas accesibles, el mobiliario urbano, semáforos si correspondiere, postes de alumbrado público, telecomunicaciones si correspondiese, señalizaciones verticales de tránsito o transporte público, árboles y los estacionamientos para personas con discapacidad determinados en el proyecto, cuando corresponda.</w:t>
            </w:r>
          </w:p>
          <w:p w14:paraId="38806A51" w14:textId="77777777" w:rsidR="009714A9" w:rsidRDefault="009714A9" w:rsidP="008F5574">
            <w:pPr>
              <w:spacing w:line="276" w:lineRule="auto"/>
              <w:ind w:left="164" w:right="172"/>
              <w:jc w:val="both"/>
              <w:rPr>
                <w:sz w:val="20"/>
              </w:rPr>
            </w:pPr>
          </w:p>
          <w:p w14:paraId="6CE97593" w14:textId="77777777" w:rsidR="009714A9" w:rsidRDefault="009714A9" w:rsidP="008F5574">
            <w:pPr>
              <w:spacing w:line="276" w:lineRule="auto"/>
              <w:ind w:left="164" w:right="172"/>
              <w:jc w:val="both"/>
              <w:rPr>
                <w:sz w:val="20"/>
              </w:rPr>
            </w:pPr>
          </w:p>
          <w:p w14:paraId="531F996F" w14:textId="77777777" w:rsidR="009714A9" w:rsidRDefault="009714A9" w:rsidP="008F5574">
            <w:pPr>
              <w:spacing w:line="276" w:lineRule="auto"/>
              <w:ind w:left="164" w:right="172"/>
              <w:jc w:val="both"/>
              <w:rPr>
                <w:sz w:val="20"/>
              </w:rPr>
            </w:pPr>
          </w:p>
          <w:p w14:paraId="128DFA19" w14:textId="77777777" w:rsidR="009714A9" w:rsidRDefault="009714A9" w:rsidP="008F5574">
            <w:pPr>
              <w:spacing w:line="276" w:lineRule="auto"/>
              <w:ind w:left="164" w:right="172"/>
              <w:jc w:val="both"/>
              <w:rPr>
                <w:sz w:val="20"/>
              </w:rPr>
            </w:pPr>
          </w:p>
          <w:p w14:paraId="4C7A17F2" w14:textId="77777777" w:rsidR="009714A9" w:rsidRDefault="009714A9" w:rsidP="008F5574">
            <w:pPr>
              <w:spacing w:line="276" w:lineRule="auto"/>
              <w:ind w:left="164" w:right="172"/>
              <w:jc w:val="both"/>
              <w:rPr>
                <w:sz w:val="20"/>
              </w:rPr>
            </w:pPr>
          </w:p>
          <w:p w14:paraId="202EB011" w14:textId="77777777" w:rsidR="009714A9" w:rsidRDefault="009714A9" w:rsidP="008F5574">
            <w:pPr>
              <w:spacing w:line="276" w:lineRule="auto"/>
              <w:ind w:left="164" w:right="172"/>
              <w:jc w:val="both"/>
              <w:rPr>
                <w:sz w:val="20"/>
              </w:rPr>
            </w:pPr>
          </w:p>
          <w:p w14:paraId="1E2655CA" w14:textId="77777777" w:rsidR="009714A9" w:rsidRDefault="009714A9" w:rsidP="008F5574">
            <w:pPr>
              <w:spacing w:line="276" w:lineRule="auto"/>
              <w:ind w:left="164" w:right="172"/>
              <w:jc w:val="both"/>
              <w:rPr>
                <w:sz w:val="20"/>
              </w:rPr>
            </w:pPr>
          </w:p>
          <w:p w14:paraId="0BBAA8C4" w14:textId="77777777" w:rsidR="009714A9" w:rsidRDefault="009714A9" w:rsidP="008F5574">
            <w:pPr>
              <w:spacing w:line="276" w:lineRule="auto"/>
              <w:ind w:left="164" w:right="172"/>
              <w:jc w:val="both"/>
              <w:rPr>
                <w:sz w:val="20"/>
              </w:rPr>
            </w:pPr>
          </w:p>
          <w:p w14:paraId="1418D23B" w14:textId="77777777" w:rsidR="009714A9" w:rsidRDefault="009714A9" w:rsidP="008F5574">
            <w:pPr>
              <w:spacing w:line="276" w:lineRule="auto"/>
              <w:ind w:left="164" w:right="172"/>
              <w:jc w:val="both"/>
              <w:rPr>
                <w:sz w:val="20"/>
              </w:rPr>
            </w:pPr>
          </w:p>
          <w:p w14:paraId="6DB7F84C" w14:textId="77777777" w:rsidR="009714A9" w:rsidRDefault="009714A9" w:rsidP="008F5574">
            <w:pPr>
              <w:spacing w:line="276" w:lineRule="auto"/>
              <w:ind w:left="164" w:right="172"/>
              <w:jc w:val="both"/>
              <w:rPr>
                <w:sz w:val="20"/>
              </w:rPr>
            </w:pPr>
          </w:p>
          <w:p w14:paraId="0D66D8CD" w14:textId="77777777" w:rsidR="009714A9" w:rsidRDefault="009714A9" w:rsidP="008F5574">
            <w:pPr>
              <w:spacing w:line="276" w:lineRule="auto"/>
              <w:ind w:left="164" w:right="172"/>
              <w:jc w:val="both"/>
              <w:rPr>
                <w:sz w:val="20"/>
              </w:rPr>
            </w:pPr>
          </w:p>
          <w:p w14:paraId="07C5CACE" w14:textId="77777777" w:rsidR="009714A9" w:rsidRDefault="009714A9" w:rsidP="008F5574">
            <w:pPr>
              <w:spacing w:line="276" w:lineRule="auto"/>
              <w:ind w:left="164" w:right="172"/>
              <w:jc w:val="both"/>
              <w:rPr>
                <w:sz w:val="20"/>
              </w:rPr>
            </w:pPr>
          </w:p>
          <w:p w14:paraId="494B441F" w14:textId="77777777" w:rsidR="009714A9" w:rsidRDefault="009714A9" w:rsidP="008F5574">
            <w:pPr>
              <w:spacing w:line="276" w:lineRule="auto"/>
              <w:ind w:left="164" w:right="172"/>
              <w:jc w:val="both"/>
              <w:rPr>
                <w:sz w:val="20"/>
              </w:rPr>
            </w:pPr>
          </w:p>
          <w:p w14:paraId="61B4E813" w14:textId="77777777" w:rsidR="009714A9" w:rsidRDefault="009714A9" w:rsidP="008F5574">
            <w:pPr>
              <w:spacing w:line="276" w:lineRule="auto"/>
              <w:ind w:left="164" w:right="172"/>
              <w:jc w:val="both"/>
              <w:rPr>
                <w:sz w:val="20"/>
              </w:rPr>
            </w:pPr>
          </w:p>
          <w:p w14:paraId="24196B7F" w14:textId="77777777" w:rsidR="009714A9" w:rsidRDefault="009714A9" w:rsidP="008F5574">
            <w:pPr>
              <w:spacing w:line="276" w:lineRule="auto"/>
              <w:ind w:left="164" w:right="172"/>
              <w:jc w:val="both"/>
              <w:rPr>
                <w:sz w:val="20"/>
              </w:rPr>
            </w:pPr>
          </w:p>
          <w:p w14:paraId="206C1C27" w14:textId="77777777" w:rsidR="009714A9" w:rsidRDefault="009714A9" w:rsidP="008F5574">
            <w:pPr>
              <w:spacing w:line="276" w:lineRule="auto"/>
              <w:ind w:left="164" w:right="172"/>
              <w:jc w:val="both"/>
              <w:rPr>
                <w:sz w:val="20"/>
              </w:rPr>
            </w:pPr>
          </w:p>
          <w:p w14:paraId="5CE97167" w14:textId="77777777" w:rsidR="009714A9" w:rsidRDefault="009714A9" w:rsidP="008F5574">
            <w:pPr>
              <w:spacing w:line="276" w:lineRule="auto"/>
              <w:ind w:left="164" w:right="172"/>
              <w:jc w:val="both"/>
              <w:rPr>
                <w:sz w:val="20"/>
              </w:rPr>
            </w:pPr>
          </w:p>
          <w:p w14:paraId="4411DAD1" w14:textId="77777777" w:rsidR="009714A9" w:rsidRDefault="009714A9" w:rsidP="008F5574">
            <w:pPr>
              <w:spacing w:line="276" w:lineRule="auto"/>
              <w:ind w:left="164" w:right="172"/>
              <w:jc w:val="both"/>
              <w:rPr>
                <w:sz w:val="20"/>
              </w:rPr>
            </w:pPr>
          </w:p>
          <w:p w14:paraId="50A4B8D3" w14:textId="77777777" w:rsidR="009714A9" w:rsidRDefault="009714A9" w:rsidP="008F5574">
            <w:pPr>
              <w:spacing w:line="276" w:lineRule="auto"/>
              <w:ind w:left="164" w:right="172"/>
              <w:jc w:val="both"/>
              <w:rPr>
                <w:sz w:val="20"/>
              </w:rPr>
            </w:pPr>
          </w:p>
          <w:p w14:paraId="47F65272" w14:textId="77777777" w:rsidR="009714A9" w:rsidRDefault="009714A9" w:rsidP="008F5574">
            <w:pPr>
              <w:spacing w:line="276" w:lineRule="auto"/>
              <w:ind w:left="164" w:right="172"/>
              <w:jc w:val="both"/>
              <w:rPr>
                <w:sz w:val="20"/>
              </w:rPr>
            </w:pPr>
          </w:p>
          <w:p w14:paraId="71F5E68A" w14:textId="77777777" w:rsidR="009714A9" w:rsidRDefault="009714A9" w:rsidP="008F5574">
            <w:pPr>
              <w:spacing w:line="276" w:lineRule="auto"/>
              <w:ind w:left="164" w:right="172"/>
              <w:jc w:val="both"/>
              <w:rPr>
                <w:sz w:val="20"/>
              </w:rPr>
            </w:pPr>
          </w:p>
          <w:p w14:paraId="10E7B096" w14:textId="77777777" w:rsidR="009714A9" w:rsidRDefault="009714A9" w:rsidP="008F5574">
            <w:pPr>
              <w:spacing w:line="276" w:lineRule="auto"/>
              <w:ind w:left="164" w:right="172"/>
              <w:jc w:val="both"/>
              <w:rPr>
                <w:sz w:val="20"/>
              </w:rPr>
            </w:pPr>
          </w:p>
          <w:p w14:paraId="50C8C40E" w14:textId="77777777" w:rsidR="009714A9" w:rsidRDefault="009714A9" w:rsidP="008F5574">
            <w:pPr>
              <w:spacing w:line="276" w:lineRule="auto"/>
              <w:ind w:left="164" w:right="172"/>
              <w:jc w:val="both"/>
              <w:rPr>
                <w:sz w:val="20"/>
              </w:rPr>
            </w:pPr>
          </w:p>
          <w:p w14:paraId="08C2209B" w14:textId="77777777" w:rsidR="009714A9" w:rsidRDefault="009714A9" w:rsidP="008F5574">
            <w:pPr>
              <w:spacing w:line="276" w:lineRule="auto"/>
              <w:ind w:left="164" w:right="172"/>
              <w:jc w:val="both"/>
              <w:rPr>
                <w:sz w:val="20"/>
              </w:rPr>
            </w:pPr>
          </w:p>
          <w:p w14:paraId="5C0FC51B" w14:textId="77777777" w:rsidR="009714A9" w:rsidRDefault="009714A9" w:rsidP="008F5574">
            <w:pPr>
              <w:spacing w:line="276" w:lineRule="auto"/>
              <w:ind w:left="164" w:right="172"/>
              <w:jc w:val="both"/>
              <w:rPr>
                <w:sz w:val="20"/>
              </w:rPr>
            </w:pPr>
          </w:p>
          <w:p w14:paraId="5E7A9D8A" w14:textId="77777777" w:rsidR="009714A9" w:rsidRDefault="009714A9" w:rsidP="008F5574">
            <w:pPr>
              <w:spacing w:line="276" w:lineRule="auto"/>
              <w:ind w:left="164" w:right="172"/>
              <w:jc w:val="both"/>
              <w:rPr>
                <w:sz w:val="20"/>
              </w:rPr>
            </w:pPr>
          </w:p>
          <w:p w14:paraId="48226BEC" w14:textId="77777777" w:rsidR="009714A9" w:rsidRDefault="009714A9" w:rsidP="008F5574">
            <w:pPr>
              <w:spacing w:line="276" w:lineRule="auto"/>
              <w:ind w:left="164" w:right="172"/>
              <w:jc w:val="both"/>
              <w:rPr>
                <w:sz w:val="20"/>
              </w:rPr>
            </w:pPr>
          </w:p>
          <w:p w14:paraId="03DEA233" w14:textId="77777777" w:rsidR="009714A9" w:rsidRDefault="009714A9" w:rsidP="008F5574">
            <w:pPr>
              <w:spacing w:line="276" w:lineRule="auto"/>
              <w:ind w:left="164" w:right="172"/>
              <w:jc w:val="both"/>
              <w:rPr>
                <w:sz w:val="20"/>
              </w:rPr>
            </w:pPr>
          </w:p>
          <w:p w14:paraId="75EA1115" w14:textId="77777777" w:rsidR="009714A9" w:rsidRDefault="009714A9" w:rsidP="008F5574">
            <w:pPr>
              <w:spacing w:line="276" w:lineRule="auto"/>
              <w:ind w:right="172"/>
              <w:jc w:val="both"/>
              <w:rPr>
                <w:sz w:val="20"/>
              </w:rPr>
            </w:pPr>
          </w:p>
          <w:p w14:paraId="45399334" w14:textId="77777777" w:rsidR="00B12545" w:rsidRDefault="00B12545" w:rsidP="008F5574">
            <w:pPr>
              <w:spacing w:line="276" w:lineRule="auto"/>
              <w:ind w:right="172"/>
              <w:jc w:val="both"/>
              <w:rPr>
                <w:sz w:val="20"/>
              </w:rPr>
            </w:pPr>
          </w:p>
          <w:p w14:paraId="0D11BBB6" w14:textId="77777777" w:rsidR="00B12545" w:rsidRDefault="00B12545" w:rsidP="008F5574">
            <w:pPr>
              <w:spacing w:line="276" w:lineRule="auto"/>
              <w:ind w:right="172"/>
              <w:jc w:val="both"/>
              <w:rPr>
                <w:sz w:val="20"/>
              </w:rPr>
            </w:pPr>
          </w:p>
          <w:p w14:paraId="448EB86E" w14:textId="77777777" w:rsidR="00B12545" w:rsidRDefault="00B12545" w:rsidP="008F5574">
            <w:pPr>
              <w:spacing w:line="276" w:lineRule="auto"/>
              <w:ind w:right="172"/>
              <w:jc w:val="both"/>
              <w:rPr>
                <w:sz w:val="20"/>
              </w:rPr>
            </w:pPr>
          </w:p>
          <w:p w14:paraId="46B181AA" w14:textId="77777777" w:rsidR="00B12545" w:rsidRDefault="00B12545" w:rsidP="008F5574">
            <w:pPr>
              <w:spacing w:line="276" w:lineRule="auto"/>
              <w:ind w:right="172"/>
              <w:jc w:val="both"/>
              <w:rPr>
                <w:sz w:val="20"/>
              </w:rPr>
            </w:pPr>
          </w:p>
          <w:p w14:paraId="6DDF7A98" w14:textId="77777777" w:rsidR="009714A9" w:rsidRDefault="009714A9" w:rsidP="008F5574">
            <w:pPr>
              <w:spacing w:line="276" w:lineRule="auto"/>
              <w:ind w:right="172"/>
              <w:jc w:val="both"/>
              <w:rPr>
                <w:sz w:val="20"/>
              </w:rPr>
            </w:pPr>
          </w:p>
          <w:p w14:paraId="0C7D0970" w14:textId="77777777" w:rsidR="009714A9" w:rsidRDefault="009714A9" w:rsidP="008F5574">
            <w:pPr>
              <w:spacing w:line="276" w:lineRule="auto"/>
              <w:ind w:right="172"/>
              <w:jc w:val="both"/>
              <w:rPr>
                <w:sz w:val="20"/>
              </w:rPr>
            </w:pPr>
          </w:p>
          <w:p w14:paraId="2B35CC18" w14:textId="77777777" w:rsidR="009714A9" w:rsidRDefault="009714A9" w:rsidP="008F5574">
            <w:pPr>
              <w:spacing w:line="276" w:lineRule="auto"/>
              <w:ind w:right="172"/>
              <w:jc w:val="both"/>
              <w:rPr>
                <w:sz w:val="20"/>
              </w:rPr>
            </w:pPr>
          </w:p>
          <w:p w14:paraId="36F8571E" w14:textId="77777777" w:rsidR="009714A9" w:rsidRDefault="009714A9" w:rsidP="008F5574">
            <w:pPr>
              <w:spacing w:line="276" w:lineRule="auto"/>
              <w:ind w:right="172"/>
              <w:jc w:val="both"/>
              <w:rPr>
                <w:sz w:val="20"/>
              </w:rPr>
            </w:pPr>
          </w:p>
          <w:p w14:paraId="6CA697E0" w14:textId="77777777" w:rsidR="009714A9" w:rsidRDefault="009714A9" w:rsidP="008F5574">
            <w:pPr>
              <w:spacing w:line="276" w:lineRule="auto"/>
              <w:ind w:right="172"/>
              <w:jc w:val="both"/>
              <w:rPr>
                <w:sz w:val="20"/>
              </w:rPr>
            </w:pPr>
          </w:p>
          <w:p w14:paraId="3E627660" w14:textId="77777777" w:rsidR="009714A9" w:rsidRPr="005B06F8" w:rsidRDefault="009714A9" w:rsidP="008F5574">
            <w:pPr>
              <w:spacing w:line="276" w:lineRule="auto"/>
              <w:ind w:left="164" w:right="172"/>
              <w:jc w:val="both"/>
              <w:rPr>
                <w:sz w:val="20"/>
              </w:rPr>
            </w:pPr>
          </w:p>
          <w:p w14:paraId="317B7E24" w14:textId="77777777" w:rsidR="009714A9" w:rsidRPr="005B06F8" w:rsidRDefault="009714A9" w:rsidP="008F5574">
            <w:pPr>
              <w:spacing w:line="276" w:lineRule="auto"/>
              <w:ind w:left="164" w:right="172" w:firstLine="795"/>
              <w:jc w:val="both"/>
              <w:rPr>
                <w:sz w:val="20"/>
              </w:rPr>
            </w:pPr>
            <w:r w:rsidRPr="005B06F8">
              <w:rPr>
                <w:sz w:val="20"/>
              </w:rPr>
              <w:t>Las firmas del propietario que se requieren en los puntos 1. y 5. del inciso primero de este artículo, no serán exigibles en el caso previsto en el inciso tercero del artículo 1.2.2.</w:t>
            </w:r>
          </w:p>
          <w:p w14:paraId="69A30750" w14:textId="77777777" w:rsidR="009714A9" w:rsidRDefault="009714A9" w:rsidP="008F5574">
            <w:pPr>
              <w:spacing w:line="276" w:lineRule="auto"/>
              <w:ind w:left="164" w:right="172"/>
              <w:jc w:val="both"/>
              <w:rPr>
                <w:sz w:val="20"/>
              </w:rPr>
            </w:pPr>
          </w:p>
          <w:p w14:paraId="79415EA6" w14:textId="77777777" w:rsidR="005D6CA2" w:rsidRPr="005B06F8" w:rsidRDefault="005D6CA2" w:rsidP="008F5574">
            <w:pPr>
              <w:spacing w:line="276" w:lineRule="auto"/>
              <w:ind w:left="164" w:right="172"/>
              <w:jc w:val="both"/>
              <w:rPr>
                <w:sz w:val="20"/>
              </w:rPr>
            </w:pPr>
          </w:p>
          <w:p w14:paraId="2E5C78E8" w14:textId="77777777" w:rsidR="009714A9" w:rsidRPr="005B06F8" w:rsidRDefault="009714A9" w:rsidP="008F5574">
            <w:pPr>
              <w:spacing w:line="276" w:lineRule="auto"/>
              <w:ind w:left="164" w:right="172" w:firstLine="795"/>
              <w:jc w:val="both"/>
              <w:rPr>
                <w:sz w:val="20"/>
              </w:rPr>
            </w:pPr>
            <w:r w:rsidRPr="005B06F8">
              <w:rPr>
                <w:sz w:val="20"/>
              </w:rPr>
              <w:t>El anteproyecto de loteo contemplará los trazados de nuevas vías y sus empalmes con vías existentes, la singularización de lotes y las superficies de uso público, los antejardines y las zonas de protección y de riesgo que puedan afectarlo. En el caso de Loteos D.F.L. Nº 2 con construcción simultánea, se aprobarán, además, las viviendas y sus condiciones urbanísticas, en conformidad al artículo 6.2.5. de esta Ordenanza.</w:t>
            </w:r>
          </w:p>
          <w:p w14:paraId="2C9724E3" w14:textId="77777777" w:rsidR="009714A9" w:rsidRDefault="009714A9" w:rsidP="008F5574">
            <w:pPr>
              <w:spacing w:line="276" w:lineRule="auto"/>
              <w:ind w:left="164" w:right="172"/>
              <w:jc w:val="both"/>
              <w:rPr>
                <w:sz w:val="20"/>
              </w:rPr>
            </w:pPr>
          </w:p>
          <w:p w14:paraId="72126837" w14:textId="77777777" w:rsidR="009714A9" w:rsidRDefault="009714A9" w:rsidP="008F5574">
            <w:pPr>
              <w:spacing w:line="276" w:lineRule="auto"/>
              <w:ind w:left="164" w:right="172"/>
              <w:jc w:val="both"/>
              <w:rPr>
                <w:sz w:val="20"/>
              </w:rPr>
            </w:pPr>
          </w:p>
          <w:p w14:paraId="3A764F42" w14:textId="77777777" w:rsidR="009714A9" w:rsidRDefault="009714A9" w:rsidP="008F5574">
            <w:pPr>
              <w:spacing w:line="276" w:lineRule="auto"/>
              <w:ind w:right="172"/>
              <w:jc w:val="both"/>
              <w:rPr>
                <w:sz w:val="20"/>
              </w:rPr>
            </w:pPr>
          </w:p>
          <w:p w14:paraId="2EEFC594" w14:textId="77777777" w:rsidR="005D6CA2" w:rsidRDefault="005D6CA2" w:rsidP="008F5574">
            <w:pPr>
              <w:spacing w:line="276" w:lineRule="auto"/>
              <w:ind w:right="172"/>
              <w:jc w:val="both"/>
              <w:rPr>
                <w:sz w:val="20"/>
              </w:rPr>
            </w:pPr>
          </w:p>
          <w:p w14:paraId="037AA568" w14:textId="77777777" w:rsidR="005D6CA2" w:rsidRDefault="005D6CA2" w:rsidP="008F5574">
            <w:pPr>
              <w:spacing w:line="276" w:lineRule="auto"/>
              <w:ind w:right="172"/>
              <w:jc w:val="both"/>
              <w:rPr>
                <w:sz w:val="20"/>
              </w:rPr>
            </w:pPr>
          </w:p>
          <w:p w14:paraId="0A49DC67" w14:textId="77777777" w:rsidR="005D6CA2" w:rsidRPr="005B06F8" w:rsidRDefault="005D6CA2" w:rsidP="008F5574">
            <w:pPr>
              <w:spacing w:line="276" w:lineRule="auto"/>
              <w:ind w:right="172"/>
              <w:jc w:val="both"/>
              <w:rPr>
                <w:sz w:val="20"/>
              </w:rPr>
            </w:pPr>
          </w:p>
          <w:p w14:paraId="0ED3C2A8" w14:textId="77777777" w:rsidR="009714A9" w:rsidRDefault="009714A9" w:rsidP="008F5574">
            <w:pPr>
              <w:spacing w:line="276" w:lineRule="auto"/>
              <w:ind w:left="164" w:right="172"/>
              <w:jc w:val="both"/>
              <w:rPr>
                <w:sz w:val="20"/>
              </w:rPr>
            </w:pPr>
          </w:p>
          <w:p w14:paraId="6460CB5C" w14:textId="46C50168" w:rsidR="009714A9" w:rsidRPr="005B06F8" w:rsidRDefault="009714A9" w:rsidP="008F5574">
            <w:pPr>
              <w:spacing w:line="276" w:lineRule="auto"/>
              <w:ind w:left="164" w:right="172" w:firstLine="795"/>
              <w:jc w:val="both"/>
              <w:rPr>
                <w:sz w:val="20"/>
              </w:rPr>
            </w:pPr>
            <w:r w:rsidRPr="005B06F8">
              <w:rPr>
                <w:sz w:val="20"/>
              </w:rPr>
              <w:t xml:space="preserve">En caso que sobre el anteproyecto sometido a su consideración, el Director de Obras Municipales tuviere observaciones </w:t>
            </w:r>
            <w:r w:rsidRPr="005B06F8">
              <w:rPr>
                <w:sz w:val="20"/>
              </w:rPr>
              <w:lastRenderedPageBreak/>
              <w:t>que formular, se estará al procedimiento que señala el artículo 1.4.9. de esta Ordenanza.</w:t>
            </w:r>
          </w:p>
          <w:p w14:paraId="08764FCE" w14:textId="77777777" w:rsidR="009714A9" w:rsidRDefault="009714A9" w:rsidP="008F5574">
            <w:pPr>
              <w:spacing w:line="276" w:lineRule="auto"/>
              <w:ind w:left="164" w:right="172"/>
              <w:jc w:val="both"/>
              <w:rPr>
                <w:sz w:val="20"/>
              </w:rPr>
            </w:pPr>
          </w:p>
          <w:p w14:paraId="3481BE43" w14:textId="77777777" w:rsidR="009714A9" w:rsidRDefault="009714A9" w:rsidP="008F5574">
            <w:pPr>
              <w:spacing w:line="276" w:lineRule="auto"/>
              <w:ind w:left="164" w:right="172"/>
              <w:jc w:val="both"/>
              <w:rPr>
                <w:sz w:val="20"/>
              </w:rPr>
            </w:pPr>
            <w:r w:rsidRPr="005B06F8">
              <w:rPr>
                <w:sz w:val="20"/>
              </w:rPr>
              <w:t>El anteproyecto aprobado mantendrá su vigencia por el plazo indicado en el artículo 1.4.11. de esta Ordenanza para los efectos de obtener el permiso correspondiente.</w:t>
            </w:r>
          </w:p>
          <w:p w14:paraId="5CC5EEEB" w14:textId="256C7824" w:rsidR="009714A9" w:rsidRDefault="009714A9" w:rsidP="008F5574">
            <w:pPr>
              <w:spacing w:line="276" w:lineRule="auto"/>
              <w:ind w:left="164" w:right="172"/>
              <w:jc w:val="both"/>
              <w:rPr>
                <w:sz w:val="20"/>
              </w:rPr>
            </w:pPr>
          </w:p>
        </w:tc>
        <w:tc>
          <w:tcPr>
            <w:tcW w:w="1250" w:type="pct"/>
          </w:tcPr>
          <w:p w14:paraId="026937F5" w14:textId="77777777" w:rsidR="009714A9" w:rsidRPr="00C62A49" w:rsidRDefault="009714A9" w:rsidP="008F5574">
            <w:pPr>
              <w:spacing w:line="276" w:lineRule="auto"/>
              <w:ind w:left="164" w:right="172"/>
              <w:jc w:val="both"/>
              <w:rPr>
                <w:sz w:val="20"/>
              </w:rPr>
            </w:pPr>
          </w:p>
          <w:p w14:paraId="12618CED" w14:textId="756312B1" w:rsidR="009714A9" w:rsidRPr="00C62A49" w:rsidRDefault="009714A9" w:rsidP="008F5574">
            <w:pPr>
              <w:spacing w:line="276" w:lineRule="auto"/>
              <w:ind w:left="164" w:right="172"/>
              <w:jc w:val="both"/>
              <w:rPr>
                <w:sz w:val="20"/>
              </w:rPr>
            </w:pPr>
            <w:r w:rsidRPr="00C62A49">
              <w:rPr>
                <w:rFonts w:cstheme="minorHAnsi"/>
                <w:b/>
                <w:color w:val="000000"/>
                <w:sz w:val="20"/>
                <w:szCs w:val="20"/>
              </w:rPr>
              <w:t>Artículo 3.1.4.</w:t>
            </w:r>
            <w:r w:rsidRPr="00C62A49">
              <w:rPr>
                <w:rFonts w:cstheme="minorHAnsi"/>
                <w:b/>
                <w:color w:val="000000"/>
                <w:sz w:val="24"/>
                <w:szCs w:val="24"/>
              </w:rPr>
              <w:t xml:space="preserve"> </w:t>
            </w:r>
            <w:r w:rsidRPr="00C62A49">
              <w:rPr>
                <w:sz w:val="20"/>
              </w:rPr>
              <w:t>Para solicitar al Director de Obras Municipales la aprobación de anteproyectos de loteo, se deberán presentar los siguientes documentos:</w:t>
            </w:r>
          </w:p>
          <w:p w14:paraId="43681034" w14:textId="77777777" w:rsidR="009714A9" w:rsidRPr="00C62A49" w:rsidRDefault="009714A9" w:rsidP="008F5574">
            <w:pPr>
              <w:spacing w:line="276" w:lineRule="auto"/>
              <w:ind w:left="164" w:right="172"/>
              <w:jc w:val="both"/>
              <w:rPr>
                <w:sz w:val="20"/>
              </w:rPr>
            </w:pPr>
          </w:p>
          <w:p w14:paraId="0A4265E6" w14:textId="3792D959" w:rsidR="009714A9" w:rsidRPr="00C62A49" w:rsidRDefault="009714A9" w:rsidP="008F5574">
            <w:pPr>
              <w:spacing w:line="276" w:lineRule="auto"/>
              <w:ind w:left="817" w:right="172" w:hanging="653"/>
              <w:jc w:val="both"/>
              <w:rPr>
                <w:sz w:val="20"/>
              </w:rPr>
            </w:pPr>
            <w:r w:rsidRPr="00C62A49">
              <w:rPr>
                <w:sz w:val="20"/>
              </w:rPr>
              <w:t>1.</w:t>
            </w:r>
            <w:r w:rsidRPr="00C62A49">
              <w:rPr>
                <w:sz w:val="20"/>
              </w:rPr>
              <w:tab/>
              <w:t xml:space="preserve">Solicitud firmada por el propietario del terreno y el arquitecto proyectista, en la cual se incluirá una declaración jurada </w:t>
            </w:r>
            <w:del w:id="216" w:author="DPNU" w:date="2024-09-13T17:17:00Z" w16du:dateUtc="2024-09-13T20:17:00Z">
              <w:r w:rsidRPr="002F27D8">
                <w:rPr>
                  <w:sz w:val="20"/>
                  <w:highlight w:val="yellow"/>
                </w:rPr>
                <w:delText>simple del propietario como titular del dominio.</w:delText>
              </w:r>
            </w:del>
            <w:ins w:id="217" w:author="DPNU" w:date="2024-09-13T17:17:00Z" w16du:dateUtc="2024-09-13T20:17:00Z">
              <w:r w:rsidRPr="002F27D8">
                <w:rPr>
                  <w:sz w:val="20"/>
                  <w:highlight w:val="yellow"/>
                </w:rPr>
                <w:t>de acuerdo con el inciso segundo del artículo 1.2.2.</w:t>
              </w:r>
            </w:ins>
            <w:ins w:id="218" w:author="DPNU" w:date="2024-09-13T17:43:00Z" w16du:dateUtc="2024-09-13T20:43:00Z">
              <w:r w:rsidRPr="002F27D8">
                <w:rPr>
                  <w:sz w:val="20"/>
                  <w:highlight w:val="yellow"/>
                </w:rPr>
                <w:t xml:space="preserve"> de esta Ordenanza.</w:t>
              </w:r>
            </w:ins>
          </w:p>
          <w:p w14:paraId="304BD537" w14:textId="77777777" w:rsidR="009714A9" w:rsidRPr="00C62A49" w:rsidRDefault="009714A9" w:rsidP="008F5574">
            <w:pPr>
              <w:spacing w:line="276" w:lineRule="auto"/>
              <w:ind w:left="817" w:right="172" w:hanging="653"/>
              <w:jc w:val="both"/>
              <w:rPr>
                <w:sz w:val="20"/>
              </w:rPr>
            </w:pPr>
          </w:p>
          <w:p w14:paraId="683F5C58" w14:textId="0EE6C214" w:rsidR="009714A9" w:rsidRPr="00C62A49" w:rsidRDefault="009714A9" w:rsidP="008F5574">
            <w:pPr>
              <w:spacing w:line="276" w:lineRule="auto"/>
              <w:ind w:left="817" w:right="172" w:hanging="653"/>
              <w:jc w:val="both"/>
              <w:rPr>
                <w:sz w:val="20"/>
              </w:rPr>
            </w:pPr>
            <w:r w:rsidRPr="00C62A49">
              <w:rPr>
                <w:sz w:val="20"/>
              </w:rPr>
              <w:t>2.</w:t>
            </w:r>
            <w:r w:rsidRPr="00C62A49">
              <w:rPr>
                <w:sz w:val="20"/>
              </w:rPr>
              <w:tab/>
            </w:r>
            <w:del w:id="219" w:author="DPNU" w:date="2024-09-13T17:17:00Z" w16du:dateUtc="2024-09-13T20:17:00Z">
              <w:r w:rsidRPr="002F27D8">
                <w:rPr>
                  <w:sz w:val="20"/>
                  <w:highlight w:val="yellow"/>
                </w:rPr>
                <w:delText>Original o copia autorizada ante Notario del certificado</w:delText>
              </w:r>
            </w:del>
            <w:ins w:id="220" w:author="DPNU" w:date="2024-09-13T17:17:00Z" w16du:dateUtc="2024-09-13T20:17:00Z">
              <w:r w:rsidRPr="002F27D8">
                <w:rPr>
                  <w:sz w:val="20"/>
                  <w:highlight w:val="yellow"/>
                </w:rPr>
                <w:t>Certificado</w:t>
              </w:r>
            </w:ins>
            <w:r w:rsidRPr="00C62A49">
              <w:rPr>
                <w:sz w:val="20"/>
              </w:rPr>
              <w:t xml:space="preserve"> de avalúo fiscal vigente.</w:t>
            </w:r>
          </w:p>
          <w:p w14:paraId="61C6931A" w14:textId="77777777" w:rsidR="009714A9" w:rsidRDefault="009714A9" w:rsidP="008F5574">
            <w:pPr>
              <w:spacing w:line="276" w:lineRule="auto"/>
              <w:ind w:left="817" w:right="172" w:hanging="653"/>
              <w:jc w:val="both"/>
              <w:rPr>
                <w:sz w:val="20"/>
              </w:rPr>
            </w:pPr>
          </w:p>
          <w:p w14:paraId="46EFE31D" w14:textId="77777777" w:rsidR="009714A9" w:rsidRDefault="009714A9" w:rsidP="008F5574">
            <w:pPr>
              <w:spacing w:line="276" w:lineRule="auto"/>
              <w:ind w:left="817" w:right="172" w:hanging="653"/>
              <w:jc w:val="both"/>
              <w:rPr>
                <w:sz w:val="20"/>
              </w:rPr>
            </w:pPr>
          </w:p>
          <w:p w14:paraId="2979E53F" w14:textId="77777777" w:rsidR="009714A9" w:rsidRDefault="009714A9" w:rsidP="008F5574">
            <w:pPr>
              <w:spacing w:line="276" w:lineRule="auto"/>
              <w:ind w:left="817" w:right="172" w:hanging="653"/>
              <w:jc w:val="both"/>
              <w:rPr>
                <w:sz w:val="20"/>
              </w:rPr>
            </w:pPr>
          </w:p>
          <w:p w14:paraId="25FB9A2F" w14:textId="77777777" w:rsidR="009714A9" w:rsidRDefault="009714A9" w:rsidP="008F5574">
            <w:pPr>
              <w:spacing w:line="276" w:lineRule="auto"/>
              <w:ind w:left="817" w:right="172" w:hanging="653"/>
              <w:jc w:val="both"/>
              <w:rPr>
                <w:sz w:val="20"/>
              </w:rPr>
            </w:pPr>
          </w:p>
          <w:p w14:paraId="59669B64" w14:textId="77777777" w:rsidR="009714A9" w:rsidRDefault="009714A9" w:rsidP="008F5574">
            <w:pPr>
              <w:spacing w:line="276" w:lineRule="auto"/>
              <w:ind w:left="817" w:right="172" w:hanging="653"/>
              <w:jc w:val="both"/>
              <w:rPr>
                <w:sz w:val="20"/>
              </w:rPr>
            </w:pPr>
          </w:p>
          <w:p w14:paraId="314E021E" w14:textId="77777777" w:rsidR="009714A9" w:rsidRDefault="009714A9" w:rsidP="008F5574">
            <w:pPr>
              <w:spacing w:line="276" w:lineRule="auto"/>
              <w:ind w:left="817" w:right="172" w:hanging="653"/>
              <w:jc w:val="both"/>
              <w:rPr>
                <w:sz w:val="20"/>
              </w:rPr>
            </w:pPr>
          </w:p>
          <w:p w14:paraId="4B461C1D" w14:textId="77777777" w:rsidR="009714A9" w:rsidRDefault="009714A9" w:rsidP="008F5574">
            <w:pPr>
              <w:spacing w:line="276" w:lineRule="auto"/>
              <w:ind w:left="817" w:right="172" w:hanging="653"/>
              <w:jc w:val="both"/>
              <w:rPr>
                <w:sz w:val="20"/>
              </w:rPr>
            </w:pPr>
          </w:p>
          <w:p w14:paraId="3E955983" w14:textId="77777777" w:rsidR="009714A9" w:rsidRDefault="009714A9" w:rsidP="008F5574">
            <w:pPr>
              <w:spacing w:line="276" w:lineRule="auto"/>
              <w:ind w:left="817" w:right="172" w:hanging="653"/>
              <w:jc w:val="both"/>
              <w:rPr>
                <w:sz w:val="20"/>
              </w:rPr>
            </w:pPr>
          </w:p>
          <w:p w14:paraId="15E1951A" w14:textId="77777777" w:rsidR="009714A9" w:rsidRDefault="009714A9" w:rsidP="008F5574">
            <w:pPr>
              <w:spacing w:line="276" w:lineRule="auto"/>
              <w:ind w:left="817" w:right="172" w:hanging="653"/>
              <w:jc w:val="both"/>
              <w:rPr>
                <w:sz w:val="20"/>
              </w:rPr>
            </w:pPr>
          </w:p>
          <w:p w14:paraId="4A510222" w14:textId="77777777" w:rsidR="009714A9" w:rsidRDefault="009714A9" w:rsidP="008F5574">
            <w:pPr>
              <w:spacing w:line="276" w:lineRule="auto"/>
              <w:ind w:left="817" w:right="172" w:hanging="653"/>
              <w:jc w:val="both"/>
              <w:rPr>
                <w:sz w:val="20"/>
              </w:rPr>
            </w:pPr>
          </w:p>
          <w:p w14:paraId="428AEF19" w14:textId="77777777" w:rsidR="009714A9" w:rsidRDefault="009714A9" w:rsidP="008F5574">
            <w:pPr>
              <w:spacing w:line="276" w:lineRule="auto"/>
              <w:ind w:left="817" w:right="172" w:hanging="653"/>
              <w:jc w:val="both"/>
              <w:rPr>
                <w:sz w:val="20"/>
              </w:rPr>
            </w:pPr>
          </w:p>
          <w:p w14:paraId="0BA313A4" w14:textId="77777777" w:rsidR="009714A9" w:rsidRDefault="009714A9" w:rsidP="008F5574">
            <w:pPr>
              <w:spacing w:line="276" w:lineRule="auto"/>
              <w:ind w:left="817" w:right="172" w:hanging="653"/>
              <w:jc w:val="both"/>
              <w:rPr>
                <w:sz w:val="20"/>
              </w:rPr>
            </w:pPr>
          </w:p>
          <w:p w14:paraId="33C7912F" w14:textId="77777777" w:rsidR="009714A9" w:rsidRDefault="009714A9" w:rsidP="008F5574">
            <w:pPr>
              <w:spacing w:line="276" w:lineRule="auto"/>
              <w:ind w:left="817" w:right="172" w:hanging="653"/>
              <w:jc w:val="both"/>
              <w:rPr>
                <w:sz w:val="20"/>
              </w:rPr>
            </w:pPr>
          </w:p>
          <w:p w14:paraId="6AA0AC67" w14:textId="77777777" w:rsidR="00F6036E" w:rsidRDefault="00F6036E" w:rsidP="008F5574">
            <w:pPr>
              <w:spacing w:line="276" w:lineRule="auto"/>
              <w:ind w:left="817" w:right="172" w:hanging="653"/>
              <w:jc w:val="both"/>
              <w:rPr>
                <w:sz w:val="20"/>
              </w:rPr>
            </w:pPr>
          </w:p>
          <w:p w14:paraId="0FE04820" w14:textId="77777777" w:rsidR="009714A9" w:rsidRDefault="009714A9" w:rsidP="008F5574">
            <w:pPr>
              <w:spacing w:line="276" w:lineRule="auto"/>
              <w:ind w:left="817" w:right="172" w:hanging="653"/>
              <w:jc w:val="both"/>
              <w:rPr>
                <w:sz w:val="20"/>
              </w:rPr>
            </w:pPr>
          </w:p>
          <w:p w14:paraId="4F32AED9" w14:textId="77777777" w:rsidR="009714A9" w:rsidRPr="00C62A49" w:rsidRDefault="009714A9" w:rsidP="008F5574">
            <w:pPr>
              <w:spacing w:line="276" w:lineRule="auto"/>
              <w:ind w:left="817" w:right="172" w:hanging="653"/>
              <w:jc w:val="both"/>
              <w:rPr>
                <w:sz w:val="20"/>
              </w:rPr>
            </w:pPr>
          </w:p>
          <w:p w14:paraId="1A06454F" w14:textId="77777777" w:rsidR="009714A9" w:rsidRPr="00C62A49" w:rsidRDefault="009714A9" w:rsidP="008F5574">
            <w:pPr>
              <w:spacing w:line="276" w:lineRule="auto"/>
              <w:ind w:left="817" w:right="172" w:hanging="653"/>
              <w:jc w:val="both"/>
              <w:rPr>
                <w:sz w:val="20"/>
              </w:rPr>
            </w:pPr>
            <w:r w:rsidRPr="00C62A49">
              <w:rPr>
                <w:sz w:val="20"/>
              </w:rPr>
              <w:t>3.</w:t>
            </w:r>
            <w:r w:rsidRPr="00C62A49">
              <w:rPr>
                <w:sz w:val="20"/>
              </w:rPr>
              <w:tab/>
              <w:t>Fotocopia del Certificado de Informaciones Previas, salvo que en la solicitud se indique su número y fecha.</w:t>
            </w:r>
          </w:p>
          <w:p w14:paraId="7D9D9AA6" w14:textId="77777777" w:rsidR="009714A9" w:rsidRPr="00C62A49" w:rsidRDefault="009714A9" w:rsidP="008F5574">
            <w:pPr>
              <w:spacing w:line="276" w:lineRule="auto"/>
              <w:ind w:left="817" w:right="172" w:hanging="653"/>
              <w:jc w:val="both"/>
              <w:rPr>
                <w:sz w:val="20"/>
              </w:rPr>
            </w:pPr>
          </w:p>
          <w:p w14:paraId="2242BFED" w14:textId="77777777" w:rsidR="009714A9" w:rsidRPr="00C62A49" w:rsidRDefault="009714A9" w:rsidP="008F5574">
            <w:pPr>
              <w:spacing w:line="276" w:lineRule="auto"/>
              <w:ind w:left="817" w:right="172" w:hanging="653"/>
              <w:jc w:val="both"/>
              <w:rPr>
                <w:sz w:val="20"/>
              </w:rPr>
            </w:pPr>
            <w:r w:rsidRPr="00C62A49">
              <w:rPr>
                <w:sz w:val="20"/>
              </w:rPr>
              <w:t>4.</w:t>
            </w:r>
            <w:r w:rsidRPr="00C62A49">
              <w:rPr>
                <w:sz w:val="20"/>
              </w:rPr>
              <w:tab/>
              <w:t>Plano en que se grafique la situación actual del predio, con sus respectivos roles a una escala adecuada para su comprensión, indicando las medidas de cada uno de los deslindes con los vecinos.</w:t>
            </w:r>
          </w:p>
          <w:p w14:paraId="75C9B70B" w14:textId="77777777" w:rsidR="009714A9" w:rsidRPr="00C62A49" w:rsidRDefault="009714A9" w:rsidP="008F5574">
            <w:pPr>
              <w:spacing w:line="276" w:lineRule="auto"/>
              <w:ind w:left="817" w:right="172" w:hanging="653"/>
              <w:jc w:val="both"/>
              <w:rPr>
                <w:sz w:val="20"/>
              </w:rPr>
            </w:pPr>
          </w:p>
          <w:p w14:paraId="568019EE" w14:textId="77777777" w:rsidR="009714A9" w:rsidRPr="00C62A49" w:rsidRDefault="009714A9" w:rsidP="008F5574">
            <w:pPr>
              <w:spacing w:line="276" w:lineRule="auto"/>
              <w:ind w:left="817" w:right="172" w:hanging="653"/>
              <w:jc w:val="both"/>
              <w:rPr>
                <w:sz w:val="20"/>
              </w:rPr>
            </w:pPr>
            <w:r w:rsidRPr="00C62A49">
              <w:rPr>
                <w:sz w:val="20"/>
              </w:rPr>
              <w:t>5.</w:t>
            </w:r>
            <w:r w:rsidRPr="00C62A49">
              <w:rPr>
                <w:sz w:val="20"/>
              </w:rPr>
              <w:tab/>
              <w:t>Plano del anteproyecto de loteo, a escala no menor de 1:1.000, suscrito por el propietario y el arquitecto, que deberá contener:</w:t>
            </w:r>
          </w:p>
          <w:p w14:paraId="5455E543" w14:textId="77777777" w:rsidR="009714A9" w:rsidRPr="00C62A49" w:rsidRDefault="009714A9" w:rsidP="008F5574">
            <w:pPr>
              <w:spacing w:before="120" w:line="276" w:lineRule="auto"/>
              <w:ind w:left="1101" w:right="170" w:hanging="284"/>
              <w:jc w:val="both"/>
              <w:rPr>
                <w:sz w:val="20"/>
              </w:rPr>
            </w:pPr>
            <w:r w:rsidRPr="00C62A49">
              <w:rPr>
                <w:sz w:val="20"/>
              </w:rPr>
              <w:t>a)</w:t>
            </w:r>
            <w:r w:rsidRPr="00C62A49">
              <w:rPr>
                <w:sz w:val="20"/>
              </w:rPr>
              <w:tab/>
              <w:t>Curvas de nivel cada 1 metro para pendientes promedio de hasta 25%, y cada 5 metros para pendientes superiores. Los planos deberán señalar los cursos naturales y canales de agua, líneas de tendido eléctrico y ductos de otras instalaciones que atraviesen o enfrenten el terreno.</w:t>
            </w:r>
          </w:p>
          <w:p w14:paraId="57D1F3F2" w14:textId="77777777" w:rsidR="009714A9" w:rsidRPr="00C62A49" w:rsidRDefault="009714A9" w:rsidP="008F5574">
            <w:pPr>
              <w:spacing w:before="120" w:line="276" w:lineRule="auto"/>
              <w:ind w:left="1101" w:right="170" w:hanging="284"/>
              <w:jc w:val="both"/>
              <w:rPr>
                <w:sz w:val="20"/>
              </w:rPr>
            </w:pPr>
            <w:r w:rsidRPr="00C62A49">
              <w:rPr>
                <w:sz w:val="20"/>
              </w:rPr>
              <w:t>b)</w:t>
            </w:r>
            <w:r w:rsidRPr="00C62A49">
              <w:rPr>
                <w:sz w:val="20"/>
              </w:rPr>
              <w:tab/>
              <w:t>Numeración de los nuevos lotes con sus dimensiones respectivas.</w:t>
            </w:r>
          </w:p>
          <w:p w14:paraId="0ABE6D0F" w14:textId="77777777" w:rsidR="009714A9" w:rsidRPr="00C62A49" w:rsidRDefault="009714A9" w:rsidP="008F5574">
            <w:pPr>
              <w:spacing w:before="120" w:line="276" w:lineRule="auto"/>
              <w:ind w:left="1101" w:right="170" w:hanging="284"/>
              <w:jc w:val="both"/>
              <w:rPr>
                <w:sz w:val="20"/>
              </w:rPr>
            </w:pPr>
            <w:r w:rsidRPr="00C62A49">
              <w:rPr>
                <w:sz w:val="20"/>
              </w:rPr>
              <w:t>c)</w:t>
            </w:r>
            <w:r w:rsidRPr="00C62A49">
              <w:rPr>
                <w:sz w:val="20"/>
              </w:rPr>
              <w:tab/>
              <w:t>Trazados geométricos de las nuevas vías que sitúen sus ejes y establezcan sus anchos, y los empalmes con vías existentes, en que se deberán definir tanto los trazados en planta como los perfiles transversales.</w:t>
            </w:r>
          </w:p>
          <w:p w14:paraId="0349F4F6" w14:textId="77777777" w:rsidR="009714A9" w:rsidRPr="00C62A49" w:rsidRDefault="009714A9" w:rsidP="008F5574">
            <w:pPr>
              <w:spacing w:before="120" w:line="276" w:lineRule="auto"/>
              <w:ind w:left="1101" w:right="170" w:hanging="284"/>
              <w:jc w:val="both"/>
              <w:rPr>
                <w:sz w:val="20"/>
              </w:rPr>
            </w:pPr>
            <w:r w:rsidRPr="00C62A49">
              <w:rPr>
                <w:sz w:val="20"/>
              </w:rPr>
              <w:t>d)</w:t>
            </w:r>
            <w:r w:rsidRPr="00C62A49">
              <w:rPr>
                <w:sz w:val="20"/>
              </w:rPr>
              <w:tab/>
            </w:r>
            <w:proofErr w:type="spellStart"/>
            <w:r w:rsidRPr="00C62A49">
              <w:rPr>
                <w:sz w:val="20"/>
              </w:rPr>
              <w:t>Graficación</w:t>
            </w:r>
            <w:proofErr w:type="spellEnd"/>
            <w:r w:rsidRPr="00C62A49">
              <w:rPr>
                <w:sz w:val="20"/>
              </w:rPr>
              <w:t xml:space="preserve"> de los requisitos establecidos en el artículo 2.2.8. de esta Ordenanza, incluyendo el trazado de la o las rutas accesibles, y los estacionamientos para personas con discapacidad contemplados en el proyecto.</w:t>
            </w:r>
          </w:p>
          <w:p w14:paraId="0F3F311D" w14:textId="77777777" w:rsidR="009714A9" w:rsidRDefault="009714A9" w:rsidP="008F5574">
            <w:pPr>
              <w:spacing w:before="120" w:line="276" w:lineRule="auto"/>
              <w:ind w:left="1101" w:right="170" w:hanging="284"/>
              <w:jc w:val="both"/>
              <w:rPr>
                <w:sz w:val="20"/>
              </w:rPr>
            </w:pPr>
            <w:r w:rsidRPr="00C62A49">
              <w:rPr>
                <w:sz w:val="20"/>
              </w:rPr>
              <w:t>e)</w:t>
            </w:r>
            <w:r w:rsidRPr="00C62A49">
              <w:rPr>
                <w:sz w:val="20"/>
              </w:rPr>
              <w:tab/>
            </w:r>
            <w:proofErr w:type="spellStart"/>
            <w:r w:rsidRPr="00C62A49">
              <w:rPr>
                <w:sz w:val="20"/>
              </w:rPr>
              <w:t>Graficación</w:t>
            </w:r>
            <w:proofErr w:type="spellEnd"/>
            <w:r w:rsidRPr="00C62A49">
              <w:rPr>
                <w:sz w:val="20"/>
              </w:rPr>
              <w:t xml:space="preserve"> de los terrenos correspondientes a las cesiones para áreas verdes públicas y equipamiento, con sus dimensiones y superficies.</w:t>
            </w:r>
          </w:p>
          <w:p w14:paraId="71E29CE5" w14:textId="77777777" w:rsidR="009714A9" w:rsidRPr="00C62A49" w:rsidRDefault="009714A9" w:rsidP="008F5574">
            <w:pPr>
              <w:spacing w:before="120" w:line="276" w:lineRule="auto"/>
              <w:ind w:left="1101" w:right="170" w:hanging="284"/>
              <w:jc w:val="both"/>
              <w:rPr>
                <w:sz w:val="20"/>
              </w:rPr>
            </w:pPr>
          </w:p>
          <w:p w14:paraId="306DE4D2" w14:textId="08302701" w:rsidR="009714A9" w:rsidRDefault="009714A9" w:rsidP="008F5574">
            <w:pPr>
              <w:spacing w:before="120" w:line="276" w:lineRule="auto"/>
              <w:ind w:left="1101" w:right="170" w:hanging="284"/>
              <w:jc w:val="both"/>
              <w:rPr>
                <w:sz w:val="20"/>
              </w:rPr>
            </w:pPr>
            <w:r w:rsidRPr="00C62A49">
              <w:rPr>
                <w:sz w:val="20"/>
              </w:rPr>
              <w:t>f)</w:t>
            </w:r>
            <w:r w:rsidRPr="00C62A49">
              <w:rPr>
                <w:sz w:val="20"/>
              </w:rPr>
              <w:tab/>
            </w:r>
            <w:del w:id="221" w:author="DPNU" w:date="2024-09-13T17:17:00Z" w16du:dateUtc="2024-09-13T20:17:00Z">
              <w:r w:rsidRPr="002F27D8">
                <w:rPr>
                  <w:sz w:val="20"/>
                  <w:highlight w:val="yellow"/>
                </w:rPr>
                <w:delText xml:space="preserve">Áreas de </w:delText>
              </w:r>
            </w:del>
            <w:ins w:id="222" w:author="DPNU" w:date="2024-09-13T17:17:00Z" w16du:dateUtc="2024-09-13T20:17:00Z">
              <w:r w:rsidRPr="002F27D8">
                <w:rPr>
                  <w:sz w:val="20"/>
                  <w:highlight w:val="yellow"/>
                </w:rPr>
                <w:t xml:space="preserve">Representación gráfica del cumplimiento de las normas, condiciones y medidas de mitigación establecidas </w:t>
              </w:r>
              <w:r w:rsidRPr="002F27D8">
                <w:rPr>
                  <w:sz w:val="20"/>
                  <w:highlight w:val="yellow"/>
                </w:rPr>
                <w:lastRenderedPageBreak/>
                <w:t>para las áreas de riesgo y</w:t>
              </w:r>
              <w:r w:rsidRPr="00C62A49">
                <w:rPr>
                  <w:sz w:val="20"/>
                </w:rPr>
                <w:t xml:space="preserve"> </w:t>
              </w:r>
            </w:ins>
            <w:r w:rsidRPr="00C62A49">
              <w:rPr>
                <w:sz w:val="20"/>
              </w:rPr>
              <w:t xml:space="preserve">restricción </w:t>
            </w:r>
            <w:del w:id="223" w:author="DPNU" w:date="2024-09-13T17:17:00Z" w16du:dateUtc="2024-09-13T20:17:00Z">
              <w:r w:rsidRPr="002F27D8">
                <w:rPr>
                  <w:sz w:val="20"/>
                  <w:highlight w:val="yellow"/>
                </w:rPr>
                <w:delText>o de riesgos</w:delText>
              </w:r>
              <w:r w:rsidRPr="00C62A49">
                <w:rPr>
                  <w:sz w:val="20"/>
                </w:rPr>
                <w:delText xml:space="preserve"> </w:delText>
              </w:r>
            </w:del>
            <w:r w:rsidRPr="00C62A49">
              <w:rPr>
                <w:sz w:val="20"/>
              </w:rPr>
              <w:t xml:space="preserve">que afecten </w:t>
            </w:r>
            <w:del w:id="224" w:author="DPNU" w:date="2024-09-13T17:17:00Z" w16du:dateUtc="2024-09-13T20:17:00Z">
              <w:r w:rsidRPr="002F27D8">
                <w:rPr>
                  <w:sz w:val="20"/>
                  <w:highlight w:val="yellow"/>
                </w:rPr>
                <w:delText>el terreno y sus</w:delText>
              </w:r>
            </w:del>
            <w:ins w:id="225" w:author="DPNU" w:date="2024-09-13T17:17:00Z" w16du:dateUtc="2024-09-13T20:17:00Z">
              <w:r w:rsidRPr="002F27D8">
                <w:rPr>
                  <w:sz w:val="20"/>
                  <w:highlight w:val="yellow"/>
                </w:rPr>
                <w:t>al predio, incluidas las</w:t>
              </w:r>
            </w:ins>
            <w:r w:rsidRPr="00C62A49">
              <w:rPr>
                <w:sz w:val="20"/>
              </w:rPr>
              <w:t xml:space="preserve"> respectivas obras de </w:t>
            </w:r>
            <w:del w:id="226" w:author="DPNU" w:date="2024-09-13T17:17:00Z" w16du:dateUtc="2024-09-13T20:17:00Z">
              <w:r w:rsidRPr="002F27D8">
                <w:rPr>
                  <w:sz w:val="20"/>
                  <w:highlight w:val="yellow"/>
                </w:rPr>
                <w:delText>protección</w:delText>
              </w:r>
            </w:del>
            <w:proofErr w:type="gramStart"/>
            <w:ins w:id="227" w:author="DPNU" w:date="2024-09-13T17:17:00Z" w16du:dateUtc="2024-09-13T20:17:00Z">
              <w:r w:rsidRPr="002F27D8">
                <w:rPr>
                  <w:sz w:val="20"/>
                  <w:highlight w:val="yellow"/>
                </w:rPr>
                <w:t>mitigación aplicables</w:t>
              </w:r>
              <w:proofErr w:type="gramEnd"/>
              <w:r w:rsidRPr="002F27D8">
                <w:rPr>
                  <w:sz w:val="20"/>
                  <w:highlight w:val="yellow"/>
                </w:rPr>
                <w:t xml:space="preserve"> al anteproyecto,</w:t>
              </w:r>
            </w:ins>
            <w:r w:rsidRPr="00C62A49">
              <w:rPr>
                <w:sz w:val="20"/>
              </w:rPr>
              <w:t xml:space="preserve"> cuando corresponda.</w:t>
            </w:r>
          </w:p>
          <w:p w14:paraId="257920F0" w14:textId="77777777" w:rsidR="009714A9" w:rsidRDefault="009714A9" w:rsidP="008F5574">
            <w:pPr>
              <w:spacing w:before="120" w:line="276" w:lineRule="auto"/>
              <w:ind w:left="1101" w:right="170" w:hanging="284"/>
              <w:jc w:val="both"/>
              <w:rPr>
                <w:sz w:val="20"/>
              </w:rPr>
            </w:pPr>
          </w:p>
          <w:p w14:paraId="7230FABB" w14:textId="77777777" w:rsidR="009714A9" w:rsidRDefault="009714A9" w:rsidP="008F5574">
            <w:pPr>
              <w:spacing w:before="120" w:line="276" w:lineRule="auto"/>
              <w:ind w:left="1101" w:right="170" w:hanging="284"/>
              <w:jc w:val="both"/>
              <w:rPr>
                <w:sz w:val="20"/>
              </w:rPr>
            </w:pPr>
          </w:p>
          <w:p w14:paraId="6631507A" w14:textId="77777777" w:rsidR="009714A9" w:rsidRDefault="009714A9" w:rsidP="008F5574">
            <w:pPr>
              <w:spacing w:before="120" w:line="276" w:lineRule="auto"/>
              <w:ind w:left="1101" w:right="170" w:hanging="284"/>
              <w:jc w:val="both"/>
              <w:rPr>
                <w:sz w:val="20"/>
              </w:rPr>
            </w:pPr>
          </w:p>
          <w:p w14:paraId="6DFBC99A" w14:textId="77777777" w:rsidR="009714A9" w:rsidRDefault="009714A9" w:rsidP="008F5574">
            <w:pPr>
              <w:spacing w:before="120" w:line="276" w:lineRule="auto"/>
              <w:ind w:left="1101" w:right="170" w:hanging="284"/>
              <w:jc w:val="both"/>
              <w:rPr>
                <w:sz w:val="20"/>
              </w:rPr>
            </w:pPr>
          </w:p>
          <w:p w14:paraId="0B1AA4E5" w14:textId="77777777" w:rsidR="009714A9" w:rsidRDefault="009714A9" w:rsidP="008F5574">
            <w:pPr>
              <w:spacing w:before="120" w:line="276" w:lineRule="auto"/>
              <w:ind w:left="1101" w:right="170" w:hanging="284"/>
              <w:jc w:val="both"/>
              <w:rPr>
                <w:sz w:val="20"/>
              </w:rPr>
            </w:pPr>
          </w:p>
          <w:p w14:paraId="35A94018" w14:textId="77777777" w:rsidR="009714A9" w:rsidRDefault="009714A9" w:rsidP="008F5574">
            <w:pPr>
              <w:spacing w:before="120" w:line="276" w:lineRule="auto"/>
              <w:ind w:left="1101" w:right="170" w:hanging="284"/>
              <w:jc w:val="both"/>
              <w:rPr>
                <w:sz w:val="20"/>
              </w:rPr>
            </w:pPr>
          </w:p>
          <w:p w14:paraId="1F3E3111" w14:textId="77777777" w:rsidR="009714A9" w:rsidRDefault="009714A9" w:rsidP="008F5574">
            <w:pPr>
              <w:spacing w:before="120" w:line="276" w:lineRule="auto"/>
              <w:ind w:left="1101" w:right="170" w:hanging="284"/>
              <w:jc w:val="both"/>
              <w:rPr>
                <w:sz w:val="20"/>
              </w:rPr>
            </w:pPr>
          </w:p>
          <w:p w14:paraId="34BA8C74" w14:textId="77777777" w:rsidR="009714A9" w:rsidRDefault="009714A9" w:rsidP="008F5574">
            <w:pPr>
              <w:spacing w:before="120" w:line="276" w:lineRule="auto"/>
              <w:ind w:left="1101" w:right="170" w:hanging="284"/>
              <w:jc w:val="both"/>
              <w:rPr>
                <w:sz w:val="20"/>
              </w:rPr>
            </w:pPr>
          </w:p>
          <w:p w14:paraId="02850F3C" w14:textId="77777777" w:rsidR="009714A9" w:rsidRDefault="009714A9" w:rsidP="008F5574">
            <w:pPr>
              <w:spacing w:before="120" w:line="276" w:lineRule="auto"/>
              <w:ind w:left="1101" w:right="170" w:hanging="284"/>
              <w:jc w:val="both"/>
              <w:rPr>
                <w:sz w:val="20"/>
              </w:rPr>
            </w:pPr>
          </w:p>
          <w:p w14:paraId="11FE20C7" w14:textId="77777777" w:rsidR="009714A9" w:rsidRDefault="009714A9" w:rsidP="008F5574">
            <w:pPr>
              <w:spacing w:before="120" w:line="276" w:lineRule="auto"/>
              <w:ind w:left="1101" w:right="170" w:hanging="284"/>
              <w:jc w:val="both"/>
              <w:rPr>
                <w:sz w:val="20"/>
              </w:rPr>
            </w:pPr>
          </w:p>
          <w:p w14:paraId="6B44BCE9" w14:textId="77777777" w:rsidR="009714A9" w:rsidRDefault="009714A9" w:rsidP="008F5574">
            <w:pPr>
              <w:spacing w:before="120" w:line="276" w:lineRule="auto"/>
              <w:ind w:left="1101" w:right="170" w:hanging="284"/>
              <w:jc w:val="both"/>
              <w:rPr>
                <w:sz w:val="20"/>
              </w:rPr>
            </w:pPr>
          </w:p>
          <w:p w14:paraId="5417D460" w14:textId="77777777" w:rsidR="009714A9" w:rsidRDefault="009714A9" w:rsidP="008F5574">
            <w:pPr>
              <w:spacing w:before="120" w:line="276" w:lineRule="auto"/>
              <w:ind w:left="1101" w:right="170" w:hanging="284"/>
              <w:jc w:val="both"/>
              <w:rPr>
                <w:sz w:val="20"/>
              </w:rPr>
            </w:pPr>
          </w:p>
          <w:p w14:paraId="487F260A" w14:textId="77777777" w:rsidR="009714A9" w:rsidRDefault="009714A9" w:rsidP="008F5574">
            <w:pPr>
              <w:spacing w:before="120" w:line="276" w:lineRule="auto"/>
              <w:ind w:left="1101" w:right="170" w:hanging="284"/>
              <w:jc w:val="both"/>
              <w:rPr>
                <w:sz w:val="20"/>
              </w:rPr>
            </w:pPr>
          </w:p>
          <w:p w14:paraId="388A5ACE" w14:textId="77777777" w:rsidR="009714A9" w:rsidRDefault="009714A9" w:rsidP="008F5574">
            <w:pPr>
              <w:spacing w:before="120" w:line="276" w:lineRule="auto"/>
              <w:ind w:left="1101" w:right="170" w:hanging="284"/>
              <w:jc w:val="both"/>
              <w:rPr>
                <w:sz w:val="20"/>
              </w:rPr>
            </w:pPr>
          </w:p>
          <w:p w14:paraId="27C15122" w14:textId="77777777" w:rsidR="009714A9" w:rsidRDefault="009714A9" w:rsidP="008F5574">
            <w:pPr>
              <w:spacing w:before="120" w:line="276" w:lineRule="auto"/>
              <w:ind w:left="1101" w:right="170" w:hanging="284"/>
              <w:jc w:val="both"/>
              <w:rPr>
                <w:sz w:val="20"/>
              </w:rPr>
            </w:pPr>
          </w:p>
          <w:p w14:paraId="7488C11B" w14:textId="77777777" w:rsidR="009714A9" w:rsidRDefault="009714A9" w:rsidP="008F5574">
            <w:pPr>
              <w:spacing w:before="120" w:line="276" w:lineRule="auto"/>
              <w:ind w:left="1101" w:right="170" w:hanging="284"/>
              <w:jc w:val="both"/>
              <w:rPr>
                <w:sz w:val="20"/>
              </w:rPr>
            </w:pPr>
          </w:p>
          <w:p w14:paraId="6B36DD2E" w14:textId="77777777" w:rsidR="009714A9" w:rsidRDefault="009714A9" w:rsidP="008F5574">
            <w:pPr>
              <w:spacing w:before="120" w:line="276" w:lineRule="auto"/>
              <w:ind w:left="1101" w:right="170" w:hanging="284"/>
              <w:jc w:val="both"/>
              <w:rPr>
                <w:sz w:val="20"/>
              </w:rPr>
            </w:pPr>
          </w:p>
          <w:p w14:paraId="73CC8660" w14:textId="77777777" w:rsidR="009714A9" w:rsidRDefault="009714A9" w:rsidP="008F5574">
            <w:pPr>
              <w:spacing w:before="120" w:line="276" w:lineRule="auto"/>
              <w:ind w:left="1101" w:right="170" w:hanging="284"/>
              <w:jc w:val="both"/>
              <w:rPr>
                <w:sz w:val="20"/>
              </w:rPr>
            </w:pPr>
          </w:p>
          <w:p w14:paraId="6774B264" w14:textId="77777777" w:rsidR="009714A9" w:rsidRDefault="009714A9" w:rsidP="008F5574">
            <w:pPr>
              <w:spacing w:before="120" w:line="276" w:lineRule="auto"/>
              <w:ind w:left="1101" w:right="170" w:hanging="284"/>
              <w:jc w:val="both"/>
              <w:rPr>
                <w:sz w:val="20"/>
              </w:rPr>
            </w:pPr>
          </w:p>
          <w:p w14:paraId="473CD4F0" w14:textId="77777777" w:rsidR="009714A9" w:rsidRDefault="009714A9" w:rsidP="008F5574">
            <w:pPr>
              <w:spacing w:before="120" w:line="276" w:lineRule="auto"/>
              <w:ind w:left="1101" w:right="170" w:hanging="284"/>
              <w:jc w:val="both"/>
              <w:rPr>
                <w:sz w:val="20"/>
              </w:rPr>
            </w:pPr>
          </w:p>
          <w:p w14:paraId="3E7531F3" w14:textId="77777777" w:rsidR="009714A9" w:rsidRDefault="009714A9" w:rsidP="008F5574">
            <w:pPr>
              <w:spacing w:before="120" w:line="276" w:lineRule="auto"/>
              <w:ind w:left="1101" w:right="170" w:hanging="284"/>
              <w:jc w:val="both"/>
              <w:rPr>
                <w:sz w:val="20"/>
              </w:rPr>
            </w:pPr>
          </w:p>
          <w:p w14:paraId="6B702FDC" w14:textId="77777777" w:rsidR="009714A9" w:rsidRDefault="009714A9" w:rsidP="008F5574">
            <w:pPr>
              <w:spacing w:before="120" w:line="276" w:lineRule="auto"/>
              <w:ind w:left="1101" w:right="170" w:hanging="284"/>
              <w:jc w:val="both"/>
              <w:rPr>
                <w:sz w:val="20"/>
              </w:rPr>
            </w:pPr>
          </w:p>
          <w:p w14:paraId="0A1236C2" w14:textId="77777777" w:rsidR="009714A9" w:rsidRDefault="009714A9" w:rsidP="008F5574">
            <w:pPr>
              <w:spacing w:before="120" w:line="276" w:lineRule="auto"/>
              <w:ind w:left="1101" w:right="170" w:hanging="284"/>
              <w:jc w:val="both"/>
              <w:rPr>
                <w:sz w:val="20"/>
              </w:rPr>
            </w:pPr>
          </w:p>
          <w:p w14:paraId="5141F3C0" w14:textId="77777777" w:rsidR="009714A9" w:rsidRDefault="009714A9" w:rsidP="008F5574">
            <w:pPr>
              <w:spacing w:before="120" w:line="276" w:lineRule="auto"/>
              <w:ind w:left="1101" w:right="170" w:hanging="284"/>
              <w:jc w:val="both"/>
              <w:rPr>
                <w:sz w:val="20"/>
              </w:rPr>
            </w:pPr>
          </w:p>
          <w:p w14:paraId="732D27F4" w14:textId="77777777" w:rsidR="009714A9" w:rsidRDefault="009714A9" w:rsidP="008F5574">
            <w:pPr>
              <w:spacing w:before="120" w:line="276" w:lineRule="auto"/>
              <w:ind w:left="1101" w:right="170" w:hanging="284"/>
              <w:jc w:val="both"/>
              <w:rPr>
                <w:sz w:val="20"/>
              </w:rPr>
            </w:pPr>
          </w:p>
          <w:p w14:paraId="32603B27" w14:textId="77777777" w:rsidR="009714A9" w:rsidRDefault="009714A9" w:rsidP="008F5574">
            <w:pPr>
              <w:spacing w:before="120" w:line="276" w:lineRule="auto"/>
              <w:ind w:left="1101" w:right="170" w:hanging="284"/>
              <w:jc w:val="both"/>
              <w:rPr>
                <w:sz w:val="20"/>
              </w:rPr>
            </w:pPr>
          </w:p>
          <w:p w14:paraId="51C664E9" w14:textId="77777777" w:rsidR="009714A9" w:rsidRDefault="009714A9" w:rsidP="008F5574">
            <w:pPr>
              <w:spacing w:before="120" w:line="276" w:lineRule="auto"/>
              <w:ind w:left="1101" w:right="170" w:hanging="284"/>
              <w:jc w:val="both"/>
              <w:rPr>
                <w:sz w:val="20"/>
              </w:rPr>
            </w:pPr>
          </w:p>
          <w:p w14:paraId="5DDEDF8D" w14:textId="77777777" w:rsidR="009714A9" w:rsidRDefault="009714A9" w:rsidP="008F5574">
            <w:pPr>
              <w:spacing w:before="120" w:line="276" w:lineRule="auto"/>
              <w:ind w:left="1101" w:right="170" w:hanging="284"/>
              <w:jc w:val="both"/>
              <w:rPr>
                <w:sz w:val="20"/>
              </w:rPr>
            </w:pPr>
          </w:p>
          <w:p w14:paraId="21DC16E4" w14:textId="77777777" w:rsidR="009714A9" w:rsidRDefault="009714A9" w:rsidP="008F5574">
            <w:pPr>
              <w:spacing w:before="120" w:line="276" w:lineRule="auto"/>
              <w:ind w:left="1101" w:right="170" w:hanging="284"/>
              <w:jc w:val="both"/>
              <w:rPr>
                <w:sz w:val="20"/>
              </w:rPr>
            </w:pPr>
          </w:p>
          <w:p w14:paraId="1144806D" w14:textId="77777777" w:rsidR="00296509" w:rsidRDefault="00296509" w:rsidP="008F5574">
            <w:pPr>
              <w:spacing w:before="120" w:line="276" w:lineRule="auto"/>
              <w:ind w:left="1101" w:right="170" w:hanging="284"/>
              <w:jc w:val="both"/>
              <w:rPr>
                <w:sz w:val="20"/>
              </w:rPr>
            </w:pPr>
          </w:p>
          <w:p w14:paraId="66BB9E3E" w14:textId="77777777" w:rsidR="00296509" w:rsidRDefault="00296509" w:rsidP="008F5574">
            <w:pPr>
              <w:spacing w:before="120" w:line="276" w:lineRule="auto"/>
              <w:ind w:left="1101" w:right="170" w:hanging="284"/>
              <w:jc w:val="both"/>
              <w:rPr>
                <w:sz w:val="20"/>
              </w:rPr>
            </w:pPr>
          </w:p>
          <w:p w14:paraId="4DDCBC24" w14:textId="77777777" w:rsidR="00296509" w:rsidRDefault="00296509" w:rsidP="008F5574">
            <w:pPr>
              <w:spacing w:before="120" w:line="276" w:lineRule="auto"/>
              <w:ind w:left="1101" w:right="170" w:hanging="284"/>
              <w:jc w:val="both"/>
              <w:rPr>
                <w:sz w:val="20"/>
              </w:rPr>
            </w:pPr>
          </w:p>
          <w:p w14:paraId="0508D510" w14:textId="77777777" w:rsidR="00296509" w:rsidRDefault="00296509" w:rsidP="008F5574">
            <w:pPr>
              <w:spacing w:before="120" w:line="276" w:lineRule="auto"/>
              <w:ind w:left="1101" w:right="170" w:hanging="284"/>
              <w:jc w:val="both"/>
              <w:rPr>
                <w:sz w:val="20"/>
              </w:rPr>
            </w:pPr>
          </w:p>
          <w:p w14:paraId="0FE7CCAA" w14:textId="77777777" w:rsidR="00296509" w:rsidRDefault="00296509" w:rsidP="008F5574">
            <w:pPr>
              <w:spacing w:before="120" w:line="276" w:lineRule="auto"/>
              <w:ind w:left="1101" w:right="170" w:hanging="284"/>
              <w:jc w:val="both"/>
              <w:rPr>
                <w:sz w:val="20"/>
              </w:rPr>
            </w:pPr>
          </w:p>
          <w:p w14:paraId="6F0CAC40" w14:textId="77777777" w:rsidR="009714A9" w:rsidRDefault="009714A9" w:rsidP="008F5574">
            <w:pPr>
              <w:spacing w:before="120" w:line="276" w:lineRule="auto"/>
              <w:ind w:left="1101" w:right="170" w:hanging="284"/>
              <w:jc w:val="both"/>
              <w:rPr>
                <w:sz w:val="20"/>
              </w:rPr>
            </w:pPr>
          </w:p>
          <w:p w14:paraId="2C643E32" w14:textId="77777777" w:rsidR="009714A9" w:rsidRDefault="009714A9" w:rsidP="008F5574">
            <w:pPr>
              <w:spacing w:before="120" w:line="276" w:lineRule="auto"/>
              <w:ind w:left="1101" w:right="170" w:hanging="284"/>
              <w:jc w:val="both"/>
              <w:rPr>
                <w:sz w:val="20"/>
              </w:rPr>
            </w:pPr>
          </w:p>
          <w:p w14:paraId="036764BB" w14:textId="77777777" w:rsidR="009714A9" w:rsidRPr="00C62A49" w:rsidRDefault="009714A9" w:rsidP="008F5574">
            <w:pPr>
              <w:spacing w:before="120" w:line="276" w:lineRule="auto"/>
              <w:ind w:left="1101" w:right="170" w:hanging="284"/>
              <w:jc w:val="both"/>
              <w:rPr>
                <w:sz w:val="20"/>
              </w:rPr>
            </w:pPr>
          </w:p>
          <w:p w14:paraId="212BAE6C" w14:textId="0C19835E" w:rsidR="009714A9" w:rsidRDefault="009714A9" w:rsidP="008F5574">
            <w:pPr>
              <w:spacing w:before="120" w:line="276" w:lineRule="auto"/>
              <w:ind w:left="1015" w:right="170" w:hanging="284"/>
              <w:jc w:val="both"/>
              <w:rPr>
                <w:sz w:val="20"/>
              </w:rPr>
            </w:pPr>
            <w:r w:rsidRPr="00C62A49">
              <w:rPr>
                <w:sz w:val="20"/>
              </w:rPr>
              <w:t>g)</w:t>
            </w:r>
            <w:r w:rsidRPr="00C62A49">
              <w:rPr>
                <w:sz w:val="20"/>
              </w:rPr>
              <w:tab/>
              <w:t xml:space="preserve">Cuadro de superficies de los lotes resultantes y porcentajes de distribución de </w:t>
            </w:r>
            <w:ins w:id="228" w:author="DPNU" w:date="2024-09-13T17:17:00Z" w16du:dateUtc="2024-09-13T20:17:00Z">
              <w:r w:rsidRPr="002F27D8">
                <w:rPr>
                  <w:sz w:val="20"/>
                  <w:highlight w:val="yellow"/>
                </w:rPr>
                <w:t>todas</w:t>
              </w:r>
              <w:r w:rsidRPr="00C62A49">
                <w:rPr>
                  <w:sz w:val="20"/>
                </w:rPr>
                <w:t xml:space="preserve"> </w:t>
              </w:r>
            </w:ins>
            <w:r w:rsidRPr="00C62A49">
              <w:rPr>
                <w:sz w:val="20"/>
              </w:rPr>
              <w:t>las superficies correspondientes a cesiones gratuitas</w:t>
            </w:r>
            <w:ins w:id="229" w:author="DPNU" w:date="2024-09-13T17:17:00Z" w16du:dateUtc="2024-09-13T20:17:00Z">
              <w:r w:rsidRPr="00C62A49">
                <w:rPr>
                  <w:sz w:val="20"/>
                </w:rPr>
                <w:t xml:space="preserve"> </w:t>
              </w:r>
              <w:r w:rsidRPr="002F27D8">
                <w:rPr>
                  <w:sz w:val="20"/>
                  <w:highlight w:val="yellow"/>
                </w:rPr>
                <w:t>obligatorias</w:t>
              </w:r>
            </w:ins>
            <w:r w:rsidRPr="00C62A49">
              <w:rPr>
                <w:sz w:val="20"/>
              </w:rPr>
              <w:t xml:space="preserve"> para áreas verdes, equipamiento y vialidad, a que alude el artículo 70 de la Ley General de Urbanismo y Construcciones</w:t>
            </w:r>
            <w:ins w:id="230" w:author="DPNU" w:date="2024-09-13T17:17:00Z" w16du:dateUtc="2024-09-13T20:17:00Z">
              <w:r w:rsidRPr="002F27D8">
                <w:rPr>
                  <w:sz w:val="20"/>
                  <w:highlight w:val="yellow"/>
                </w:rPr>
                <w:t>, y el artículo 2.2.5</w:t>
              </w:r>
            </w:ins>
            <w:ins w:id="231" w:author="DPNU" w:date="2024-09-13T17:45:00Z" w16du:dateUtc="2024-09-13T20:45:00Z">
              <w:r w:rsidRPr="002F27D8">
                <w:rPr>
                  <w:sz w:val="20"/>
                  <w:highlight w:val="yellow"/>
                </w:rPr>
                <w:t>.</w:t>
              </w:r>
            </w:ins>
            <w:ins w:id="232" w:author="DPNU" w:date="2024-09-13T17:17:00Z" w16du:dateUtc="2024-09-13T20:17:00Z">
              <w:r w:rsidRPr="002F27D8">
                <w:rPr>
                  <w:sz w:val="20"/>
                  <w:highlight w:val="yellow"/>
                </w:rPr>
                <w:t>, y, en caso de corresponder, aquellas cesiones voluntarias a que alude el inciso final del artículo 2.2.4</w:t>
              </w:r>
            </w:ins>
            <w:r w:rsidRPr="002F27D8">
              <w:rPr>
                <w:sz w:val="20"/>
                <w:highlight w:val="yellow"/>
              </w:rPr>
              <w:t>.</w:t>
            </w:r>
            <w:ins w:id="233" w:author="DPNU" w:date="2024-09-13T17:45:00Z" w16du:dateUtc="2024-09-13T20:45:00Z">
              <w:r w:rsidRPr="002F27D8">
                <w:rPr>
                  <w:sz w:val="20"/>
                  <w:highlight w:val="yellow"/>
                </w:rPr>
                <w:t xml:space="preserve"> de esta Ordenanza.</w:t>
              </w:r>
            </w:ins>
          </w:p>
          <w:p w14:paraId="1A900411" w14:textId="77777777" w:rsidR="009714A9" w:rsidRDefault="009714A9" w:rsidP="008F5574">
            <w:pPr>
              <w:spacing w:before="120" w:line="276" w:lineRule="auto"/>
              <w:ind w:left="1015" w:right="170" w:hanging="284"/>
              <w:jc w:val="both"/>
              <w:rPr>
                <w:sz w:val="20"/>
              </w:rPr>
            </w:pPr>
          </w:p>
          <w:p w14:paraId="1E668602" w14:textId="77777777" w:rsidR="007231B3" w:rsidRDefault="007231B3" w:rsidP="008F5574">
            <w:pPr>
              <w:spacing w:before="120" w:line="276" w:lineRule="auto"/>
              <w:ind w:left="1015" w:right="170" w:hanging="284"/>
              <w:jc w:val="both"/>
              <w:rPr>
                <w:sz w:val="20"/>
              </w:rPr>
            </w:pPr>
          </w:p>
          <w:p w14:paraId="60323364" w14:textId="77777777" w:rsidR="009714A9" w:rsidRPr="00C62A49" w:rsidRDefault="009714A9" w:rsidP="008F5574">
            <w:pPr>
              <w:spacing w:before="120" w:line="276" w:lineRule="auto"/>
              <w:ind w:left="1015" w:right="170" w:hanging="284"/>
              <w:jc w:val="both"/>
              <w:rPr>
                <w:sz w:val="20"/>
              </w:rPr>
            </w:pPr>
            <w:r w:rsidRPr="00C62A49">
              <w:rPr>
                <w:sz w:val="20"/>
              </w:rPr>
              <w:t>h)</w:t>
            </w:r>
            <w:r w:rsidRPr="00C62A49">
              <w:rPr>
                <w:sz w:val="20"/>
              </w:rPr>
              <w:tab/>
              <w:t>Ubicación del terreno, a escala no inferior 1:5.000, con indicación de las vías y/o espacios públicos existentes en su proximidad y de otros elementos referenciales relevantes que faciliten su identificación.</w:t>
            </w:r>
          </w:p>
          <w:p w14:paraId="00EA7CB7" w14:textId="77777777" w:rsidR="009714A9" w:rsidRDefault="009714A9" w:rsidP="008F5574">
            <w:pPr>
              <w:spacing w:line="276" w:lineRule="auto"/>
              <w:ind w:left="164" w:right="172"/>
              <w:jc w:val="both"/>
              <w:rPr>
                <w:sz w:val="20"/>
              </w:rPr>
            </w:pPr>
          </w:p>
          <w:p w14:paraId="0AD82469" w14:textId="77777777" w:rsidR="007231B3" w:rsidRPr="00C62A49" w:rsidRDefault="007231B3" w:rsidP="008F5574">
            <w:pPr>
              <w:spacing w:line="276" w:lineRule="auto"/>
              <w:ind w:left="164" w:right="172"/>
              <w:jc w:val="both"/>
              <w:rPr>
                <w:sz w:val="20"/>
              </w:rPr>
            </w:pPr>
          </w:p>
          <w:p w14:paraId="3EBF35D9" w14:textId="601635E4" w:rsidR="009714A9" w:rsidRPr="00C62A49" w:rsidRDefault="009714A9" w:rsidP="008F5574">
            <w:pPr>
              <w:spacing w:line="276" w:lineRule="auto"/>
              <w:ind w:left="731" w:right="172" w:hanging="567"/>
              <w:jc w:val="both"/>
              <w:rPr>
                <w:sz w:val="20"/>
              </w:rPr>
            </w:pPr>
            <w:r w:rsidRPr="00C62A49">
              <w:rPr>
                <w:sz w:val="20"/>
              </w:rPr>
              <w:t>6.</w:t>
            </w:r>
            <w:r w:rsidRPr="00C62A49">
              <w:rPr>
                <w:sz w:val="20"/>
              </w:rPr>
              <w:tab/>
              <w:t xml:space="preserve">Medidas de </w:t>
            </w:r>
            <w:del w:id="234" w:author="DPNU" w:date="2024-09-13T17:17:00Z" w16du:dateUtc="2024-09-13T20:17:00Z">
              <w:r w:rsidRPr="002F27D8">
                <w:rPr>
                  <w:sz w:val="20"/>
                  <w:highlight w:val="yellow"/>
                </w:rPr>
                <w:delText>prevención de</w:delText>
              </w:r>
            </w:del>
            <w:ins w:id="235" w:author="DPNU" w:date="2024-09-13T17:17:00Z" w16du:dateUtc="2024-09-13T20:17:00Z">
              <w:r w:rsidRPr="002F27D8">
                <w:rPr>
                  <w:sz w:val="20"/>
                  <w:highlight w:val="yellow"/>
                </w:rPr>
                <w:t>protección ante</w:t>
              </w:r>
            </w:ins>
            <w:r w:rsidRPr="00C62A49">
              <w:rPr>
                <w:sz w:val="20"/>
              </w:rPr>
              <w:t xml:space="preserve"> riesgos provenientes de áreas colindantes </w:t>
            </w:r>
            <w:del w:id="236" w:author="DPNU" w:date="2024-09-13T17:17:00Z" w16du:dateUtc="2024-09-13T20:17:00Z">
              <w:r w:rsidRPr="002F27D8">
                <w:rPr>
                  <w:sz w:val="20"/>
                  <w:highlight w:val="yellow"/>
                </w:rPr>
                <w:delText>y/</w:delText>
              </w:r>
            </w:del>
            <w:r w:rsidRPr="002F27D8">
              <w:rPr>
                <w:sz w:val="20"/>
                <w:highlight w:val="yellow"/>
              </w:rPr>
              <w:t>o</w:t>
            </w:r>
            <w:r w:rsidRPr="00C62A49">
              <w:rPr>
                <w:sz w:val="20"/>
              </w:rPr>
              <w:t xml:space="preserve"> del mismo </w:t>
            </w:r>
            <w:del w:id="237" w:author="DPNU" w:date="2024-09-13T17:17:00Z" w16du:dateUtc="2024-09-13T20:17:00Z">
              <w:r w:rsidRPr="002F27D8">
                <w:rPr>
                  <w:sz w:val="20"/>
                  <w:highlight w:val="yellow"/>
                </w:rPr>
                <w:delText>terreno</w:delText>
              </w:r>
            </w:del>
            <w:ins w:id="238" w:author="DPNU" w:date="2024-09-13T17:17:00Z" w16du:dateUtc="2024-09-13T20:17:00Z">
              <w:r w:rsidRPr="002F27D8">
                <w:rPr>
                  <w:sz w:val="20"/>
                  <w:highlight w:val="yellow"/>
                </w:rPr>
                <w:t>predio del anteproyecto</w:t>
              </w:r>
            </w:ins>
            <w:r w:rsidRPr="002F27D8">
              <w:rPr>
                <w:sz w:val="20"/>
                <w:highlight w:val="yellow"/>
              </w:rPr>
              <w:t>,</w:t>
            </w:r>
            <w:r w:rsidRPr="00C62A49">
              <w:rPr>
                <w:sz w:val="20"/>
              </w:rPr>
              <w:t xml:space="preserve"> cuando el Director de Obras Municipales lo exija en el </w:t>
            </w:r>
            <w:del w:id="239" w:author="DPNU" w:date="2024-09-13T17:17:00Z" w16du:dateUtc="2024-09-13T20:17:00Z">
              <w:r w:rsidRPr="002F27D8">
                <w:rPr>
                  <w:sz w:val="20"/>
                  <w:highlight w:val="yellow"/>
                </w:rPr>
                <w:delText>certificado de informaciones previas</w:delText>
              </w:r>
            </w:del>
            <w:ins w:id="240" w:author="DPNU" w:date="2024-09-13T17:17:00Z" w16du:dateUtc="2024-09-13T20:17:00Z">
              <w:r w:rsidRPr="002F27D8">
                <w:rPr>
                  <w:sz w:val="20"/>
                  <w:highlight w:val="yellow"/>
                </w:rPr>
                <w:t>Certificado de Informaciones Previas</w:t>
              </w:r>
            </w:ins>
            <w:r w:rsidRPr="002F27D8">
              <w:rPr>
                <w:sz w:val="20"/>
                <w:highlight w:val="yellow"/>
              </w:rPr>
              <w:t>.</w:t>
            </w:r>
          </w:p>
          <w:p w14:paraId="4881969B" w14:textId="77777777" w:rsidR="009714A9" w:rsidRDefault="009714A9" w:rsidP="008F5574">
            <w:pPr>
              <w:spacing w:line="276" w:lineRule="auto"/>
              <w:ind w:left="164" w:right="172"/>
              <w:jc w:val="both"/>
              <w:rPr>
                <w:sz w:val="20"/>
              </w:rPr>
            </w:pPr>
          </w:p>
          <w:p w14:paraId="6190821B" w14:textId="77777777" w:rsidR="009714A9" w:rsidRDefault="009714A9" w:rsidP="008F5574">
            <w:pPr>
              <w:spacing w:line="276" w:lineRule="auto"/>
              <w:ind w:left="164" w:right="172"/>
              <w:jc w:val="both"/>
              <w:rPr>
                <w:sz w:val="20"/>
              </w:rPr>
            </w:pPr>
          </w:p>
          <w:p w14:paraId="3BB3E999" w14:textId="77777777" w:rsidR="009714A9" w:rsidRDefault="009714A9" w:rsidP="008F5574">
            <w:pPr>
              <w:spacing w:line="276" w:lineRule="auto"/>
              <w:ind w:left="164" w:right="172"/>
              <w:jc w:val="both"/>
              <w:rPr>
                <w:sz w:val="20"/>
              </w:rPr>
            </w:pPr>
          </w:p>
          <w:p w14:paraId="013901D7" w14:textId="77777777" w:rsidR="009714A9" w:rsidRDefault="009714A9" w:rsidP="008F5574">
            <w:pPr>
              <w:spacing w:line="276" w:lineRule="auto"/>
              <w:ind w:left="164" w:right="172"/>
              <w:jc w:val="both"/>
              <w:rPr>
                <w:sz w:val="20"/>
              </w:rPr>
            </w:pPr>
          </w:p>
          <w:p w14:paraId="7208B474" w14:textId="77777777" w:rsidR="009714A9" w:rsidRDefault="009714A9" w:rsidP="008F5574">
            <w:pPr>
              <w:spacing w:line="276" w:lineRule="auto"/>
              <w:ind w:left="164" w:right="172"/>
              <w:jc w:val="both"/>
              <w:rPr>
                <w:sz w:val="20"/>
              </w:rPr>
            </w:pPr>
          </w:p>
          <w:p w14:paraId="35009B70" w14:textId="77777777" w:rsidR="009714A9" w:rsidRDefault="009714A9" w:rsidP="008F5574">
            <w:pPr>
              <w:spacing w:line="276" w:lineRule="auto"/>
              <w:ind w:left="164" w:right="172"/>
              <w:jc w:val="both"/>
              <w:rPr>
                <w:sz w:val="20"/>
              </w:rPr>
            </w:pPr>
          </w:p>
          <w:p w14:paraId="0CDA1C40" w14:textId="77777777" w:rsidR="009714A9" w:rsidRDefault="009714A9" w:rsidP="008F5574">
            <w:pPr>
              <w:spacing w:line="276" w:lineRule="auto"/>
              <w:ind w:left="164" w:right="172"/>
              <w:jc w:val="both"/>
              <w:rPr>
                <w:sz w:val="20"/>
              </w:rPr>
            </w:pPr>
          </w:p>
          <w:p w14:paraId="4146A4F8" w14:textId="77777777" w:rsidR="009714A9" w:rsidRDefault="009714A9" w:rsidP="008F5574">
            <w:pPr>
              <w:spacing w:line="276" w:lineRule="auto"/>
              <w:ind w:left="164" w:right="172"/>
              <w:jc w:val="both"/>
              <w:rPr>
                <w:sz w:val="20"/>
              </w:rPr>
            </w:pPr>
          </w:p>
          <w:p w14:paraId="2C8C3B2B" w14:textId="77777777" w:rsidR="009714A9" w:rsidRDefault="009714A9" w:rsidP="008F5574">
            <w:pPr>
              <w:spacing w:line="276" w:lineRule="auto"/>
              <w:ind w:left="164" w:right="172"/>
              <w:jc w:val="both"/>
              <w:rPr>
                <w:sz w:val="20"/>
              </w:rPr>
            </w:pPr>
          </w:p>
          <w:p w14:paraId="553C8EEB" w14:textId="77777777" w:rsidR="009714A9" w:rsidRDefault="009714A9" w:rsidP="008F5574">
            <w:pPr>
              <w:spacing w:line="276" w:lineRule="auto"/>
              <w:ind w:left="164" w:right="172"/>
              <w:jc w:val="both"/>
              <w:rPr>
                <w:sz w:val="20"/>
              </w:rPr>
            </w:pPr>
          </w:p>
          <w:p w14:paraId="59927FD7" w14:textId="77777777" w:rsidR="009714A9" w:rsidRDefault="009714A9" w:rsidP="008F5574">
            <w:pPr>
              <w:spacing w:line="276" w:lineRule="auto"/>
              <w:ind w:left="164" w:right="172"/>
              <w:jc w:val="both"/>
              <w:rPr>
                <w:sz w:val="20"/>
              </w:rPr>
            </w:pPr>
          </w:p>
          <w:p w14:paraId="687752BB" w14:textId="77777777" w:rsidR="009714A9" w:rsidRDefault="009714A9" w:rsidP="008F5574">
            <w:pPr>
              <w:spacing w:line="276" w:lineRule="auto"/>
              <w:ind w:left="164" w:right="172"/>
              <w:jc w:val="both"/>
              <w:rPr>
                <w:sz w:val="20"/>
              </w:rPr>
            </w:pPr>
          </w:p>
          <w:p w14:paraId="5708EF12" w14:textId="77777777" w:rsidR="009714A9" w:rsidRDefault="009714A9" w:rsidP="008F5574">
            <w:pPr>
              <w:spacing w:line="276" w:lineRule="auto"/>
              <w:ind w:left="164" w:right="172"/>
              <w:jc w:val="both"/>
              <w:rPr>
                <w:sz w:val="20"/>
              </w:rPr>
            </w:pPr>
          </w:p>
          <w:p w14:paraId="02698B17" w14:textId="77777777" w:rsidR="009714A9" w:rsidRDefault="009714A9" w:rsidP="008F5574">
            <w:pPr>
              <w:spacing w:line="276" w:lineRule="auto"/>
              <w:ind w:left="164" w:right="172"/>
              <w:jc w:val="both"/>
              <w:rPr>
                <w:sz w:val="20"/>
              </w:rPr>
            </w:pPr>
          </w:p>
          <w:p w14:paraId="59B5002F" w14:textId="77777777" w:rsidR="009714A9" w:rsidRDefault="009714A9" w:rsidP="008F5574">
            <w:pPr>
              <w:spacing w:line="276" w:lineRule="auto"/>
              <w:ind w:left="164" w:right="172"/>
              <w:jc w:val="both"/>
              <w:rPr>
                <w:sz w:val="20"/>
              </w:rPr>
            </w:pPr>
          </w:p>
          <w:p w14:paraId="7644AC55" w14:textId="77777777" w:rsidR="009714A9" w:rsidRDefault="009714A9" w:rsidP="008F5574">
            <w:pPr>
              <w:spacing w:line="276" w:lineRule="auto"/>
              <w:ind w:left="164" w:right="172"/>
              <w:jc w:val="both"/>
              <w:rPr>
                <w:sz w:val="20"/>
              </w:rPr>
            </w:pPr>
          </w:p>
          <w:p w14:paraId="24E39478" w14:textId="77777777" w:rsidR="009714A9" w:rsidRDefault="009714A9" w:rsidP="008F5574">
            <w:pPr>
              <w:spacing w:line="276" w:lineRule="auto"/>
              <w:ind w:left="164" w:right="172"/>
              <w:jc w:val="both"/>
              <w:rPr>
                <w:sz w:val="20"/>
              </w:rPr>
            </w:pPr>
          </w:p>
          <w:p w14:paraId="08863C22" w14:textId="77777777" w:rsidR="007231B3" w:rsidRDefault="007231B3" w:rsidP="008F5574">
            <w:pPr>
              <w:spacing w:line="276" w:lineRule="auto"/>
              <w:ind w:left="164" w:right="172"/>
              <w:jc w:val="both"/>
              <w:rPr>
                <w:sz w:val="20"/>
              </w:rPr>
            </w:pPr>
          </w:p>
          <w:p w14:paraId="21FE0E24" w14:textId="77777777" w:rsidR="007231B3" w:rsidRDefault="007231B3" w:rsidP="008F5574">
            <w:pPr>
              <w:spacing w:line="276" w:lineRule="auto"/>
              <w:ind w:left="164" w:right="172"/>
              <w:jc w:val="both"/>
              <w:rPr>
                <w:sz w:val="20"/>
              </w:rPr>
            </w:pPr>
          </w:p>
          <w:p w14:paraId="56A5E622" w14:textId="77777777" w:rsidR="007231B3" w:rsidRDefault="007231B3" w:rsidP="008F5574">
            <w:pPr>
              <w:spacing w:line="276" w:lineRule="auto"/>
              <w:ind w:left="164" w:right="172"/>
              <w:jc w:val="both"/>
              <w:rPr>
                <w:sz w:val="20"/>
              </w:rPr>
            </w:pPr>
          </w:p>
          <w:p w14:paraId="3697B4DB" w14:textId="77777777" w:rsidR="007231B3" w:rsidRDefault="007231B3" w:rsidP="008F5574">
            <w:pPr>
              <w:spacing w:line="276" w:lineRule="auto"/>
              <w:ind w:left="164" w:right="172"/>
              <w:jc w:val="both"/>
              <w:rPr>
                <w:sz w:val="20"/>
              </w:rPr>
            </w:pPr>
          </w:p>
          <w:p w14:paraId="6CD70C0A" w14:textId="77777777" w:rsidR="009714A9" w:rsidRDefault="009714A9" w:rsidP="008F5574">
            <w:pPr>
              <w:spacing w:line="276" w:lineRule="auto"/>
              <w:ind w:left="164" w:right="172"/>
              <w:jc w:val="both"/>
              <w:rPr>
                <w:sz w:val="20"/>
              </w:rPr>
            </w:pPr>
          </w:p>
          <w:p w14:paraId="43920BF8" w14:textId="77777777" w:rsidR="009714A9" w:rsidRDefault="009714A9" w:rsidP="008F5574">
            <w:pPr>
              <w:spacing w:line="276" w:lineRule="auto"/>
              <w:ind w:left="164" w:right="172"/>
              <w:jc w:val="both"/>
              <w:rPr>
                <w:sz w:val="20"/>
              </w:rPr>
            </w:pPr>
          </w:p>
          <w:p w14:paraId="7CDC84E6" w14:textId="77777777" w:rsidR="009714A9" w:rsidRDefault="009714A9" w:rsidP="008F5574">
            <w:pPr>
              <w:spacing w:line="276" w:lineRule="auto"/>
              <w:ind w:left="164" w:right="172"/>
              <w:jc w:val="both"/>
              <w:rPr>
                <w:sz w:val="20"/>
              </w:rPr>
            </w:pPr>
          </w:p>
          <w:p w14:paraId="4E46DB6D" w14:textId="77777777" w:rsidR="009714A9" w:rsidRPr="00C62A49" w:rsidRDefault="009714A9" w:rsidP="008F5574">
            <w:pPr>
              <w:spacing w:line="276" w:lineRule="auto"/>
              <w:ind w:left="164" w:right="172"/>
              <w:jc w:val="both"/>
              <w:rPr>
                <w:sz w:val="20"/>
              </w:rPr>
            </w:pPr>
          </w:p>
          <w:p w14:paraId="2E7B9645" w14:textId="77777777" w:rsidR="009714A9" w:rsidRPr="00C62A49" w:rsidRDefault="009714A9" w:rsidP="008F5574">
            <w:pPr>
              <w:spacing w:line="276" w:lineRule="auto"/>
              <w:ind w:left="731" w:right="172" w:hanging="567"/>
              <w:jc w:val="both"/>
              <w:rPr>
                <w:sz w:val="20"/>
              </w:rPr>
            </w:pPr>
            <w:r w:rsidRPr="00C62A49">
              <w:rPr>
                <w:sz w:val="20"/>
              </w:rPr>
              <w:t>7.</w:t>
            </w:r>
            <w:r w:rsidRPr="00C62A49">
              <w:rPr>
                <w:sz w:val="20"/>
              </w:rPr>
              <w:tab/>
              <w:t>Plano de accesibilidad a escala adecuada que dé cuenta del cumplimiento de las normas sobre accesibilidad universal que establece el artículo 2.2.8. de esta Ordenanza, graficando todas las rutas accesibles, el mobiliario urbano, semáforos si correspondiere, postes de alumbrado público, telecomunicaciones si correspondiese, señalizaciones verticales de tránsito o transporte público, árboles y los estacionamientos para personas con discapacidad determinados en el proyecto, cuando corresponda.</w:t>
            </w:r>
          </w:p>
          <w:p w14:paraId="04E2C1EF" w14:textId="77777777" w:rsidR="009714A9" w:rsidRPr="00C62A49" w:rsidRDefault="009714A9" w:rsidP="008F5574">
            <w:pPr>
              <w:spacing w:line="276" w:lineRule="auto"/>
              <w:ind w:left="164" w:right="172"/>
              <w:jc w:val="both"/>
              <w:rPr>
                <w:sz w:val="20"/>
              </w:rPr>
            </w:pPr>
          </w:p>
          <w:p w14:paraId="46323D7B" w14:textId="284157CA" w:rsidR="009714A9" w:rsidRPr="00C62A49" w:rsidRDefault="009714A9" w:rsidP="008F5574">
            <w:pPr>
              <w:spacing w:line="276" w:lineRule="auto"/>
              <w:ind w:left="731" w:right="172" w:hanging="567"/>
              <w:jc w:val="both"/>
              <w:rPr>
                <w:ins w:id="241" w:author="DPNU" w:date="2024-09-13T17:17:00Z" w16du:dateUtc="2024-09-13T20:17:00Z"/>
                <w:sz w:val="20"/>
              </w:rPr>
            </w:pPr>
            <w:ins w:id="242" w:author="DPNU" w:date="2024-09-13T17:17:00Z" w16du:dateUtc="2024-09-13T20:17:00Z">
              <w:r w:rsidRPr="002F27D8">
                <w:rPr>
                  <w:sz w:val="20"/>
                  <w:highlight w:val="yellow"/>
                </w:rPr>
                <w:t>8.</w:t>
              </w:r>
              <w:r w:rsidRPr="002F27D8">
                <w:rPr>
                  <w:sz w:val="20"/>
                  <w:highlight w:val="yellow"/>
                </w:rPr>
                <w:tab/>
                <w:t xml:space="preserve">En caso de corresponder, la autorización de la Municipalidad para la </w:t>
              </w:r>
            </w:ins>
            <w:ins w:id="243" w:author="DPNU" w:date="2024-09-13T17:46:00Z" w16du:dateUtc="2024-09-13T20:46:00Z">
              <w:r w:rsidRPr="002F27D8">
                <w:rPr>
                  <w:sz w:val="20"/>
                  <w:highlight w:val="yellow"/>
                </w:rPr>
                <w:t xml:space="preserve">urbanización y </w:t>
              </w:r>
            </w:ins>
            <w:ins w:id="244" w:author="DPNU" w:date="2024-09-13T17:17:00Z" w16du:dateUtc="2024-09-13T20:17:00Z">
              <w:r w:rsidRPr="002F27D8">
                <w:rPr>
                  <w:sz w:val="20"/>
                  <w:highlight w:val="yellow"/>
                </w:rPr>
                <w:t>cesión de las superficies que excedan aquellas que resulten del artículo 70 de la Ley General de Urbanismo y Construcciones y el artículo 2.2.5</w:t>
              </w:r>
            </w:ins>
            <w:ins w:id="245" w:author="DPNU" w:date="2024-09-13T17:46:00Z" w16du:dateUtc="2024-09-13T20:46:00Z">
              <w:r w:rsidRPr="002F27D8">
                <w:rPr>
                  <w:sz w:val="20"/>
                  <w:highlight w:val="yellow"/>
                </w:rPr>
                <w:t>. de esta Ordenanza</w:t>
              </w:r>
            </w:ins>
            <w:ins w:id="246" w:author="DPNU" w:date="2024-09-13T17:17:00Z" w16du:dateUtc="2024-09-13T20:17:00Z">
              <w:r w:rsidRPr="002F27D8">
                <w:rPr>
                  <w:sz w:val="20"/>
                  <w:highlight w:val="yellow"/>
                </w:rPr>
                <w:t>, donde conste el perfil y el área que se autoriza a ceder y las obras que se deben ejecutar.</w:t>
              </w:r>
            </w:ins>
          </w:p>
          <w:p w14:paraId="5640A65D" w14:textId="77777777" w:rsidR="009714A9" w:rsidRDefault="009714A9" w:rsidP="008F5574">
            <w:pPr>
              <w:spacing w:line="276" w:lineRule="auto"/>
              <w:ind w:left="164" w:right="172"/>
              <w:jc w:val="both"/>
              <w:rPr>
                <w:sz w:val="20"/>
              </w:rPr>
            </w:pPr>
          </w:p>
          <w:p w14:paraId="2FEC8048" w14:textId="77777777" w:rsidR="009714A9" w:rsidRDefault="009714A9" w:rsidP="008F5574">
            <w:pPr>
              <w:spacing w:line="276" w:lineRule="auto"/>
              <w:ind w:left="164" w:right="172"/>
              <w:jc w:val="both"/>
              <w:rPr>
                <w:sz w:val="20"/>
              </w:rPr>
            </w:pPr>
          </w:p>
          <w:p w14:paraId="2CB94703" w14:textId="77777777" w:rsidR="009714A9" w:rsidRDefault="009714A9" w:rsidP="008F5574">
            <w:pPr>
              <w:spacing w:line="276" w:lineRule="auto"/>
              <w:ind w:left="164" w:right="172"/>
              <w:jc w:val="both"/>
              <w:rPr>
                <w:sz w:val="20"/>
              </w:rPr>
            </w:pPr>
          </w:p>
          <w:p w14:paraId="493ADD99" w14:textId="77777777" w:rsidR="009714A9" w:rsidRDefault="009714A9" w:rsidP="008F5574">
            <w:pPr>
              <w:spacing w:line="276" w:lineRule="auto"/>
              <w:ind w:left="164" w:right="172"/>
              <w:jc w:val="both"/>
              <w:rPr>
                <w:sz w:val="20"/>
              </w:rPr>
            </w:pPr>
          </w:p>
          <w:p w14:paraId="1CADE06E" w14:textId="77777777" w:rsidR="009714A9" w:rsidRDefault="009714A9" w:rsidP="008F5574">
            <w:pPr>
              <w:spacing w:line="276" w:lineRule="auto"/>
              <w:ind w:left="164" w:right="172"/>
              <w:jc w:val="both"/>
              <w:rPr>
                <w:sz w:val="20"/>
              </w:rPr>
            </w:pPr>
          </w:p>
          <w:p w14:paraId="761FA686" w14:textId="77777777" w:rsidR="009714A9" w:rsidRDefault="009714A9" w:rsidP="008F5574">
            <w:pPr>
              <w:spacing w:line="276" w:lineRule="auto"/>
              <w:ind w:left="164" w:right="172"/>
              <w:jc w:val="both"/>
              <w:rPr>
                <w:sz w:val="20"/>
              </w:rPr>
            </w:pPr>
          </w:p>
          <w:p w14:paraId="55DD067C" w14:textId="77777777" w:rsidR="009714A9" w:rsidRDefault="009714A9" w:rsidP="008F5574">
            <w:pPr>
              <w:spacing w:line="276" w:lineRule="auto"/>
              <w:ind w:left="164" w:right="172"/>
              <w:jc w:val="both"/>
              <w:rPr>
                <w:sz w:val="20"/>
              </w:rPr>
            </w:pPr>
          </w:p>
          <w:p w14:paraId="3410492E" w14:textId="77777777" w:rsidR="009714A9" w:rsidRDefault="009714A9" w:rsidP="008F5574">
            <w:pPr>
              <w:spacing w:line="276" w:lineRule="auto"/>
              <w:ind w:left="164" w:right="172"/>
              <w:jc w:val="both"/>
              <w:rPr>
                <w:sz w:val="20"/>
              </w:rPr>
            </w:pPr>
          </w:p>
          <w:p w14:paraId="38E91B2B" w14:textId="77777777" w:rsidR="009714A9" w:rsidRDefault="009714A9" w:rsidP="008F5574">
            <w:pPr>
              <w:spacing w:line="276" w:lineRule="auto"/>
              <w:ind w:left="164" w:right="172"/>
              <w:jc w:val="both"/>
              <w:rPr>
                <w:sz w:val="20"/>
              </w:rPr>
            </w:pPr>
          </w:p>
          <w:p w14:paraId="3ABF37F9" w14:textId="77777777" w:rsidR="009714A9" w:rsidRDefault="009714A9" w:rsidP="008F5574">
            <w:pPr>
              <w:spacing w:line="276" w:lineRule="auto"/>
              <w:ind w:left="164" w:right="172"/>
              <w:jc w:val="both"/>
              <w:rPr>
                <w:sz w:val="20"/>
              </w:rPr>
            </w:pPr>
          </w:p>
          <w:p w14:paraId="406AC764" w14:textId="77777777" w:rsidR="009714A9" w:rsidRDefault="009714A9" w:rsidP="008F5574">
            <w:pPr>
              <w:spacing w:line="276" w:lineRule="auto"/>
              <w:ind w:left="164" w:right="172"/>
              <w:jc w:val="both"/>
              <w:rPr>
                <w:sz w:val="20"/>
              </w:rPr>
            </w:pPr>
          </w:p>
          <w:p w14:paraId="6E689B57" w14:textId="77777777" w:rsidR="009714A9" w:rsidRDefault="009714A9" w:rsidP="008F5574">
            <w:pPr>
              <w:spacing w:line="276" w:lineRule="auto"/>
              <w:ind w:left="164" w:right="172"/>
              <w:jc w:val="both"/>
              <w:rPr>
                <w:sz w:val="20"/>
              </w:rPr>
            </w:pPr>
          </w:p>
          <w:p w14:paraId="545D04E4" w14:textId="77777777" w:rsidR="009714A9" w:rsidRDefault="009714A9" w:rsidP="008F5574">
            <w:pPr>
              <w:spacing w:line="276" w:lineRule="auto"/>
              <w:ind w:left="164" w:right="172"/>
              <w:jc w:val="both"/>
              <w:rPr>
                <w:sz w:val="20"/>
              </w:rPr>
            </w:pPr>
          </w:p>
          <w:p w14:paraId="5CD47283" w14:textId="77777777" w:rsidR="009714A9" w:rsidRDefault="009714A9" w:rsidP="008F5574">
            <w:pPr>
              <w:spacing w:line="276" w:lineRule="auto"/>
              <w:ind w:left="164" w:right="172"/>
              <w:jc w:val="both"/>
              <w:rPr>
                <w:sz w:val="20"/>
              </w:rPr>
            </w:pPr>
          </w:p>
          <w:p w14:paraId="14E39371" w14:textId="77777777" w:rsidR="009714A9" w:rsidRDefault="009714A9" w:rsidP="008F5574">
            <w:pPr>
              <w:spacing w:line="276" w:lineRule="auto"/>
              <w:ind w:left="164" w:right="172"/>
              <w:jc w:val="both"/>
              <w:rPr>
                <w:sz w:val="20"/>
              </w:rPr>
            </w:pPr>
          </w:p>
          <w:p w14:paraId="72C74A78" w14:textId="77777777" w:rsidR="009714A9" w:rsidRDefault="009714A9" w:rsidP="008F5574">
            <w:pPr>
              <w:spacing w:line="276" w:lineRule="auto"/>
              <w:ind w:left="164" w:right="172"/>
              <w:jc w:val="both"/>
              <w:rPr>
                <w:sz w:val="20"/>
              </w:rPr>
            </w:pPr>
          </w:p>
          <w:p w14:paraId="04A72E69" w14:textId="77777777" w:rsidR="009714A9" w:rsidRDefault="009714A9" w:rsidP="008F5574">
            <w:pPr>
              <w:spacing w:line="276" w:lineRule="auto"/>
              <w:ind w:left="164" w:right="172"/>
              <w:jc w:val="both"/>
              <w:rPr>
                <w:sz w:val="20"/>
              </w:rPr>
            </w:pPr>
          </w:p>
          <w:p w14:paraId="15CF980B" w14:textId="77777777" w:rsidR="009714A9" w:rsidRDefault="009714A9" w:rsidP="008F5574">
            <w:pPr>
              <w:spacing w:line="276" w:lineRule="auto"/>
              <w:ind w:left="164" w:right="172"/>
              <w:jc w:val="both"/>
              <w:rPr>
                <w:sz w:val="20"/>
              </w:rPr>
            </w:pPr>
          </w:p>
          <w:p w14:paraId="6008CF5B" w14:textId="77777777" w:rsidR="009714A9" w:rsidRDefault="009714A9" w:rsidP="008F5574">
            <w:pPr>
              <w:spacing w:line="276" w:lineRule="auto"/>
              <w:ind w:left="164" w:right="172"/>
              <w:jc w:val="both"/>
              <w:rPr>
                <w:sz w:val="20"/>
              </w:rPr>
            </w:pPr>
          </w:p>
          <w:p w14:paraId="13C1940D" w14:textId="77777777" w:rsidR="009714A9" w:rsidRDefault="009714A9" w:rsidP="008F5574">
            <w:pPr>
              <w:spacing w:line="276" w:lineRule="auto"/>
              <w:ind w:left="164" w:right="172"/>
              <w:jc w:val="both"/>
              <w:rPr>
                <w:sz w:val="20"/>
              </w:rPr>
            </w:pPr>
          </w:p>
          <w:p w14:paraId="3B4CF838" w14:textId="77777777" w:rsidR="009714A9" w:rsidRDefault="009714A9" w:rsidP="008F5574">
            <w:pPr>
              <w:spacing w:line="276" w:lineRule="auto"/>
              <w:ind w:left="164" w:right="172"/>
              <w:jc w:val="both"/>
              <w:rPr>
                <w:sz w:val="20"/>
              </w:rPr>
            </w:pPr>
          </w:p>
          <w:p w14:paraId="018F1162" w14:textId="77777777" w:rsidR="009714A9" w:rsidRDefault="009714A9" w:rsidP="008F5574">
            <w:pPr>
              <w:spacing w:line="276" w:lineRule="auto"/>
              <w:ind w:left="164" w:right="172"/>
              <w:jc w:val="both"/>
              <w:rPr>
                <w:sz w:val="20"/>
              </w:rPr>
            </w:pPr>
          </w:p>
          <w:p w14:paraId="168D245C" w14:textId="77777777" w:rsidR="00B12545" w:rsidRDefault="00B12545" w:rsidP="008F5574">
            <w:pPr>
              <w:spacing w:line="276" w:lineRule="auto"/>
              <w:ind w:left="164" w:right="172"/>
              <w:jc w:val="both"/>
              <w:rPr>
                <w:sz w:val="20"/>
              </w:rPr>
            </w:pPr>
          </w:p>
          <w:p w14:paraId="26CC7708" w14:textId="77777777" w:rsidR="00B12545" w:rsidRDefault="00B12545" w:rsidP="008F5574">
            <w:pPr>
              <w:spacing w:line="276" w:lineRule="auto"/>
              <w:ind w:left="164" w:right="172"/>
              <w:jc w:val="both"/>
              <w:rPr>
                <w:sz w:val="20"/>
              </w:rPr>
            </w:pPr>
          </w:p>
          <w:p w14:paraId="339F138A" w14:textId="77777777" w:rsidR="00B12545" w:rsidRDefault="00B12545" w:rsidP="008F5574">
            <w:pPr>
              <w:spacing w:line="276" w:lineRule="auto"/>
              <w:ind w:left="164" w:right="172"/>
              <w:jc w:val="both"/>
              <w:rPr>
                <w:sz w:val="20"/>
              </w:rPr>
            </w:pPr>
          </w:p>
          <w:p w14:paraId="16C17359" w14:textId="77777777" w:rsidR="00B12545" w:rsidRDefault="00B12545" w:rsidP="008F5574">
            <w:pPr>
              <w:spacing w:line="276" w:lineRule="auto"/>
              <w:ind w:left="164" w:right="172"/>
              <w:jc w:val="both"/>
              <w:rPr>
                <w:sz w:val="20"/>
              </w:rPr>
            </w:pPr>
          </w:p>
          <w:p w14:paraId="4DD865D6" w14:textId="77777777" w:rsidR="00B12545" w:rsidRDefault="00B12545" w:rsidP="008F5574">
            <w:pPr>
              <w:spacing w:line="276" w:lineRule="auto"/>
              <w:ind w:left="164" w:right="172"/>
              <w:jc w:val="both"/>
              <w:rPr>
                <w:sz w:val="20"/>
              </w:rPr>
            </w:pPr>
          </w:p>
          <w:p w14:paraId="76F158C0" w14:textId="77777777" w:rsidR="00B12545" w:rsidRDefault="00B12545" w:rsidP="008F5574">
            <w:pPr>
              <w:spacing w:line="276" w:lineRule="auto"/>
              <w:ind w:left="164" w:right="172"/>
              <w:jc w:val="both"/>
              <w:rPr>
                <w:sz w:val="20"/>
              </w:rPr>
            </w:pPr>
          </w:p>
          <w:p w14:paraId="628C8943" w14:textId="77777777" w:rsidR="00B12545" w:rsidRDefault="00B12545" w:rsidP="008F5574">
            <w:pPr>
              <w:spacing w:line="276" w:lineRule="auto"/>
              <w:ind w:left="164" w:right="172"/>
              <w:jc w:val="both"/>
              <w:rPr>
                <w:sz w:val="20"/>
              </w:rPr>
            </w:pPr>
          </w:p>
          <w:p w14:paraId="35E376E6" w14:textId="77777777" w:rsidR="00B12545" w:rsidRDefault="00B12545" w:rsidP="008F5574">
            <w:pPr>
              <w:spacing w:line="276" w:lineRule="auto"/>
              <w:ind w:left="164" w:right="172"/>
              <w:jc w:val="both"/>
              <w:rPr>
                <w:sz w:val="20"/>
              </w:rPr>
            </w:pPr>
          </w:p>
          <w:p w14:paraId="74C4222C" w14:textId="77777777" w:rsidR="009714A9" w:rsidRDefault="009714A9" w:rsidP="008F5574">
            <w:pPr>
              <w:spacing w:line="276" w:lineRule="auto"/>
              <w:ind w:left="164" w:right="172"/>
              <w:jc w:val="both"/>
              <w:rPr>
                <w:sz w:val="20"/>
              </w:rPr>
            </w:pPr>
          </w:p>
          <w:p w14:paraId="47FFF955" w14:textId="77777777" w:rsidR="009714A9" w:rsidRPr="00C62A49" w:rsidRDefault="009714A9" w:rsidP="008F5574">
            <w:pPr>
              <w:spacing w:line="276" w:lineRule="auto"/>
              <w:ind w:left="164" w:right="172"/>
              <w:jc w:val="both"/>
              <w:rPr>
                <w:ins w:id="247" w:author="DPNU" w:date="2024-09-13T17:17:00Z" w16du:dateUtc="2024-09-13T20:17:00Z"/>
                <w:sz w:val="20"/>
              </w:rPr>
            </w:pPr>
          </w:p>
          <w:p w14:paraId="093B1AB3" w14:textId="25D68BE3" w:rsidR="009714A9" w:rsidRPr="00C62A49" w:rsidRDefault="009714A9" w:rsidP="008F5574">
            <w:pPr>
              <w:spacing w:line="276" w:lineRule="auto"/>
              <w:ind w:left="164" w:right="172" w:firstLine="795"/>
              <w:jc w:val="both"/>
              <w:rPr>
                <w:sz w:val="20"/>
              </w:rPr>
            </w:pPr>
            <w:r w:rsidRPr="00C62A49">
              <w:rPr>
                <w:sz w:val="20"/>
              </w:rPr>
              <w:t>Las firmas del propietario que se requieren en los puntos 1. y 5. del inciso primero de este artículo, no serán exigibles en el caso previsto en el inciso tercero del artículo 1.2.2.</w:t>
            </w:r>
            <w:ins w:id="248" w:author="DPNU" w:date="2024-09-13T17:17:00Z" w16du:dateUtc="2024-09-13T20:17:00Z">
              <w:r w:rsidRPr="00C62A49">
                <w:rPr>
                  <w:sz w:val="20"/>
                </w:rPr>
                <w:t xml:space="preserve"> </w:t>
              </w:r>
              <w:r w:rsidRPr="002F27D8">
                <w:rPr>
                  <w:sz w:val="20"/>
                  <w:highlight w:val="yellow"/>
                </w:rPr>
                <w:t>de esta Ordenanza.</w:t>
              </w:r>
            </w:ins>
          </w:p>
          <w:p w14:paraId="3B7C017F" w14:textId="77777777" w:rsidR="009714A9" w:rsidRDefault="009714A9" w:rsidP="008F5574">
            <w:pPr>
              <w:spacing w:line="276" w:lineRule="auto"/>
              <w:ind w:left="164" w:right="172" w:firstLine="795"/>
              <w:jc w:val="both"/>
              <w:rPr>
                <w:sz w:val="20"/>
              </w:rPr>
            </w:pPr>
          </w:p>
          <w:p w14:paraId="38DC802F" w14:textId="77777777" w:rsidR="005D6CA2" w:rsidRPr="00C62A49" w:rsidRDefault="005D6CA2" w:rsidP="008F5574">
            <w:pPr>
              <w:spacing w:line="276" w:lineRule="auto"/>
              <w:ind w:left="164" w:right="172" w:firstLine="795"/>
              <w:jc w:val="both"/>
              <w:rPr>
                <w:sz w:val="20"/>
              </w:rPr>
            </w:pPr>
          </w:p>
          <w:p w14:paraId="1F522F05" w14:textId="7436A7D4" w:rsidR="009714A9" w:rsidRPr="00C62A49" w:rsidRDefault="009714A9" w:rsidP="008F5574">
            <w:pPr>
              <w:spacing w:line="276" w:lineRule="auto"/>
              <w:ind w:left="164" w:right="172" w:firstLine="795"/>
              <w:jc w:val="both"/>
              <w:rPr>
                <w:sz w:val="20"/>
              </w:rPr>
            </w:pPr>
            <w:r w:rsidRPr="00C62A49">
              <w:rPr>
                <w:sz w:val="20"/>
              </w:rPr>
              <w:t xml:space="preserve">El anteproyecto de loteo contemplará los trazados de nuevas vías y sus empalmes con vías existentes, la singularización de lotes y las superficies de </w:t>
            </w:r>
            <w:ins w:id="249" w:author="DPNU" w:date="2024-09-13T17:17:00Z" w16du:dateUtc="2024-09-13T20:17:00Z">
              <w:r w:rsidRPr="002F27D8">
                <w:rPr>
                  <w:sz w:val="20"/>
                  <w:highlight w:val="yellow"/>
                </w:rPr>
                <w:t>cesiones obligatorias y voluntarias destinadas a</w:t>
              </w:r>
              <w:r w:rsidRPr="00C62A49">
                <w:rPr>
                  <w:sz w:val="20"/>
                </w:rPr>
                <w:t xml:space="preserve"> </w:t>
              </w:r>
            </w:ins>
            <w:r w:rsidRPr="00C62A49">
              <w:rPr>
                <w:sz w:val="20"/>
              </w:rPr>
              <w:t>uso público</w:t>
            </w:r>
            <w:ins w:id="250" w:author="DPNU" w:date="2024-09-13T17:17:00Z" w16du:dateUtc="2024-09-13T20:17:00Z">
              <w:r w:rsidRPr="00C62A49">
                <w:rPr>
                  <w:sz w:val="20"/>
                </w:rPr>
                <w:t xml:space="preserve"> </w:t>
              </w:r>
              <w:r w:rsidRPr="002F27D8">
                <w:rPr>
                  <w:sz w:val="20"/>
                  <w:highlight w:val="yellow"/>
                </w:rPr>
                <w:t>y equipamiento</w:t>
              </w:r>
            </w:ins>
            <w:r w:rsidRPr="00C62A49">
              <w:rPr>
                <w:sz w:val="20"/>
              </w:rPr>
              <w:t>, los antejardines</w:t>
            </w:r>
            <w:del w:id="251" w:author="DPNU" w:date="2024-09-13T17:17:00Z" w16du:dateUtc="2024-09-13T20:17:00Z">
              <w:r w:rsidRPr="00C62A49">
                <w:rPr>
                  <w:sz w:val="20"/>
                </w:rPr>
                <w:delText xml:space="preserve"> </w:delText>
              </w:r>
              <w:r w:rsidRPr="002F27D8">
                <w:rPr>
                  <w:sz w:val="20"/>
                  <w:highlight w:val="yellow"/>
                </w:rPr>
                <w:delText>y</w:delText>
              </w:r>
            </w:del>
            <w:ins w:id="252" w:author="DPNU" w:date="2024-09-13T17:17:00Z" w16du:dateUtc="2024-09-13T20:17:00Z">
              <w:r w:rsidRPr="002F27D8">
                <w:rPr>
                  <w:sz w:val="20"/>
                  <w:highlight w:val="yellow"/>
                </w:rPr>
                <w:t>,</w:t>
              </w:r>
            </w:ins>
            <w:r w:rsidRPr="002F27D8">
              <w:rPr>
                <w:sz w:val="20"/>
                <w:highlight w:val="yellow"/>
              </w:rPr>
              <w:t xml:space="preserve"> las </w:t>
            </w:r>
            <w:del w:id="253" w:author="DPNU" w:date="2024-09-13T17:17:00Z" w16du:dateUtc="2024-09-13T20:17:00Z">
              <w:r w:rsidRPr="002F27D8">
                <w:rPr>
                  <w:sz w:val="20"/>
                  <w:highlight w:val="yellow"/>
                </w:rPr>
                <w:delText>zonas</w:delText>
              </w:r>
            </w:del>
            <w:ins w:id="254" w:author="DPNU" w:date="2024-09-13T17:17:00Z" w16du:dateUtc="2024-09-13T20:17:00Z">
              <w:r w:rsidRPr="002F27D8">
                <w:rPr>
                  <w:sz w:val="20"/>
                  <w:highlight w:val="yellow"/>
                </w:rPr>
                <w:t>áreas de riesgo y restricción, y las áreas</w:t>
              </w:r>
            </w:ins>
            <w:r w:rsidRPr="00C62A49">
              <w:rPr>
                <w:sz w:val="20"/>
              </w:rPr>
              <w:t xml:space="preserve"> de protección </w:t>
            </w:r>
            <w:del w:id="255" w:author="DPNU" w:date="2024-09-13T17:17:00Z" w16du:dateUtc="2024-09-13T20:17:00Z">
              <w:r w:rsidRPr="002F27D8">
                <w:rPr>
                  <w:sz w:val="20"/>
                  <w:highlight w:val="yellow"/>
                </w:rPr>
                <w:delText>y de riesgo</w:delText>
              </w:r>
              <w:r w:rsidRPr="00C62A49">
                <w:rPr>
                  <w:sz w:val="20"/>
                </w:rPr>
                <w:delText xml:space="preserve"> </w:delText>
              </w:r>
            </w:del>
            <w:r w:rsidRPr="00C62A49">
              <w:rPr>
                <w:sz w:val="20"/>
              </w:rPr>
              <w:t xml:space="preserve">que puedan </w:t>
            </w:r>
            <w:del w:id="256" w:author="DPNU" w:date="2024-09-13T17:17:00Z" w16du:dateUtc="2024-09-13T20:17:00Z">
              <w:r w:rsidRPr="002F27D8">
                <w:rPr>
                  <w:sz w:val="20"/>
                  <w:highlight w:val="yellow"/>
                </w:rPr>
                <w:delText>afectarlo</w:delText>
              </w:r>
            </w:del>
            <w:ins w:id="257" w:author="DPNU" w:date="2024-09-13T17:17:00Z" w16du:dateUtc="2024-09-13T20:17:00Z">
              <w:r w:rsidRPr="002F27D8">
                <w:rPr>
                  <w:sz w:val="20"/>
                  <w:highlight w:val="yellow"/>
                </w:rPr>
                <w:t>afectar al predio del anteproyecto</w:t>
              </w:r>
            </w:ins>
            <w:r w:rsidRPr="002F27D8">
              <w:rPr>
                <w:sz w:val="20"/>
                <w:highlight w:val="yellow"/>
              </w:rPr>
              <w:t>.</w:t>
            </w:r>
            <w:r w:rsidRPr="00C62A49">
              <w:rPr>
                <w:sz w:val="20"/>
              </w:rPr>
              <w:t xml:space="preserve"> En el caso de Loteos D.F.L. Nº 2 con construcción simultánea, se aprobarán, además, las viviendas y sus condiciones urbanísticas, en conformidad al artículo 6.2.5. de esta Ordenanza.</w:t>
            </w:r>
          </w:p>
          <w:p w14:paraId="43D67674" w14:textId="77777777" w:rsidR="009714A9" w:rsidRDefault="009714A9" w:rsidP="008F5574">
            <w:pPr>
              <w:spacing w:line="276" w:lineRule="auto"/>
              <w:ind w:left="164" w:right="172" w:firstLine="795"/>
              <w:jc w:val="both"/>
              <w:rPr>
                <w:sz w:val="20"/>
              </w:rPr>
            </w:pPr>
          </w:p>
          <w:p w14:paraId="5ECF3087" w14:textId="77777777" w:rsidR="005D6CA2" w:rsidRDefault="005D6CA2" w:rsidP="008F5574">
            <w:pPr>
              <w:spacing w:line="276" w:lineRule="auto"/>
              <w:ind w:left="164" w:right="172" w:firstLine="795"/>
              <w:jc w:val="both"/>
              <w:rPr>
                <w:sz w:val="20"/>
              </w:rPr>
            </w:pPr>
          </w:p>
          <w:p w14:paraId="19FF18F8" w14:textId="77777777" w:rsidR="005D6CA2" w:rsidRDefault="005D6CA2" w:rsidP="008F5574">
            <w:pPr>
              <w:spacing w:line="276" w:lineRule="auto"/>
              <w:ind w:left="164" w:right="172" w:firstLine="795"/>
              <w:jc w:val="both"/>
              <w:rPr>
                <w:sz w:val="20"/>
              </w:rPr>
            </w:pPr>
          </w:p>
          <w:p w14:paraId="0B8B1722" w14:textId="77777777" w:rsidR="005D6CA2" w:rsidRDefault="005D6CA2" w:rsidP="008F5574">
            <w:pPr>
              <w:spacing w:line="276" w:lineRule="auto"/>
              <w:ind w:left="164" w:right="172" w:firstLine="795"/>
              <w:jc w:val="both"/>
              <w:rPr>
                <w:sz w:val="20"/>
              </w:rPr>
            </w:pPr>
          </w:p>
          <w:p w14:paraId="7F627442" w14:textId="77777777" w:rsidR="005D6CA2" w:rsidRDefault="005D6CA2" w:rsidP="008F5574">
            <w:pPr>
              <w:spacing w:line="276" w:lineRule="auto"/>
              <w:ind w:left="164" w:right="172" w:firstLine="795"/>
              <w:jc w:val="both"/>
              <w:rPr>
                <w:sz w:val="20"/>
              </w:rPr>
            </w:pPr>
          </w:p>
          <w:p w14:paraId="1A2D4771" w14:textId="77777777" w:rsidR="005D6CA2" w:rsidRPr="00C62A49" w:rsidRDefault="005D6CA2" w:rsidP="008F5574">
            <w:pPr>
              <w:spacing w:line="276" w:lineRule="auto"/>
              <w:ind w:left="164" w:right="172" w:firstLine="795"/>
              <w:jc w:val="both"/>
              <w:rPr>
                <w:sz w:val="20"/>
              </w:rPr>
            </w:pPr>
          </w:p>
          <w:p w14:paraId="158B0B4C" w14:textId="77777777" w:rsidR="009714A9" w:rsidRPr="00C62A49" w:rsidRDefault="009714A9" w:rsidP="008F5574">
            <w:pPr>
              <w:spacing w:line="276" w:lineRule="auto"/>
              <w:ind w:left="164" w:right="172" w:firstLine="795"/>
              <w:jc w:val="both"/>
              <w:rPr>
                <w:sz w:val="20"/>
              </w:rPr>
            </w:pPr>
            <w:r w:rsidRPr="00C62A49">
              <w:rPr>
                <w:sz w:val="20"/>
              </w:rPr>
              <w:lastRenderedPageBreak/>
              <w:t>En caso que sobre el anteproyecto sometido a su consideración, el Director de Obras Municipales tuviere observaciones que formular, se estará al procedimiento que señala el artículo 1.4.9. de esta Ordenanza.</w:t>
            </w:r>
          </w:p>
          <w:p w14:paraId="123D1D35" w14:textId="77777777" w:rsidR="009714A9" w:rsidRPr="00C62A49" w:rsidRDefault="009714A9" w:rsidP="008F5574">
            <w:pPr>
              <w:spacing w:line="276" w:lineRule="auto"/>
              <w:ind w:left="164" w:right="172" w:firstLine="795"/>
              <w:jc w:val="both"/>
              <w:rPr>
                <w:sz w:val="20"/>
              </w:rPr>
            </w:pPr>
          </w:p>
          <w:p w14:paraId="14E71879" w14:textId="77777777" w:rsidR="009714A9" w:rsidRPr="00C62A49" w:rsidRDefault="009714A9" w:rsidP="008F5574">
            <w:pPr>
              <w:spacing w:line="276" w:lineRule="auto"/>
              <w:ind w:left="164" w:right="172" w:firstLine="795"/>
              <w:jc w:val="both"/>
              <w:rPr>
                <w:sz w:val="20"/>
              </w:rPr>
            </w:pPr>
            <w:r w:rsidRPr="00C62A49">
              <w:rPr>
                <w:sz w:val="20"/>
              </w:rPr>
              <w:t>El anteproyecto aprobado mantendrá su vigencia por el plazo indicado en el artículo 1.4.11. de esta Ordenanza para los efectos de obtener el permiso correspondiente.</w:t>
            </w:r>
          </w:p>
          <w:p w14:paraId="306BA230" w14:textId="4D962F61" w:rsidR="009714A9" w:rsidRPr="00C62A49" w:rsidRDefault="009714A9" w:rsidP="008F5574">
            <w:pPr>
              <w:spacing w:line="276" w:lineRule="auto"/>
              <w:ind w:left="164" w:right="172"/>
              <w:jc w:val="both"/>
              <w:rPr>
                <w:sz w:val="20"/>
              </w:rPr>
            </w:pPr>
          </w:p>
        </w:tc>
        <w:tc>
          <w:tcPr>
            <w:tcW w:w="1250" w:type="pct"/>
          </w:tcPr>
          <w:p w14:paraId="01BCEB18" w14:textId="77777777" w:rsidR="009714A9" w:rsidRDefault="009714A9" w:rsidP="008F5574">
            <w:pPr>
              <w:ind w:right="127"/>
              <w:rPr>
                <w:rFonts w:cstheme="minorHAnsi"/>
                <w:bCs/>
                <w:sz w:val="20"/>
                <w:szCs w:val="20"/>
              </w:rPr>
            </w:pPr>
          </w:p>
          <w:p w14:paraId="057D8177" w14:textId="77777777" w:rsidR="009714A9" w:rsidRDefault="009714A9" w:rsidP="008F5574">
            <w:pPr>
              <w:ind w:right="127"/>
              <w:rPr>
                <w:rFonts w:cstheme="minorHAnsi"/>
                <w:bCs/>
                <w:sz w:val="20"/>
                <w:szCs w:val="20"/>
              </w:rPr>
            </w:pPr>
          </w:p>
          <w:p w14:paraId="3489FEAD" w14:textId="77777777" w:rsidR="009714A9" w:rsidRDefault="009714A9" w:rsidP="008F5574">
            <w:pPr>
              <w:ind w:right="127"/>
              <w:rPr>
                <w:rFonts w:cstheme="minorHAnsi"/>
                <w:bCs/>
                <w:sz w:val="20"/>
                <w:szCs w:val="20"/>
              </w:rPr>
            </w:pPr>
          </w:p>
          <w:p w14:paraId="5BC4B604" w14:textId="77777777" w:rsidR="009714A9" w:rsidRDefault="009714A9" w:rsidP="008F5574">
            <w:pPr>
              <w:ind w:right="127"/>
              <w:rPr>
                <w:rFonts w:cstheme="minorHAnsi"/>
                <w:bCs/>
                <w:sz w:val="20"/>
                <w:szCs w:val="20"/>
              </w:rPr>
            </w:pPr>
          </w:p>
          <w:p w14:paraId="7FB29DDB" w14:textId="77777777" w:rsidR="009714A9" w:rsidRDefault="009714A9" w:rsidP="008F5574">
            <w:pPr>
              <w:ind w:right="127"/>
              <w:rPr>
                <w:rFonts w:cstheme="minorHAnsi"/>
                <w:bCs/>
                <w:sz w:val="20"/>
                <w:szCs w:val="20"/>
              </w:rPr>
            </w:pPr>
          </w:p>
          <w:p w14:paraId="09ADF72D" w14:textId="77777777" w:rsidR="009714A9" w:rsidRDefault="009714A9" w:rsidP="008F5574">
            <w:pPr>
              <w:ind w:right="127"/>
              <w:rPr>
                <w:rFonts w:cstheme="minorHAnsi"/>
                <w:bCs/>
                <w:sz w:val="20"/>
                <w:szCs w:val="20"/>
              </w:rPr>
            </w:pPr>
          </w:p>
          <w:p w14:paraId="28198A9E" w14:textId="77777777" w:rsidR="009714A9" w:rsidRDefault="009714A9" w:rsidP="008F5574">
            <w:pPr>
              <w:ind w:right="127"/>
              <w:rPr>
                <w:rFonts w:cstheme="minorHAnsi"/>
                <w:bCs/>
                <w:sz w:val="20"/>
                <w:szCs w:val="20"/>
              </w:rPr>
            </w:pPr>
          </w:p>
          <w:p w14:paraId="2F68A570" w14:textId="77777777" w:rsidR="009714A9" w:rsidRDefault="009714A9" w:rsidP="008F5574">
            <w:pPr>
              <w:ind w:right="127"/>
              <w:rPr>
                <w:rFonts w:cstheme="minorHAnsi"/>
                <w:bCs/>
                <w:sz w:val="20"/>
                <w:szCs w:val="20"/>
              </w:rPr>
            </w:pPr>
          </w:p>
          <w:p w14:paraId="6FC08129" w14:textId="77777777" w:rsidR="009714A9" w:rsidRDefault="009714A9" w:rsidP="008F5574">
            <w:pPr>
              <w:ind w:right="127"/>
              <w:rPr>
                <w:rFonts w:cstheme="minorHAnsi"/>
                <w:bCs/>
                <w:sz w:val="20"/>
                <w:szCs w:val="20"/>
              </w:rPr>
            </w:pPr>
          </w:p>
          <w:p w14:paraId="11D750FD" w14:textId="77777777" w:rsidR="009714A9" w:rsidRDefault="009714A9" w:rsidP="008F5574">
            <w:pPr>
              <w:ind w:right="127"/>
              <w:rPr>
                <w:rFonts w:cstheme="minorHAnsi"/>
                <w:bCs/>
                <w:sz w:val="20"/>
                <w:szCs w:val="20"/>
              </w:rPr>
            </w:pPr>
          </w:p>
          <w:p w14:paraId="2A770348" w14:textId="77777777" w:rsidR="009714A9" w:rsidRDefault="009714A9" w:rsidP="008F5574">
            <w:pPr>
              <w:ind w:right="127"/>
              <w:rPr>
                <w:rFonts w:cstheme="minorHAnsi"/>
                <w:bCs/>
                <w:sz w:val="20"/>
                <w:szCs w:val="20"/>
              </w:rPr>
            </w:pPr>
          </w:p>
          <w:p w14:paraId="645C148F" w14:textId="77777777" w:rsidR="009714A9" w:rsidRDefault="009714A9" w:rsidP="008F5574">
            <w:pPr>
              <w:ind w:right="127"/>
              <w:rPr>
                <w:rFonts w:cstheme="minorHAnsi"/>
                <w:bCs/>
                <w:sz w:val="20"/>
                <w:szCs w:val="20"/>
              </w:rPr>
            </w:pPr>
          </w:p>
          <w:p w14:paraId="1F752D9A" w14:textId="77777777" w:rsidR="009714A9" w:rsidRDefault="009714A9" w:rsidP="008F5574">
            <w:pPr>
              <w:ind w:right="127"/>
              <w:rPr>
                <w:rFonts w:cstheme="minorHAnsi"/>
                <w:bCs/>
                <w:sz w:val="20"/>
                <w:szCs w:val="20"/>
              </w:rPr>
            </w:pPr>
          </w:p>
          <w:p w14:paraId="44CA816B" w14:textId="022C503D" w:rsidR="009714A9" w:rsidRDefault="009714A9" w:rsidP="008F5574">
            <w:pPr>
              <w:ind w:right="127"/>
              <w:rPr>
                <w:rFonts w:cstheme="minorHAnsi"/>
                <w:b/>
                <w:sz w:val="20"/>
                <w:szCs w:val="20"/>
                <w:u w:val="single"/>
              </w:rPr>
            </w:pPr>
            <w:r>
              <w:rPr>
                <w:rFonts w:cstheme="minorHAnsi"/>
                <w:b/>
                <w:sz w:val="20"/>
                <w:szCs w:val="20"/>
                <w:u w:val="single"/>
              </w:rPr>
              <w:t>NUMERAL 2:</w:t>
            </w:r>
          </w:p>
          <w:p w14:paraId="4CFE5CB3" w14:textId="410EDB5D" w:rsidR="009714A9" w:rsidRDefault="009714A9" w:rsidP="008F5574">
            <w:pPr>
              <w:ind w:right="127"/>
              <w:rPr>
                <w:rFonts w:cstheme="minorHAnsi"/>
                <w:b/>
                <w:sz w:val="20"/>
                <w:szCs w:val="20"/>
              </w:rPr>
            </w:pPr>
            <w:r>
              <w:rPr>
                <w:rFonts w:cstheme="minorHAnsi"/>
                <w:b/>
                <w:sz w:val="20"/>
                <w:szCs w:val="20"/>
              </w:rPr>
              <w:t>Fernando Colchero (ADI):</w:t>
            </w:r>
          </w:p>
          <w:p w14:paraId="4F72ED39" w14:textId="77777777" w:rsidR="009714A9" w:rsidRPr="00404F12" w:rsidRDefault="009714A9" w:rsidP="008F5574">
            <w:pPr>
              <w:ind w:right="127"/>
              <w:jc w:val="both"/>
              <w:rPr>
                <w:rFonts w:cstheme="minorHAnsi"/>
                <w:bCs/>
                <w:sz w:val="20"/>
                <w:szCs w:val="20"/>
              </w:rPr>
            </w:pPr>
            <w:r w:rsidRPr="00404F12">
              <w:rPr>
                <w:rFonts w:cstheme="minorHAnsi"/>
                <w:bCs/>
                <w:sz w:val="20"/>
                <w:szCs w:val="20"/>
              </w:rPr>
              <w:t>COMENTARIO</w:t>
            </w:r>
          </w:p>
          <w:p w14:paraId="0703875E" w14:textId="77777777" w:rsidR="009714A9" w:rsidRPr="00404F12" w:rsidRDefault="009714A9" w:rsidP="008F5574">
            <w:pPr>
              <w:ind w:right="127"/>
              <w:jc w:val="both"/>
              <w:rPr>
                <w:rFonts w:cstheme="minorHAnsi"/>
                <w:bCs/>
                <w:sz w:val="20"/>
                <w:szCs w:val="20"/>
              </w:rPr>
            </w:pPr>
            <w:r w:rsidRPr="00404F12">
              <w:rPr>
                <w:rFonts w:cstheme="minorHAnsi"/>
                <w:bCs/>
                <w:sz w:val="20"/>
                <w:szCs w:val="20"/>
              </w:rPr>
              <w:t>En los proyectos de desarrollo en extensión es común llevar a cabo proyectos en lotes que surgen de una subdivisión, los cuales no cuentan con un avalúo fiscal vigente del rol que se les ha asignado, pues el trámite de obtención de rol puede tomar un plazo extenso.</w:t>
            </w:r>
          </w:p>
          <w:p w14:paraId="2D6CC497" w14:textId="77777777" w:rsidR="009714A9" w:rsidRPr="00404F12" w:rsidRDefault="009714A9" w:rsidP="008F5574">
            <w:pPr>
              <w:ind w:right="127"/>
              <w:jc w:val="both"/>
              <w:rPr>
                <w:rFonts w:cstheme="minorHAnsi"/>
                <w:bCs/>
                <w:sz w:val="20"/>
                <w:szCs w:val="20"/>
              </w:rPr>
            </w:pPr>
            <w:r w:rsidRPr="00404F12">
              <w:rPr>
                <w:rFonts w:cstheme="minorHAnsi"/>
                <w:bCs/>
                <w:sz w:val="20"/>
                <w:szCs w:val="20"/>
              </w:rPr>
              <w:lastRenderedPageBreak/>
              <w:t>Es conveniente contemplar este tipo de casos en la regulación, incluyendo la alternativa de presentar el Certificado de Avalúo Fiscal Proporcional en los casos en que no esté disponible aún el Certificado de Avalúo Fiscal Vigente.</w:t>
            </w:r>
          </w:p>
          <w:p w14:paraId="40BEAB79" w14:textId="77777777" w:rsidR="009714A9" w:rsidRPr="00404F12" w:rsidRDefault="009714A9" w:rsidP="008F5574">
            <w:pPr>
              <w:ind w:right="127"/>
              <w:jc w:val="both"/>
              <w:rPr>
                <w:rFonts w:cstheme="minorHAnsi"/>
                <w:bCs/>
                <w:sz w:val="20"/>
                <w:szCs w:val="20"/>
              </w:rPr>
            </w:pPr>
            <w:r w:rsidRPr="00404F12">
              <w:rPr>
                <w:rFonts w:cstheme="minorHAnsi"/>
                <w:bCs/>
                <w:sz w:val="20"/>
                <w:szCs w:val="20"/>
              </w:rPr>
              <w:t>PROPUESTA DE AJUSTE AL ARTICULADO</w:t>
            </w:r>
          </w:p>
          <w:p w14:paraId="5D9634BD" w14:textId="666A93FF" w:rsidR="009714A9" w:rsidRPr="00404F12" w:rsidRDefault="009714A9" w:rsidP="008F5574">
            <w:pPr>
              <w:ind w:right="127"/>
              <w:jc w:val="both"/>
              <w:rPr>
                <w:rFonts w:cstheme="minorHAnsi"/>
                <w:bCs/>
                <w:sz w:val="20"/>
                <w:szCs w:val="20"/>
              </w:rPr>
            </w:pPr>
            <w:r w:rsidRPr="00404F12">
              <w:rPr>
                <w:rFonts w:cstheme="minorHAnsi"/>
                <w:bCs/>
                <w:sz w:val="20"/>
                <w:szCs w:val="20"/>
              </w:rPr>
              <w:t xml:space="preserve">2. </w:t>
            </w:r>
            <w:r w:rsidRPr="00404F12">
              <w:rPr>
                <w:rFonts w:cstheme="minorHAnsi"/>
                <w:bCs/>
                <w:strike/>
                <w:sz w:val="20"/>
                <w:szCs w:val="20"/>
              </w:rPr>
              <w:t>Original o copia autorizada ante Notario del certificado</w:t>
            </w:r>
            <w:r>
              <w:rPr>
                <w:rFonts w:cstheme="minorHAnsi"/>
                <w:bCs/>
                <w:sz w:val="20"/>
                <w:szCs w:val="20"/>
              </w:rPr>
              <w:t xml:space="preserve"> </w:t>
            </w:r>
            <w:proofErr w:type="spellStart"/>
            <w:r w:rsidRPr="00404F12">
              <w:rPr>
                <w:rFonts w:cstheme="minorHAnsi"/>
                <w:bCs/>
                <w:sz w:val="20"/>
                <w:szCs w:val="20"/>
              </w:rPr>
              <w:t>Certificado</w:t>
            </w:r>
            <w:proofErr w:type="spellEnd"/>
            <w:r w:rsidRPr="00404F12">
              <w:rPr>
                <w:rFonts w:cstheme="minorHAnsi"/>
                <w:bCs/>
                <w:sz w:val="20"/>
                <w:szCs w:val="20"/>
              </w:rPr>
              <w:t xml:space="preserve"> de avalúo fiscal vigente </w:t>
            </w:r>
            <w:r w:rsidRPr="00664F55">
              <w:rPr>
                <w:rFonts w:cstheme="minorHAnsi"/>
                <w:bCs/>
                <w:sz w:val="20"/>
                <w:szCs w:val="20"/>
                <w:highlight w:val="green"/>
              </w:rPr>
              <w:t>o Certificado de Avalúo Fiscal Proporcional</w:t>
            </w:r>
            <w:r w:rsidRPr="00404F12">
              <w:rPr>
                <w:rFonts w:cstheme="minorHAnsi"/>
                <w:bCs/>
                <w:sz w:val="20"/>
                <w:szCs w:val="20"/>
              </w:rPr>
              <w:t>.</w:t>
            </w:r>
          </w:p>
          <w:p w14:paraId="02F84913" w14:textId="77777777" w:rsidR="009714A9" w:rsidRPr="00404F12" w:rsidRDefault="009714A9" w:rsidP="008F5574">
            <w:pPr>
              <w:ind w:right="127"/>
              <w:rPr>
                <w:rFonts w:cstheme="minorHAnsi"/>
                <w:bCs/>
                <w:sz w:val="20"/>
                <w:szCs w:val="20"/>
              </w:rPr>
            </w:pPr>
          </w:p>
          <w:p w14:paraId="59EF15EF" w14:textId="77777777" w:rsidR="009714A9" w:rsidRDefault="009714A9" w:rsidP="008F5574">
            <w:pPr>
              <w:ind w:right="127"/>
              <w:rPr>
                <w:rFonts w:cstheme="minorHAnsi"/>
                <w:bCs/>
                <w:sz w:val="20"/>
                <w:szCs w:val="20"/>
              </w:rPr>
            </w:pPr>
          </w:p>
          <w:p w14:paraId="030E02F8" w14:textId="77777777" w:rsidR="009714A9" w:rsidRDefault="009714A9" w:rsidP="008F5574">
            <w:pPr>
              <w:ind w:right="127"/>
              <w:rPr>
                <w:rFonts w:cstheme="minorHAnsi"/>
                <w:bCs/>
                <w:sz w:val="20"/>
                <w:szCs w:val="20"/>
              </w:rPr>
            </w:pPr>
          </w:p>
          <w:p w14:paraId="1D9BD852" w14:textId="77777777" w:rsidR="009714A9" w:rsidRDefault="009714A9" w:rsidP="008F5574">
            <w:pPr>
              <w:ind w:right="127"/>
              <w:rPr>
                <w:rFonts w:cstheme="minorHAnsi"/>
                <w:bCs/>
                <w:sz w:val="20"/>
                <w:szCs w:val="20"/>
              </w:rPr>
            </w:pPr>
          </w:p>
          <w:p w14:paraId="20D50920" w14:textId="77777777" w:rsidR="009714A9" w:rsidRDefault="009714A9" w:rsidP="008F5574">
            <w:pPr>
              <w:ind w:right="127"/>
              <w:rPr>
                <w:rFonts w:cstheme="minorHAnsi"/>
                <w:bCs/>
                <w:sz w:val="20"/>
                <w:szCs w:val="20"/>
              </w:rPr>
            </w:pPr>
          </w:p>
          <w:p w14:paraId="503D1EF6" w14:textId="77777777" w:rsidR="009714A9" w:rsidRDefault="009714A9" w:rsidP="008F5574">
            <w:pPr>
              <w:ind w:right="127"/>
              <w:rPr>
                <w:rFonts w:cstheme="minorHAnsi"/>
                <w:bCs/>
                <w:sz w:val="20"/>
                <w:szCs w:val="20"/>
              </w:rPr>
            </w:pPr>
          </w:p>
          <w:p w14:paraId="5DCFD32B" w14:textId="77777777" w:rsidR="009714A9" w:rsidRDefault="009714A9" w:rsidP="008F5574">
            <w:pPr>
              <w:ind w:right="127"/>
              <w:rPr>
                <w:rFonts w:cstheme="minorHAnsi"/>
                <w:bCs/>
                <w:sz w:val="20"/>
                <w:szCs w:val="20"/>
              </w:rPr>
            </w:pPr>
          </w:p>
          <w:p w14:paraId="523C2A48" w14:textId="77777777" w:rsidR="009714A9" w:rsidRDefault="009714A9" w:rsidP="008F5574">
            <w:pPr>
              <w:ind w:right="127"/>
              <w:rPr>
                <w:rFonts w:cstheme="minorHAnsi"/>
                <w:bCs/>
                <w:sz w:val="20"/>
                <w:szCs w:val="20"/>
              </w:rPr>
            </w:pPr>
          </w:p>
          <w:p w14:paraId="45ECC84F" w14:textId="77777777" w:rsidR="009714A9" w:rsidRDefault="009714A9" w:rsidP="008F5574">
            <w:pPr>
              <w:ind w:right="127"/>
              <w:rPr>
                <w:rFonts w:cstheme="minorHAnsi"/>
                <w:bCs/>
                <w:sz w:val="20"/>
                <w:szCs w:val="20"/>
              </w:rPr>
            </w:pPr>
          </w:p>
          <w:p w14:paraId="0E5F9A10" w14:textId="77777777" w:rsidR="009714A9" w:rsidRDefault="009714A9" w:rsidP="008F5574">
            <w:pPr>
              <w:ind w:right="127"/>
              <w:rPr>
                <w:rFonts w:cstheme="minorHAnsi"/>
                <w:bCs/>
                <w:sz w:val="20"/>
                <w:szCs w:val="20"/>
              </w:rPr>
            </w:pPr>
          </w:p>
          <w:p w14:paraId="72A9D4EE" w14:textId="77777777" w:rsidR="009714A9" w:rsidRDefault="009714A9" w:rsidP="008F5574">
            <w:pPr>
              <w:ind w:right="127"/>
              <w:rPr>
                <w:rFonts w:cstheme="minorHAnsi"/>
                <w:bCs/>
                <w:sz w:val="20"/>
                <w:szCs w:val="20"/>
              </w:rPr>
            </w:pPr>
          </w:p>
          <w:p w14:paraId="47286152" w14:textId="77777777" w:rsidR="009714A9" w:rsidRDefault="009714A9" w:rsidP="008F5574">
            <w:pPr>
              <w:ind w:right="127"/>
              <w:rPr>
                <w:rFonts w:cstheme="minorHAnsi"/>
                <w:bCs/>
                <w:sz w:val="20"/>
                <w:szCs w:val="20"/>
              </w:rPr>
            </w:pPr>
          </w:p>
          <w:p w14:paraId="3979ACCD" w14:textId="77777777" w:rsidR="009714A9" w:rsidRDefault="009714A9" w:rsidP="008F5574">
            <w:pPr>
              <w:ind w:right="127"/>
              <w:rPr>
                <w:rFonts w:cstheme="minorHAnsi"/>
                <w:bCs/>
                <w:sz w:val="20"/>
                <w:szCs w:val="20"/>
              </w:rPr>
            </w:pPr>
          </w:p>
          <w:p w14:paraId="3AC95CFA" w14:textId="77777777" w:rsidR="009714A9" w:rsidRDefault="009714A9" w:rsidP="008F5574">
            <w:pPr>
              <w:ind w:right="127"/>
              <w:rPr>
                <w:rFonts w:cstheme="minorHAnsi"/>
                <w:bCs/>
                <w:sz w:val="20"/>
                <w:szCs w:val="20"/>
              </w:rPr>
            </w:pPr>
          </w:p>
          <w:p w14:paraId="66B1CF54" w14:textId="77777777" w:rsidR="009714A9" w:rsidRDefault="009714A9" w:rsidP="008F5574">
            <w:pPr>
              <w:ind w:right="127"/>
              <w:rPr>
                <w:rFonts w:cstheme="minorHAnsi"/>
                <w:bCs/>
                <w:sz w:val="20"/>
                <w:szCs w:val="20"/>
              </w:rPr>
            </w:pPr>
          </w:p>
          <w:p w14:paraId="131EA375" w14:textId="77777777" w:rsidR="009714A9" w:rsidRDefault="009714A9" w:rsidP="008F5574">
            <w:pPr>
              <w:ind w:right="127"/>
              <w:rPr>
                <w:rFonts w:cstheme="minorHAnsi"/>
                <w:bCs/>
                <w:sz w:val="20"/>
                <w:szCs w:val="20"/>
              </w:rPr>
            </w:pPr>
          </w:p>
          <w:p w14:paraId="30FB915B" w14:textId="77777777" w:rsidR="009714A9" w:rsidRDefault="009714A9" w:rsidP="008F5574">
            <w:pPr>
              <w:ind w:right="127"/>
              <w:rPr>
                <w:rFonts w:cstheme="minorHAnsi"/>
                <w:bCs/>
                <w:sz w:val="20"/>
                <w:szCs w:val="20"/>
              </w:rPr>
            </w:pPr>
          </w:p>
          <w:p w14:paraId="3F63BE43" w14:textId="77777777" w:rsidR="009714A9" w:rsidRDefault="009714A9" w:rsidP="008F5574">
            <w:pPr>
              <w:ind w:right="127"/>
              <w:rPr>
                <w:rFonts w:cstheme="minorHAnsi"/>
                <w:bCs/>
                <w:sz w:val="20"/>
                <w:szCs w:val="20"/>
              </w:rPr>
            </w:pPr>
          </w:p>
          <w:p w14:paraId="0498E3F4" w14:textId="77777777" w:rsidR="009714A9" w:rsidRDefault="009714A9" w:rsidP="008F5574">
            <w:pPr>
              <w:ind w:right="127"/>
              <w:rPr>
                <w:rFonts w:cstheme="minorHAnsi"/>
                <w:bCs/>
                <w:sz w:val="20"/>
                <w:szCs w:val="20"/>
              </w:rPr>
            </w:pPr>
          </w:p>
          <w:p w14:paraId="24C73E8A" w14:textId="77777777" w:rsidR="009714A9" w:rsidRDefault="009714A9" w:rsidP="008F5574">
            <w:pPr>
              <w:ind w:right="127"/>
              <w:rPr>
                <w:rFonts w:cstheme="minorHAnsi"/>
                <w:bCs/>
                <w:sz w:val="20"/>
                <w:szCs w:val="20"/>
              </w:rPr>
            </w:pPr>
          </w:p>
          <w:p w14:paraId="26A3948D" w14:textId="77777777" w:rsidR="009714A9" w:rsidRDefault="009714A9" w:rsidP="008F5574">
            <w:pPr>
              <w:ind w:right="127"/>
              <w:rPr>
                <w:rFonts w:cstheme="minorHAnsi"/>
                <w:bCs/>
                <w:sz w:val="20"/>
                <w:szCs w:val="20"/>
              </w:rPr>
            </w:pPr>
          </w:p>
          <w:p w14:paraId="068AEF70" w14:textId="77777777" w:rsidR="009714A9" w:rsidRDefault="009714A9" w:rsidP="008F5574">
            <w:pPr>
              <w:ind w:right="127"/>
              <w:rPr>
                <w:rFonts w:cstheme="minorHAnsi"/>
                <w:bCs/>
                <w:sz w:val="20"/>
                <w:szCs w:val="20"/>
              </w:rPr>
            </w:pPr>
          </w:p>
          <w:p w14:paraId="5DF8B610" w14:textId="77777777" w:rsidR="009714A9" w:rsidRDefault="009714A9" w:rsidP="008F5574">
            <w:pPr>
              <w:ind w:right="127"/>
              <w:rPr>
                <w:rFonts w:cstheme="minorHAnsi"/>
                <w:bCs/>
                <w:sz w:val="20"/>
                <w:szCs w:val="20"/>
              </w:rPr>
            </w:pPr>
          </w:p>
          <w:p w14:paraId="66943FF9" w14:textId="77777777" w:rsidR="009714A9" w:rsidRDefault="009714A9" w:rsidP="008F5574">
            <w:pPr>
              <w:ind w:right="127"/>
              <w:rPr>
                <w:rFonts w:cstheme="minorHAnsi"/>
                <w:bCs/>
                <w:sz w:val="20"/>
                <w:szCs w:val="20"/>
              </w:rPr>
            </w:pPr>
          </w:p>
          <w:p w14:paraId="6E085C2C" w14:textId="77777777" w:rsidR="009714A9" w:rsidRDefault="009714A9" w:rsidP="008F5574">
            <w:pPr>
              <w:ind w:right="127"/>
              <w:rPr>
                <w:rFonts w:cstheme="minorHAnsi"/>
                <w:bCs/>
                <w:sz w:val="20"/>
                <w:szCs w:val="20"/>
              </w:rPr>
            </w:pPr>
          </w:p>
          <w:p w14:paraId="0DF3BA8D" w14:textId="77777777" w:rsidR="009714A9" w:rsidRDefault="009714A9" w:rsidP="008F5574">
            <w:pPr>
              <w:ind w:right="127"/>
              <w:rPr>
                <w:rFonts w:cstheme="minorHAnsi"/>
                <w:bCs/>
                <w:sz w:val="20"/>
                <w:szCs w:val="20"/>
              </w:rPr>
            </w:pPr>
          </w:p>
          <w:p w14:paraId="26621529" w14:textId="77777777" w:rsidR="009714A9" w:rsidRDefault="009714A9" w:rsidP="008F5574">
            <w:pPr>
              <w:ind w:right="127"/>
              <w:rPr>
                <w:rFonts w:cstheme="minorHAnsi"/>
                <w:bCs/>
                <w:sz w:val="20"/>
                <w:szCs w:val="20"/>
              </w:rPr>
            </w:pPr>
          </w:p>
          <w:p w14:paraId="74B2213E" w14:textId="77777777" w:rsidR="009714A9" w:rsidRDefault="009714A9" w:rsidP="008F5574">
            <w:pPr>
              <w:ind w:right="127"/>
              <w:rPr>
                <w:rFonts w:cstheme="minorHAnsi"/>
                <w:bCs/>
                <w:sz w:val="20"/>
                <w:szCs w:val="20"/>
              </w:rPr>
            </w:pPr>
          </w:p>
          <w:p w14:paraId="7EE1857E" w14:textId="77777777" w:rsidR="009714A9" w:rsidRDefault="009714A9" w:rsidP="008F5574">
            <w:pPr>
              <w:ind w:right="127"/>
              <w:rPr>
                <w:rFonts w:cstheme="minorHAnsi"/>
                <w:bCs/>
                <w:sz w:val="20"/>
                <w:szCs w:val="20"/>
              </w:rPr>
            </w:pPr>
          </w:p>
          <w:p w14:paraId="0BEAE180" w14:textId="77777777" w:rsidR="009714A9" w:rsidRDefault="009714A9" w:rsidP="008F5574">
            <w:pPr>
              <w:ind w:right="127"/>
              <w:rPr>
                <w:rFonts w:cstheme="minorHAnsi"/>
                <w:bCs/>
                <w:sz w:val="20"/>
                <w:szCs w:val="20"/>
              </w:rPr>
            </w:pPr>
          </w:p>
          <w:p w14:paraId="53A64F23" w14:textId="77777777" w:rsidR="009714A9" w:rsidRDefault="009714A9" w:rsidP="008F5574">
            <w:pPr>
              <w:ind w:right="127"/>
              <w:rPr>
                <w:rFonts w:cstheme="minorHAnsi"/>
                <w:bCs/>
                <w:sz w:val="20"/>
                <w:szCs w:val="20"/>
              </w:rPr>
            </w:pPr>
          </w:p>
          <w:p w14:paraId="168CDFE6" w14:textId="77777777" w:rsidR="009714A9" w:rsidRDefault="009714A9" w:rsidP="008F5574">
            <w:pPr>
              <w:ind w:right="127"/>
              <w:rPr>
                <w:rFonts w:cstheme="minorHAnsi"/>
                <w:bCs/>
                <w:sz w:val="20"/>
                <w:szCs w:val="20"/>
              </w:rPr>
            </w:pPr>
          </w:p>
          <w:p w14:paraId="124F34E4" w14:textId="77777777" w:rsidR="009714A9" w:rsidRDefault="009714A9" w:rsidP="008F5574">
            <w:pPr>
              <w:ind w:right="127"/>
              <w:rPr>
                <w:rFonts w:cstheme="minorHAnsi"/>
                <w:bCs/>
                <w:sz w:val="20"/>
                <w:szCs w:val="20"/>
              </w:rPr>
            </w:pPr>
          </w:p>
          <w:p w14:paraId="17282AAE" w14:textId="77777777" w:rsidR="009714A9" w:rsidRDefault="009714A9" w:rsidP="008F5574">
            <w:pPr>
              <w:ind w:right="127"/>
              <w:rPr>
                <w:rFonts w:cstheme="minorHAnsi"/>
                <w:bCs/>
                <w:sz w:val="20"/>
                <w:szCs w:val="20"/>
              </w:rPr>
            </w:pPr>
          </w:p>
          <w:p w14:paraId="6895F24B" w14:textId="77777777" w:rsidR="009714A9" w:rsidRDefault="009714A9" w:rsidP="008F5574">
            <w:pPr>
              <w:ind w:right="127"/>
              <w:rPr>
                <w:rFonts w:cstheme="minorHAnsi"/>
                <w:bCs/>
                <w:sz w:val="20"/>
                <w:szCs w:val="20"/>
              </w:rPr>
            </w:pPr>
          </w:p>
          <w:p w14:paraId="678DE46B" w14:textId="77777777" w:rsidR="009714A9" w:rsidRDefault="009714A9" w:rsidP="008F5574">
            <w:pPr>
              <w:ind w:right="127"/>
              <w:rPr>
                <w:rFonts w:cstheme="minorHAnsi"/>
                <w:bCs/>
                <w:sz w:val="20"/>
                <w:szCs w:val="20"/>
              </w:rPr>
            </w:pPr>
          </w:p>
          <w:p w14:paraId="6CDF53E7" w14:textId="77777777" w:rsidR="009714A9" w:rsidRDefault="009714A9" w:rsidP="008F5574">
            <w:pPr>
              <w:ind w:right="127"/>
              <w:rPr>
                <w:rFonts w:cstheme="minorHAnsi"/>
                <w:bCs/>
                <w:sz w:val="20"/>
                <w:szCs w:val="20"/>
              </w:rPr>
            </w:pPr>
          </w:p>
          <w:p w14:paraId="548B125B" w14:textId="77777777" w:rsidR="009714A9" w:rsidRDefault="009714A9" w:rsidP="008F5574">
            <w:pPr>
              <w:ind w:right="127"/>
              <w:rPr>
                <w:rFonts w:cstheme="minorHAnsi"/>
                <w:bCs/>
                <w:sz w:val="20"/>
                <w:szCs w:val="20"/>
              </w:rPr>
            </w:pPr>
          </w:p>
          <w:p w14:paraId="5C55A6E0" w14:textId="77777777" w:rsidR="009714A9" w:rsidRPr="00AA0B98" w:rsidRDefault="009714A9" w:rsidP="008F5574">
            <w:pPr>
              <w:ind w:right="127"/>
              <w:rPr>
                <w:rFonts w:cstheme="minorHAnsi"/>
                <w:b/>
                <w:sz w:val="20"/>
                <w:szCs w:val="20"/>
                <w:u w:val="single"/>
              </w:rPr>
            </w:pPr>
          </w:p>
          <w:p w14:paraId="7390056D" w14:textId="4F8B4B97" w:rsidR="009714A9" w:rsidRPr="00AA0B98" w:rsidRDefault="009714A9" w:rsidP="008F5574">
            <w:pPr>
              <w:ind w:right="127"/>
              <w:rPr>
                <w:rFonts w:cstheme="minorHAnsi"/>
                <w:b/>
                <w:sz w:val="20"/>
                <w:szCs w:val="20"/>
                <w:u w:val="single"/>
              </w:rPr>
            </w:pPr>
            <w:r w:rsidRPr="00AA0B98">
              <w:rPr>
                <w:rFonts w:cstheme="minorHAnsi"/>
                <w:b/>
                <w:sz w:val="20"/>
                <w:szCs w:val="20"/>
                <w:u w:val="single"/>
              </w:rPr>
              <w:t>LITERAL F) DEL NUMERAL 5:</w:t>
            </w:r>
          </w:p>
          <w:p w14:paraId="1819F089" w14:textId="2E722933" w:rsidR="009714A9" w:rsidRDefault="009714A9" w:rsidP="008F5574">
            <w:pPr>
              <w:ind w:right="127"/>
              <w:rPr>
                <w:rFonts w:cstheme="minorHAnsi"/>
                <w:b/>
                <w:sz w:val="20"/>
                <w:szCs w:val="20"/>
              </w:rPr>
            </w:pPr>
            <w:r>
              <w:rPr>
                <w:rFonts w:cstheme="minorHAnsi"/>
                <w:b/>
                <w:sz w:val="20"/>
                <w:szCs w:val="20"/>
              </w:rPr>
              <w:lastRenderedPageBreak/>
              <w:t xml:space="preserve">Luis Prieto: </w:t>
            </w:r>
          </w:p>
          <w:p w14:paraId="4F118DE5" w14:textId="62E9767B" w:rsidR="009714A9" w:rsidRPr="0007028B" w:rsidRDefault="009714A9" w:rsidP="008F5574">
            <w:pPr>
              <w:ind w:right="127"/>
              <w:jc w:val="both"/>
              <w:rPr>
                <w:rFonts w:cstheme="minorHAnsi"/>
                <w:bCs/>
                <w:sz w:val="20"/>
                <w:szCs w:val="20"/>
              </w:rPr>
            </w:pPr>
            <w:r w:rsidRPr="0007028B">
              <w:rPr>
                <w:rFonts w:cstheme="minorHAnsi"/>
                <w:bCs/>
                <w:sz w:val="20"/>
                <w:szCs w:val="20"/>
              </w:rPr>
              <w:t xml:space="preserve">Si bien esto no corresponde necesariamente a </w:t>
            </w:r>
            <w:r>
              <w:rPr>
                <w:rFonts w:cstheme="minorHAnsi"/>
                <w:bCs/>
                <w:sz w:val="20"/>
                <w:szCs w:val="20"/>
              </w:rPr>
              <w:t>u</w:t>
            </w:r>
            <w:r w:rsidRPr="0007028B">
              <w:rPr>
                <w:rFonts w:cstheme="minorHAnsi"/>
                <w:bCs/>
                <w:sz w:val="20"/>
                <w:szCs w:val="20"/>
              </w:rPr>
              <w:t>rbanización voluntaria, se entiende que lo</w:t>
            </w:r>
            <w:r>
              <w:rPr>
                <w:rFonts w:cstheme="minorHAnsi"/>
                <w:bCs/>
                <w:sz w:val="20"/>
                <w:szCs w:val="20"/>
              </w:rPr>
              <w:t xml:space="preserve"> </w:t>
            </w:r>
            <w:r w:rsidRPr="0007028B">
              <w:rPr>
                <w:rFonts w:cstheme="minorHAnsi"/>
                <w:bCs/>
                <w:sz w:val="20"/>
                <w:szCs w:val="20"/>
              </w:rPr>
              <w:t>buscado es actualizar la normativa en este</w:t>
            </w:r>
            <w:r>
              <w:rPr>
                <w:rFonts w:cstheme="minorHAnsi"/>
                <w:bCs/>
                <w:sz w:val="20"/>
                <w:szCs w:val="20"/>
              </w:rPr>
              <w:t xml:space="preserve"> </w:t>
            </w:r>
            <w:r w:rsidRPr="0007028B">
              <w:rPr>
                <w:rFonts w:cstheme="minorHAnsi"/>
                <w:bCs/>
                <w:sz w:val="20"/>
                <w:szCs w:val="20"/>
              </w:rPr>
              <w:t>ámbito (áreas de riesgo). En este contexto,</w:t>
            </w:r>
            <w:r>
              <w:rPr>
                <w:rFonts w:cstheme="minorHAnsi"/>
                <w:bCs/>
                <w:sz w:val="20"/>
                <w:szCs w:val="20"/>
              </w:rPr>
              <w:t xml:space="preserve"> </w:t>
            </w:r>
            <w:r w:rsidRPr="0007028B">
              <w:rPr>
                <w:rFonts w:cstheme="minorHAnsi"/>
                <w:bCs/>
                <w:sz w:val="20"/>
                <w:szCs w:val="20"/>
              </w:rPr>
              <w:t>favor considerar que se debe</w:t>
            </w:r>
            <w:r>
              <w:rPr>
                <w:rFonts w:cstheme="minorHAnsi"/>
                <w:bCs/>
                <w:sz w:val="20"/>
                <w:szCs w:val="20"/>
              </w:rPr>
              <w:t xml:space="preserve"> </w:t>
            </w:r>
            <w:r w:rsidRPr="00422AB3">
              <w:rPr>
                <w:rFonts w:cstheme="minorHAnsi"/>
                <w:bCs/>
                <w:sz w:val="20"/>
                <w:szCs w:val="20"/>
              </w:rPr>
              <w:t xml:space="preserve">armonizar con el 2.1.17 OGUC que exige que las medidas sean aprobadas por el organismo sectorial competente. Esto ha provocado casos complejos donde NO hay un organismo sectorial competente (ver dictamen 30.963, de 2018. No hay forma o manera en esos casos de cumplir esta exigencia, porque nadie establecerá qué normas y medidas son las que corresponde cumplir. Falta indicar en la norma </w:t>
            </w:r>
            <w:proofErr w:type="gramStart"/>
            <w:r w:rsidRPr="00422AB3">
              <w:rPr>
                <w:rFonts w:cstheme="minorHAnsi"/>
                <w:bCs/>
                <w:sz w:val="20"/>
                <w:szCs w:val="20"/>
              </w:rPr>
              <w:t>que</w:t>
            </w:r>
            <w:proofErr w:type="gramEnd"/>
            <w:r w:rsidRPr="00422AB3">
              <w:rPr>
                <w:rFonts w:cstheme="minorHAnsi"/>
                <w:bCs/>
                <w:sz w:val="20"/>
                <w:szCs w:val="20"/>
              </w:rPr>
              <w:t xml:space="preserve"> si ningún organismo fuera competente, el profesional encargado será responsable de las medidas que informe o buscar alguna otra manera de hacer armónica esta exigencia con el 2.1.17 OGUC.</w:t>
            </w:r>
          </w:p>
          <w:p w14:paraId="09948940" w14:textId="77777777" w:rsidR="009714A9" w:rsidRDefault="009714A9" w:rsidP="008F5574">
            <w:pPr>
              <w:ind w:right="127"/>
              <w:jc w:val="both"/>
              <w:rPr>
                <w:rFonts w:cstheme="minorHAnsi"/>
                <w:bCs/>
                <w:sz w:val="20"/>
                <w:szCs w:val="20"/>
              </w:rPr>
            </w:pPr>
          </w:p>
          <w:p w14:paraId="25D171F4" w14:textId="4583F9FD" w:rsidR="009714A9" w:rsidRPr="00206BA9" w:rsidRDefault="009714A9" w:rsidP="008F5574">
            <w:pPr>
              <w:ind w:right="127"/>
              <w:jc w:val="both"/>
              <w:rPr>
                <w:rFonts w:cstheme="minorHAnsi"/>
                <w:b/>
                <w:sz w:val="20"/>
                <w:szCs w:val="20"/>
              </w:rPr>
            </w:pPr>
            <w:r w:rsidRPr="00206BA9">
              <w:rPr>
                <w:rFonts w:cstheme="minorHAnsi"/>
                <w:b/>
                <w:sz w:val="20"/>
                <w:szCs w:val="20"/>
              </w:rPr>
              <w:t>Fernando Colchero (ADI):</w:t>
            </w:r>
          </w:p>
          <w:p w14:paraId="50123678" w14:textId="77777777" w:rsidR="009714A9" w:rsidRPr="00206BA9" w:rsidRDefault="009714A9" w:rsidP="008F5574">
            <w:pPr>
              <w:ind w:right="127"/>
              <w:jc w:val="both"/>
              <w:rPr>
                <w:rFonts w:cstheme="minorHAnsi"/>
                <w:bCs/>
                <w:sz w:val="20"/>
                <w:szCs w:val="20"/>
              </w:rPr>
            </w:pPr>
            <w:r w:rsidRPr="00206BA9">
              <w:rPr>
                <w:rFonts w:cstheme="minorHAnsi"/>
                <w:bCs/>
                <w:sz w:val="20"/>
                <w:szCs w:val="20"/>
              </w:rPr>
              <w:t>COMENTARIO</w:t>
            </w:r>
          </w:p>
          <w:p w14:paraId="65C07B26" w14:textId="77777777" w:rsidR="009714A9" w:rsidRPr="00206BA9" w:rsidRDefault="009714A9" w:rsidP="008F5574">
            <w:pPr>
              <w:ind w:right="127"/>
              <w:jc w:val="both"/>
              <w:rPr>
                <w:rFonts w:cstheme="minorHAnsi"/>
                <w:bCs/>
                <w:sz w:val="20"/>
                <w:szCs w:val="20"/>
              </w:rPr>
            </w:pPr>
            <w:r w:rsidRPr="00206BA9">
              <w:rPr>
                <w:rFonts w:cstheme="minorHAnsi"/>
                <w:bCs/>
                <w:sz w:val="20"/>
                <w:szCs w:val="20"/>
              </w:rPr>
              <w:t>La definición de Anteproyecto en el Artículo 1.1.2 señala lo siguiente:</w:t>
            </w:r>
          </w:p>
          <w:p w14:paraId="2208D9DC" w14:textId="77777777" w:rsidR="009714A9" w:rsidRPr="00424CF1" w:rsidRDefault="009714A9" w:rsidP="008F5574">
            <w:pPr>
              <w:ind w:right="127"/>
              <w:jc w:val="both"/>
              <w:rPr>
                <w:rFonts w:cstheme="minorHAnsi"/>
                <w:bCs/>
                <w:sz w:val="20"/>
                <w:szCs w:val="20"/>
              </w:rPr>
            </w:pPr>
            <w:r w:rsidRPr="00206BA9">
              <w:rPr>
                <w:rFonts w:cstheme="minorHAnsi"/>
                <w:bCs/>
                <w:sz w:val="20"/>
                <w:szCs w:val="20"/>
              </w:rPr>
              <w:t>Anteproyecto: presentación previa de un proyecto de loteo, de edificación o de urbanización, en el cual se contemplan los aspectos esenciales relacionados con la aplicación de las normas urbanísticas y que una vez</w:t>
            </w:r>
            <w:r>
              <w:rPr>
                <w:rFonts w:cstheme="minorHAnsi"/>
                <w:bCs/>
                <w:sz w:val="20"/>
                <w:szCs w:val="20"/>
              </w:rPr>
              <w:t xml:space="preserve"> </w:t>
            </w:r>
            <w:r w:rsidRPr="00424CF1">
              <w:rPr>
                <w:rFonts w:cstheme="minorHAnsi"/>
                <w:bCs/>
                <w:sz w:val="20"/>
                <w:szCs w:val="20"/>
              </w:rPr>
              <w:t>aprobado mantiene vigentes todas las condiciones urbanísticas del Instrumento de Planificación respectivo y de la Ordenanza General de Urbanismo y Construcciones consideradas en aquél y con las que éste se hubiera aprobado, para los efectos de la obtención del permiso correspondiente.</w:t>
            </w:r>
          </w:p>
          <w:p w14:paraId="489AA364" w14:textId="77777777" w:rsidR="009714A9" w:rsidRPr="00424CF1" w:rsidRDefault="009714A9" w:rsidP="008F5574">
            <w:pPr>
              <w:ind w:right="127"/>
              <w:jc w:val="both"/>
              <w:rPr>
                <w:rFonts w:cstheme="minorHAnsi"/>
                <w:bCs/>
                <w:sz w:val="20"/>
                <w:szCs w:val="20"/>
              </w:rPr>
            </w:pPr>
            <w:r w:rsidRPr="00424CF1">
              <w:rPr>
                <w:rFonts w:cstheme="minorHAnsi"/>
                <w:bCs/>
                <w:sz w:val="20"/>
                <w:szCs w:val="20"/>
              </w:rPr>
              <w:t>Teniendo presente dicha definición, para la aprobación de un anteproyecto no resulta coherente exigir requisitos tales como una propuesta de medidas y obras de mitigación establecidas para las áreas de riesgo y restricción que afecten al predio, pues el cumplimiento de esta exigencia requiere de la elaboración de un estudio de riesgo, el cual, a su vez, requiere de un desarrollo del proyecto con un detalle mayor al que se requiere para un anteproyecto.</w:t>
            </w:r>
          </w:p>
          <w:p w14:paraId="6F7AFE54" w14:textId="77777777" w:rsidR="009714A9" w:rsidRDefault="009714A9" w:rsidP="008F5574">
            <w:pPr>
              <w:ind w:right="127"/>
              <w:jc w:val="both"/>
              <w:rPr>
                <w:rFonts w:cstheme="minorHAnsi"/>
                <w:bCs/>
                <w:sz w:val="20"/>
                <w:szCs w:val="20"/>
              </w:rPr>
            </w:pPr>
            <w:r w:rsidRPr="00424CF1">
              <w:rPr>
                <w:rFonts w:cstheme="minorHAnsi"/>
                <w:bCs/>
                <w:sz w:val="20"/>
                <w:szCs w:val="20"/>
              </w:rPr>
              <w:t xml:space="preserve">Adicionalmente, el Artículo 2.1.17 de la OGUC señala que para autorizar proyectos en áreas de </w:t>
            </w:r>
            <w:r w:rsidRPr="00424CF1">
              <w:rPr>
                <w:rFonts w:cstheme="minorHAnsi"/>
                <w:bCs/>
                <w:sz w:val="20"/>
                <w:szCs w:val="20"/>
              </w:rPr>
              <w:lastRenderedPageBreak/>
              <w:t>riesgo se requiere acompañar el estudio de riesgos con la respectiva solicitud de Permiso de Edificación.</w:t>
            </w:r>
          </w:p>
          <w:p w14:paraId="272A3673" w14:textId="77777777" w:rsidR="009714A9" w:rsidRPr="00424CF1" w:rsidRDefault="009714A9" w:rsidP="008F5574">
            <w:pPr>
              <w:ind w:right="127"/>
              <w:jc w:val="both"/>
              <w:rPr>
                <w:rFonts w:cstheme="minorHAnsi"/>
                <w:bCs/>
                <w:sz w:val="20"/>
                <w:szCs w:val="20"/>
              </w:rPr>
            </w:pPr>
          </w:p>
          <w:p w14:paraId="5C7BD5E6" w14:textId="77777777" w:rsidR="009714A9" w:rsidRPr="00424CF1" w:rsidRDefault="009714A9" w:rsidP="008F5574">
            <w:pPr>
              <w:ind w:right="127"/>
              <w:jc w:val="both"/>
              <w:rPr>
                <w:rFonts w:cstheme="minorHAnsi"/>
                <w:bCs/>
                <w:sz w:val="20"/>
                <w:szCs w:val="20"/>
              </w:rPr>
            </w:pPr>
            <w:r w:rsidRPr="00424CF1">
              <w:rPr>
                <w:rFonts w:cstheme="minorHAnsi"/>
                <w:bCs/>
                <w:sz w:val="20"/>
                <w:szCs w:val="20"/>
              </w:rPr>
              <w:t>PROPUESTA DE MODIFICACIÓN AL ARTICULADO</w:t>
            </w:r>
          </w:p>
          <w:p w14:paraId="6F15A4BD" w14:textId="3D36AEF5" w:rsidR="009714A9" w:rsidRDefault="009714A9" w:rsidP="008F5574">
            <w:pPr>
              <w:ind w:right="127"/>
              <w:jc w:val="both"/>
              <w:rPr>
                <w:rFonts w:cstheme="minorHAnsi"/>
                <w:bCs/>
                <w:sz w:val="20"/>
                <w:szCs w:val="20"/>
              </w:rPr>
            </w:pPr>
            <w:r w:rsidRPr="00424CF1">
              <w:rPr>
                <w:rFonts w:cstheme="minorHAnsi"/>
                <w:bCs/>
                <w:sz w:val="20"/>
                <w:szCs w:val="20"/>
              </w:rPr>
              <w:t xml:space="preserve">f) Áreas de </w:t>
            </w:r>
            <w:r w:rsidRPr="007D4BE8">
              <w:rPr>
                <w:rFonts w:cstheme="minorHAnsi"/>
                <w:bCs/>
                <w:strike/>
                <w:sz w:val="20"/>
                <w:szCs w:val="20"/>
                <w:highlight w:val="green"/>
              </w:rPr>
              <w:t>Representación gráfica del cumplimiento de las normas, condiciones y medidas de mitigación establecidas para las áreas de riesgo y</w:t>
            </w:r>
            <w:r w:rsidRPr="00424CF1">
              <w:rPr>
                <w:rFonts w:cstheme="minorHAnsi"/>
                <w:bCs/>
                <w:sz w:val="20"/>
                <w:szCs w:val="20"/>
              </w:rPr>
              <w:t xml:space="preserve"> restricción </w:t>
            </w:r>
            <w:r w:rsidRPr="00424CF1">
              <w:rPr>
                <w:rFonts w:cstheme="minorHAnsi"/>
                <w:bCs/>
                <w:sz w:val="20"/>
                <w:szCs w:val="20"/>
                <w:highlight w:val="green"/>
              </w:rPr>
              <w:t>o de riesgos</w:t>
            </w:r>
            <w:r w:rsidRPr="00424CF1">
              <w:rPr>
                <w:rFonts w:cstheme="minorHAnsi"/>
                <w:bCs/>
                <w:sz w:val="20"/>
                <w:szCs w:val="20"/>
              </w:rPr>
              <w:t xml:space="preserve"> que afecten </w:t>
            </w:r>
            <w:r w:rsidRPr="00424CF1">
              <w:rPr>
                <w:rFonts w:cstheme="minorHAnsi"/>
                <w:bCs/>
                <w:strike/>
                <w:sz w:val="20"/>
                <w:szCs w:val="20"/>
              </w:rPr>
              <w:t>el terreno y sus</w:t>
            </w:r>
            <w:r>
              <w:rPr>
                <w:rFonts w:cstheme="minorHAnsi"/>
                <w:bCs/>
                <w:sz w:val="20"/>
                <w:szCs w:val="20"/>
              </w:rPr>
              <w:t xml:space="preserve"> </w:t>
            </w:r>
            <w:r w:rsidRPr="00424CF1">
              <w:rPr>
                <w:rFonts w:cstheme="minorHAnsi"/>
                <w:bCs/>
                <w:sz w:val="20"/>
                <w:szCs w:val="20"/>
              </w:rPr>
              <w:t>al predio</w:t>
            </w:r>
            <w:r w:rsidRPr="007D4BE8">
              <w:rPr>
                <w:rFonts w:cstheme="minorHAnsi"/>
                <w:bCs/>
                <w:strike/>
                <w:sz w:val="20"/>
                <w:szCs w:val="20"/>
                <w:highlight w:val="green"/>
              </w:rPr>
              <w:t>, incluidas las respectivas obras de protección mitigación aplicables al anteproyecto</w:t>
            </w:r>
            <w:r w:rsidRPr="00424CF1">
              <w:rPr>
                <w:rFonts w:cstheme="minorHAnsi"/>
                <w:bCs/>
                <w:sz w:val="20"/>
                <w:szCs w:val="20"/>
              </w:rPr>
              <w:t>, cuando corresponda.</w:t>
            </w:r>
          </w:p>
          <w:p w14:paraId="25CB27EF" w14:textId="77777777" w:rsidR="009714A9" w:rsidRDefault="009714A9" w:rsidP="008F5574">
            <w:pPr>
              <w:ind w:right="127"/>
              <w:rPr>
                <w:rFonts w:cstheme="minorHAnsi"/>
                <w:bCs/>
                <w:sz w:val="20"/>
                <w:szCs w:val="20"/>
              </w:rPr>
            </w:pPr>
          </w:p>
          <w:p w14:paraId="76374E1C" w14:textId="77777777" w:rsidR="009714A9" w:rsidRDefault="009714A9" w:rsidP="008F5574">
            <w:pPr>
              <w:ind w:right="127"/>
              <w:rPr>
                <w:rFonts w:cstheme="minorHAnsi"/>
                <w:bCs/>
                <w:sz w:val="20"/>
                <w:szCs w:val="20"/>
              </w:rPr>
            </w:pPr>
          </w:p>
          <w:p w14:paraId="5242053B" w14:textId="77777777" w:rsidR="009714A9" w:rsidRDefault="009714A9" w:rsidP="008F5574">
            <w:pPr>
              <w:ind w:right="127"/>
              <w:rPr>
                <w:rFonts w:cstheme="minorHAnsi"/>
                <w:bCs/>
                <w:sz w:val="20"/>
                <w:szCs w:val="20"/>
              </w:rPr>
            </w:pPr>
          </w:p>
          <w:p w14:paraId="3832EFB3" w14:textId="77777777" w:rsidR="009714A9" w:rsidRDefault="009714A9" w:rsidP="008F5574">
            <w:pPr>
              <w:ind w:right="127"/>
              <w:rPr>
                <w:rFonts w:cstheme="minorHAnsi"/>
                <w:bCs/>
                <w:sz w:val="20"/>
                <w:szCs w:val="20"/>
              </w:rPr>
            </w:pPr>
          </w:p>
          <w:p w14:paraId="647F7CA0" w14:textId="77777777" w:rsidR="009714A9" w:rsidRDefault="009714A9" w:rsidP="008F5574">
            <w:pPr>
              <w:ind w:right="127"/>
              <w:rPr>
                <w:rFonts w:cstheme="minorHAnsi"/>
                <w:bCs/>
                <w:sz w:val="20"/>
                <w:szCs w:val="20"/>
              </w:rPr>
            </w:pPr>
          </w:p>
          <w:p w14:paraId="7B57A394" w14:textId="77777777" w:rsidR="009714A9" w:rsidRDefault="009714A9" w:rsidP="008F5574">
            <w:pPr>
              <w:ind w:right="127"/>
              <w:rPr>
                <w:rFonts w:cstheme="minorHAnsi"/>
                <w:bCs/>
                <w:sz w:val="20"/>
                <w:szCs w:val="20"/>
              </w:rPr>
            </w:pPr>
          </w:p>
          <w:p w14:paraId="560A0438" w14:textId="77777777" w:rsidR="009714A9" w:rsidRDefault="009714A9" w:rsidP="008F5574">
            <w:pPr>
              <w:ind w:right="127"/>
              <w:rPr>
                <w:rFonts w:cstheme="minorHAnsi"/>
                <w:bCs/>
                <w:sz w:val="20"/>
                <w:szCs w:val="20"/>
              </w:rPr>
            </w:pPr>
          </w:p>
          <w:p w14:paraId="09127844" w14:textId="77777777" w:rsidR="009714A9" w:rsidRDefault="009714A9" w:rsidP="008F5574">
            <w:pPr>
              <w:ind w:right="127"/>
              <w:rPr>
                <w:rFonts w:cstheme="minorHAnsi"/>
                <w:bCs/>
                <w:sz w:val="20"/>
                <w:szCs w:val="20"/>
              </w:rPr>
            </w:pPr>
          </w:p>
          <w:p w14:paraId="2215853B" w14:textId="77777777" w:rsidR="009714A9" w:rsidRDefault="009714A9" w:rsidP="008F5574">
            <w:pPr>
              <w:ind w:right="127"/>
              <w:rPr>
                <w:rFonts w:cstheme="minorHAnsi"/>
                <w:bCs/>
                <w:sz w:val="20"/>
                <w:szCs w:val="20"/>
              </w:rPr>
            </w:pPr>
          </w:p>
          <w:p w14:paraId="079AB40B" w14:textId="77777777" w:rsidR="009714A9" w:rsidRDefault="009714A9" w:rsidP="008F5574">
            <w:pPr>
              <w:ind w:right="127"/>
              <w:rPr>
                <w:rFonts w:cstheme="minorHAnsi"/>
                <w:bCs/>
                <w:sz w:val="20"/>
                <w:szCs w:val="20"/>
              </w:rPr>
            </w:pPr>
          </w:p>
          <w:p w14:paraId="09E6F3A7" w14:textId="77777777" w:rsidR="009714A9" w:rsidRDefault="009714A9" w:rsidP="008F5574">
            <w:pPr>
              <w:ind w:right="127"/>
              <w:rPr>
                <w:rFonts w:cstheme="minorHAnsi"/>
                <w:bCs/>
                <w:sz w:val="20"/>
                <w:szCs w:val="20"/>
              </w:rPr>
            </w:pPr>
          </w:p>
          <w:p w14:paraId="26BFB2DF" w14:textId="77777777" w:rsidR="009714A9" w:rsidRDefault="009714A9" w:rsidP="008F5574">
            <w:pPr>
              <w:ind w:right="127"/>
              <w:rPr>
                <w:rFonts w:cstheme="minorHAnsi"/>
                <w:bCs/>
                <w:sz w:val="20"/>
                <w:szCs w:val="20"/>
              </w:rPr>
            </w:pPr>
          </w:p>
          <w:p w14:paraId="19DE746C" w14:textId="77777777" w:rsidR="009714A9" w:rsidRDefault="009714A9" w:rsidP="008F5574">
            <w:pPr>
              <w:ind w:right="127"/>
              <w:rPr>
                <w:rFonts w:cstheme="minorHAnsi"/>
                <w:bCs/>
                <w:sz w:val="20"/>
                <w:szCs w:val="20"/>
              </w:rPr>
            </w:pPr>
          </w:p>
          <w:p w14:paraId="5717736C" w14:textId="77777777" w:rsidR="009714A9" w:rsidRDefault="009714A9" w:rsidP="008F5574">
            <w:pPr>
              <w:ind w:right="127"/>
              <w:rPr>
                <w:rFonts w:cstheme="minorHAnsi"/>
                <w:bCs/>
                <w:sz w:val="20"/>
                <w:szCs w:val="20"/>
              </w:rPr>
            </w:pPr>
          </w:p>
          <w:p w14:paraId="467B09F3" w14:textId="77777777" w:rsidR="009714A9" w:rsidRDefault="009714A9" w:rsidP="008F5574">
            <w:pPr>
              <w:ind w:right="127"/>
              <w:rPr>
                <w:rFonts w:cstheme="minorHAnsi"/>
                <w:bCs/>
                <w:sz w:val="20"/>
                <w:szCs w:val="20"/>
              </w:rPr>
            </w:pPr>
          </w:p>
          <w:p w14:paraId="2CFDF037" w14:textId="77777777" w:rsidR="009714A9" w:rsidRDefault="009714A9" w:rsidP="008F5574">
            <w:pPr>
              <w:ind w:right="127"/>
              <w:rPr>
                <w:rFonts w:cstheme="minorHAnsi"/>
                <w:bCs/>
                <w:sz w:val="20"/>
                <w:szCs w:val="20"/>
              </w:rPr>
            </w:pPr>
          </w:p>
          <w:p w14:paraId="6BBDCF6A" w14:textId="77777777" w:rsidR="009714A9" w:rsidRDefault="009714A9" w:rsidP="008F5574">
            <w:pPr>
              <w:ind w:right="127"/>
              <w:rPr>
                <w:rFonts w:cstheme="minorHAnsi"/>
                <w:bCs/>
                <w:sz w:val="20"/>
                <w:szCs w:val="20"/>
              </w:rPr>
            </w:pPr>
          </w:p>
          <w:p w14:paraId="30810EF3" w14:textId="77777777" w:rsidR="009714A9" w:rsidRDefault="009714A9" w:rsidP="008F5574">
            <w:pPr>
              <w:ind w:right="127"/>
              <w:rPr>
                <w:rFonts w:cstheme="minorHAnsi"/>
                <w:bCs/>
                <w:sz w:val="20"/>
                <w:szCs w:val="20"/>
              </w:rPr>
            </w:pPr>
          </w:p>
          <w:p w14:paraId="1A7125CE" w14:textId="77777777" w:rsidR="009714A9" w:rsidRDefault="009714A9" w:rsidP="008F5574">
            <w:pPr>
              <w:ind w:right="127"/>
              <w:rPr>
                <w:rFonts w:cstheme="minorHAnsi"/>
                <w:bCs/>
                <w:sz w:val="20"/>
                <w:szCs w:val="20"/>
              </w:rPr>
            </w:pPr>
          </w:p>
          <w:p w14:paraId="202A165B" w14:textId="77777777" w:rsidR="009714A9" w:rsidRDefault="009714A9" w:rsidP="008F5574">
            <w:pPr>
              <w:ind w:right="127"/>
              <w:rPr>
                <w:rFonts w:cstheme="minorHAnsi"/>
                <w:bCs/>
                <w:sz w:val="20"/>
                <w:szCs w:val="20"/>
              </w:rPr>
            </w:pPr>
          </w:p>
          <w:p w14:paraId="1B2FCCE4" w14:textId="77777777" w:rsidR="009714A9" w:rsidRPr="00765EA3" w:rsidRDefault="009714A9" w:rsidP="008F5574">
            <w:pPr>
              <w:ind w:right="127"/>
              <w:rPr>
                <w:rFonts w:cstheme="minorHAnsi"/>
                <w:b/>
                <w:sz w:val="20"/>
                <w:szCs w:val="20"/>
                <w:u w:val="single"/>
              </w:rPr>
            </w:pPr>
          </w:p>
          <w:p w14:paraId="230777B3" w14:textId="77777777" w:rsidR="009714A9" w:rsidRDefault="009714A9" w:rsidP="008F5574">
            <w:pPr>
              <w:ind w:right="127"/>
              <w:rPr>
                <w:rFonts w:cstheme="minorHAnsi"/>
                <w:b/>
                <w:sz w:val="20"/>
                <w:szCs w:val="20"/>
                <w:u w:val="single"/>
              </w:rPr>
            </w:pPr>
            <w:r w:rsidRPr="00765EA3">
              <w:rPr>
                <w:rFonts w:cstheme="minorHAnsi"/>
                <w:b/>
                <w:sz w:val="20"/>
                <w:szCs w:val="20"/>
                <w:u w:val="single"/>
              </w:rPr>
              <w:t>NUMERAL 6:</w:t>
            </w:r>
          </w:p>
          <w:p w14:paraId="63193395" w14:textId="77777777" w:rsidR="009714A9" w:rsidRDefault="009714A9" w:rsidP="008F5574">
            <w:pPr>
              <w:ind w:right="127"/>
              <w:rPr>
                <w:rFonts w:cstheme="minorHAnsi"/>
                <w:b/>
                <w:sz w:val="20"/>
                <w:szCs w:val="20"/>
              </w:rPr>
            </w:pPr>
            <w:r>
              <w:rPr>
                <w:rFonts w:cstheme="minorHAnsi"/>
                <w:b/>
                <w:sz w:val="20"/>
                <w:szCs w:val="20"/>
              </w:rPr>
              <w:t xml:space="preserve">Carlos Pinto (CChC): </w:t>
            </w:r>
          </w:p>
          <w:p w14:paraId="3D66941E" w14:textId="77777777" w:rsidR="009714A9" w:rsidRDefault="009714A9" w:rsidP="008F5574">
            <w:pPr>
              <w:ind w:right="127"/>
              <w:jc w:val="both"/>
              <w:rPr>
                <w:rFonts w:cstheme="minorHAnsi"/>
                <w:bCs/>
                <w:sz w:val="20"/>
                <w:szCs w:val="20"/>
              </w:rPr>
            </w:pPr>
            <w:r w:rsidRPr="001E3257">
              <w:rPr>
                <w:rFonts w:cstheme="minorHAnsi"/>
                <w:bCs/>
                <w:sz w:val="20"/>
                <w:szCs w:val="20"/>
              </w:rPr>
              <w:t>Tenemos dudas sobre esta exigencia que, si bien está contenida en la norma vigente, el nivel de detalle debe ir en función de las características propias de un anteproyecto de loteo. Las medidas que se propongan también debieran ser validadas por el órgano que corresponda según el riesgo y en una etapa posterior cuando el proyecto efectivamente vaya a ejecutarse.</w:t>
            </w:r>
          </w:p>
          <w:p w14:paraId="75F6D77E" w14:textId="77777777" w:rsidR="009714A9" w:rsidRDefault="009714A9" w:rsidP="008F5574">
            <w:pPr>
              <w:ind w:right="127"/>
              <w:jc w:val="both"/>
              <w:rPr>
                <w:rFonts w:cstheme="minorHAnsi"/>
                <w:bCs/>
                <w:sz w:val="20"/>
                <w:szCs w:val="20"/>
              </w:rPr>
            </w:pPr>
          </w:p>
          <w:p w14:paraId="72023F3E" w14:textId="77777777" w:rsidR="009714A9" w:rsidRDefault="009714A9" w:rsidP="008F5574">
            <w:pPr>
              <w:ind w:right="127"/>
              <w:jc w:val="both"/>
              <w:rPr>
                <w:rFonts w:cstheme="minorHAnsi"/>
                <w:bCs/>
                <w:sz w:val="20"/>
                <w:szCs w:val="20"/>
              </w:rPr>
            </w:pPr>
          </w:p>
          <w:p w14:paraId="6C538375" w14:textId="77777777" w:rsidR="009714A9" w:rsidRDefault="009714A9" w:rsidP="008F5574">
            <w:pPr>
              <w:ind w:right="127"/>
              <w:jc w:val="both"/>
              <w:rPr>
                <w:rFonts w:cstheme="minorHAnsi"/>
                <w:bCs/>
                <w:sz w:val="20"/>
                <w:szCs w:val="20"/>
              </w:rPr>
            </w:pPr>
          </w:p>
          <w:p w14:paraId="385EFF45" w14:textId="77777777" w:rsidR="009714A9" w:rsidRDefault="009714A9" w:rsidP="008F5574">
            <w:pPr>
              <w:ind w:right="127"/>
              <w:jc w:val="both"/>
              <w:rPr>
                <w:rFonts w:cstheme="minorHAnsi"/>
                <w:b/>
                <w:sz w:val="20"/>
                <w:szCs w:val="20"/>
              </w:rPr>
            </w:pPr>
            <w:r>
              <w:rPr>
                <w:rFonts w:cstheme="minorHAnsi"/>
                <w:b/>
                <w:sz w:val="20"/>
                <w:szCs w:val="20"/>
              </w:rPr>
              <w:t xml:space="preserve">Marisol Rojas (AOA): </w:t>
            </w:r>
          </w:p>
          <w:p w14:paraId="2824A4BB" w14:textId="77777777" w:rsidR="009714A9" w:rsidRDefault="009714A9" w:rsidP="008F5574">
            <w:pPr>
              <w:ind w:right="127"/>
              <w:jc w:val="both"/>
              <w:rPr>
                <w:rFonts w:cstheme="minorHAnsi"/>
                <w:bCs/>
                <w:sz w:val="20"/>
                <w:szCs w:val="20"/>
              </w:rPr>
            </w:pPr>
            <w:r w:rsidRPr="00C43025">
              <w:rPr>
                <w:rFonts w:cstheme="minorHAnsi"/>
                <w:bCs/>
                <w:sz w:val="20"/>
                <w:szCs w:val="20"/>
              </w:rPr>
              <w:lastRenderedPageBreak/>
              <w:t xml:space="preserve">El Director de Obras puede “inventar” medidas de protección y bastaría colocarlas en un CIP? </w:t>
            </w:r>
            <w:proofErr w:type="gramStart"/>
            <w:r w:rsidRPr="00C43025">
              <w:rPr>
                <w:rFonts w:cstheme="minorHAnsi"/>
                <w:bCs/>
                <w:sz w:val="20"/>
                <w:szCs w:val="20"/>
              </w:rPr>
              <w:t>O el DOM debe en el certificado de informaciones previas transcribir las medidas que contempla el instrumento de planificación territorial para la zona?</w:t>
            </w:r>
            <w:proofErr w:type="gramEnd"/>
            <w:r w:rsidRPr="00C43025">
              <w:rPr>
                <w:rFonts w:cstheme="minorHAnsi"/>
                <w:bCs/>
                <w:sz w:val="20"/>
                <w:szCs w:val="20"/>
              </w:rPr>
              <w:t xml:space="preserve"> Nosotros entendemos que es lo segundo.</w:t>
            </w:r>
          </w:p>
          <w:p w14:paraId="7691D4A3" w14:textId="77777777" w:rsidR="009714A9" w:rsidRDefault="009714A9" w:rsidP="008F5574">
            <w:pPr>
              <w:ind w:right="127"/>
              <w:jc w:val="both"/>
              <w:rPr>
                <w:rFonts w:cstheme="minorHAnsi"/>
                <w:bCs/>
                <w:sz w:val="20"/>
                <w:szCs w:val="20"/>
              </w:rPr>
            </w:pPr>
          </w:p>
          <w:p w14:paraId="750EC498" w14:textId="5FBC7AD0" w:rsidR="009714A9" w:rsidRPr="0046458E" w:rsidRDefault="009714A9" w:rsidP="008F5574">
            <w:pPr>
              <w:ind w:right="127"/>
              <w:jc w:val="both"/>
              <w:rPr>
                <w:rFonts w:cstheme="minorHAnsi"/>
                <w:b/>
                <w:sz w:val="20"/>
                <w:szCs w:val="20"/>
              </w:rPr>
            </w:pPr>
            <w:r>
              <w:rPr>
                <w:rFonts w:cstheme="minorHAnsi"/>
                <w:b/>
                <w:sz w:val="20"/>
                <w:szCs w:val="20"/>
              </w:rPr>
              <w:t>Luis Prieto:</w:t>
            </w:r>
          </w:p>
          <w:p w14:paraId="6FED5566" w14:textId="26E5B0FE" w:rsidR="009714A9" w:rsidRDefault="009714A9" w:rsidP="008F5574">
            <w:pPr>
              <w:ind w:right="127"/>
              <w:jc w:val="both"/>
              <w:rPr>
                <w:rFonts w:cstheme="minorHAnsi"/>
                <w:bCs/>
                <w:sz w:val="20"/>
                <w:szCs w:val="20"/>
              </w:rPr>
            </w:pPr>
            <w:r w:rsidRPr="0046458E">
              <w:rPr>
                <w:rFonts w:cstheme="minorHAnsi"/>
                <w:bCs/>
                <w:sz w:val="20"/>
                <w:szCs w:val="20"/>
              </w:rPr>
              <w:t xml:space="preserve">Considerar que el DOM no tiene competencias para fijar qué medidas son las idóneas para protegerse de riesgos. Ello corresponde a distintas profesiones y especialistas. </w:t>
            </w:r>
            <w:proofErr w:type="spellStart"/>
            <w:r w:rsidRPr="0046458E">
              <w:rPr>
                <w:rFonts w:cstheme="minorHAnsi"/>
                <w:bCs/>
                <w:sz w:val="20"/>
                <w:szCs w:val="20"/>
              </w:rPr>
              <w:t>Vg</w:t>
            </w:r>
            <w:proofErr w:type="spellEnd"/>
            <w:r w:rsidRPr="0046458E">
              <w:rPr>
                <w:rFonts w:cstheme="minorHAnsi"/>
                <w:bCs/>
                <w:sz w:val="20"/>
                <w:szCs w:val="20"/>
              </w:rPr>
              <w:t>. riesgo aeronáutico, la altura máxima la defina la DGAC. Napa e inundación lo defina la DGA y DOH. Aluvión y derrumbes lo ve SERNAGEOMIN, etc. Hay un problema de competencia normativa en esta exigencia.</w:t>
            </w:r>
          </w:p>
          <w:p w14:paraId="26AE8CCE" w14:textId="77777777" w:rsidR="009714A9" w:rsidRDefault="009714A9" w:rsidP="008F5574">
            <w:pPr>
              <w:ind w:right="127"/>
              <w:jc w:val="both"/>
              <w:rPr>
                <w:rFonts w:cstheme="minorHAnsi"/>
                <w:bCs/>
                <w:sz w:val="20"/>
                <w:szCs w:val="20"/>
              </w:rPr>
            </w:pPr>
          </w:p>
          <w:p w14:paraId="22CFBB6D" w14:textId="77777777" w:rsidR="009714A9" w:rsidRDefault="009714A9" w:rsidP="008F5574">
            <w:pPr>
              <w:ind w:right="127"/>
              <w:jc w:val="both"/>
              <w:rPr>
                <w:rFonts w:cstheme="minorHAnsi"/>
                <w:bCs/>
                <w:sz w:val="20"/>
                <w:szCs w:val="20"/>
              </w:rPr>
            </w:pPr>
          </w:p>
          <w:p w14:paraId="7C9071C2" w14:textId="77777777" w:rsidR="009714A9" w:rsidRDefault="009714A9" w:rsidP="008F5574">
            <w:pPr>
              <w:ind w:right="127"/>
              <w:jc w:val="both"/>
              <w:rPr>
                <w:rFonts w:cstheme="minorHAnsi"/>
                <w:bCs/>
                <w:sz w:val="20"/>
                <w:szCs w:val="20"/>
              </w:rPr>
            </w:pPr>
          </w:p>
          <w:p w14:paraId="7813A667" w14:textId="77777777" w:rsidR="009714A9" w:rsidRDefault="009714A9" w:rsidP="008F5574">
            <w:pPr>
              <w:ind w:right="127"/>
              <w:jc w:val="both"/>
              <w:rPr>
                <w:rFonts w:cstheme="minorHAnsi"/>
                <w:bCs/>
                <w:sz w:val="20"/>
                <w:szCs w:val="20"/>
              </w:rPr>
            </w:pPr>
          </w:p>
          <w:p w14:paraId="4F3EF679" w14:textId="77777777" w:rsidR="009714A9" w:rsidRDefault="009714A9" w:rsidP="008F5574">
            <w:pPr>
              <w:ind w:right="127"/>
              <w:jc w:val="both"/>
              <w:rPr>
                <w:rFonts w:cstheme="minorHAnsi"/>
                <w:bCs/>
                <w:sz w:val="20"/>
                <w:szCs w:val="20"/>
              </w:rPr>
            </w:pPr>
          </w:p>
          <w:p w14:paraId="4C2EDF1E" w14:textId="77777777" w:rsidR="009714A9" w:rsidRDefault="009714A9" w:rsidP="008F5574">
            <w:pPr>
              <w:ind w:right="127"/>
              <w:jc w:val="both"/>
              <w:rPr>
                <w:rFonts w:cstheme="minorHAnsi"/>
                <w:bCs/>
                <w:sz w:val="20"/>
                <w:szCs w:val="20"/>
              </w:rPr>
            </w:pPr>
          </w:p>
          <w:p w14:paraId="516902A6" w14:textId="77777777" w:rsidR="009714A9" w:rsidRDefault="009714A9" w:rsidP="008F5574">
            <w:pPr>
              <w:ind w:right="127"/>
              <w:jc w:val="both"/>
              <w:rPr>
                <w:rFonts w:cstheme="minorHAnsi"/>
                <w:bCs/>
                <w:sz w:val="20"/>
                <w:szCs w:val="20"/>
              </w:rPr>
            </w:pPr>
          </w:p>
          <w:p w14:paraId="2C6FCADB" w14:textId="77777777" w:rsidR="009714A9" w:rsidRDefault="009714A9" w:rsidP="008F5574">
            <w:pPr>
              <w:ind w:right="127"/>
              <w:jc w:val="both"/>
              <w:rPr>
                <w:rFonts w:cstheme="minorHAnsi"/>
                <w:bCs/>
                <w:sz w:val="20"/>
                <w:szCs w:val="20"/>
              </w:rPr>
            </w:pPr>
          </w:p>
          <w:p w14:paraId="64786E2A" w14:textId="77777777" w:rsidR="009714A9" w:rsidRDefault="009714A9" w:rsidP="008F5574">
            <w:pPr>
              <w:ind w:right="127"/>
              <w:jc w:val="both"/>
              <w:rPr>
                <w:rFonts w:cstheme="minorHAnsi"/>
                <w:bCs/>
                <w:sz w:val="20"/>
                <w:szCs w:val="20"/>
              </w:rPr>
            </w:pPr>
          </w:p>
          <w:p w14:paraId="597EA516" w14:textId="77777777" w:rsidR="009714A9" w:rsidRDefault="009714A9" w:rsidP="008F5574">
            <w:pPr>
              <w:ind w:right="127"/>
              <w:jc w:val="both"/>
              <w:rPr>
                <w:rFonts w:cstheme="minorHAnsi"/>
                <w:bCs/>
                <w:sz w:val="20"/>
                <w:szCs w:val="20"/>
              </w:rPr>
            </w:pPr>
          </w:p>
          <w:p w14:paraId="383B3359" w14:textId="77777777" w:rsidR="009714A9" w:rsidRDefault="009714A9" w:rsidP="008F5574">
            <w:pPr>
              <w:ind w:right="127"/>
              <w:jc w:val="both"/>
              <w:rPr>
                <w:rFonts w:cstheme="minorHAnsi"/>
                <w:bCs/>
                <w:sz w:val="20"/>
                <w:szCs w:val="20"/>
              </w:rPr>
            </w:pPr>
          </w:p>
          <w:p w14:paraId="3EE74403" w14:textId="77777777" w:rsidR="009714A9" w:rsidRDefault="009714A9" w:rsidP="008F5574">
            <w:pPr>
              <w:ind w:right="127"/>
              <w:jc w:val="both"/>
              <w:rPr>
                <w:rFonts w:cstheme="minorHAnsi"/>
                <w:bCs/>
                <w:sz w:val="20"/>
                <w:szCs w:val="20"/>
              </w:rPr>
            </w:pPr>
          </w:p>
          <w:p w14:paraId="2866A750" w14:textId="77777777" w:rsidR="009714A9" w:rsidRDefault="009714A9" w:rsidP="008F5574">
            <w:pPr>
              <w:ind w:right="127"/>
              <w:jc w:val="both"/>
              <w:rPr>
                <w:rFonts w:cstheme="minorHAnsi"/>
                <w:bCs/>
                <w:sz w:val="20"/>
                <w:szCs w:val="20"/>
              </w:rPr>
            </w:pPr>
          </w:p>
          <w:p w14:paraId="53401CAB" w14:textId="0273C9BC" w:rsidR="009714A9" w:rsidRPr="006B755A" w:rsidRDefault="009714A9" w:rsidP="008F5574">
            <w:pPr>
              <w:ind w:right="127"/>
              <w:jc w:val="both"/>
              <w:rPr>
                <w:rFonts w:cstheme="minorHAnsi"/>
                <w:b/>
                <w:sz w:val="20"/>
                <w:szCs w:val="20"/>
                <w:u w:val="single"/>
              </w:rPr>
            </w:pPr>
            <w:r>
              <w:rPr>
                <w:rFonts w:cstheme="minorHAnsi"/>
                <w:b/>
                <w:sz w:val="20"/>
                <w:szCs w:val="20"/>
                <w:u w:val="single"/>
              </w:rPr>
              <w:t>NUMERAL 8:</w:t>
            </w:r>
          </w:p>
          <w:p w14:paraId="052D75EB" w14:textId="77777777" w:rsidR="009714A9" w:rsidRDefault="009714A9" w:rsidP="008F5574">
            <w:pPr>
              <w:ind w:right="127"/>
              <w:jc w:val="both"/>
              <w:rPr>
                <w:rFonts w:cstheme="minorHAnsi"/>
                <w:b/>
                <w:sz w:val="20"/>
                <w:szCs w:val="20"/>
              </w:rPr>
            </w:pPr>
            <w:r>
              <w:rPr>
                <w:rFonts w:cstheme="minorHAnsi"/>
                <w:b/>
                <w:sz w:val="20"/>
                <w:szCs w:val="20"/>
              </w:rPr>
              <w:t xml:space="preserve">Marisol Rojas (AOA): </w:t>
            </w:r>
          </w:p>
          <w:p w14:paraId="5308A453" w14:textId="77777777" w:rsidR="009714A9" w:rsidRDefault="009714A9" w:rsidP="008F5574">
            <w:pPr>
              <w:ind w:right="127"/>
              <w:jc w:val="both"/>
              <w:rPr>
                <w:rFonts w:cstheme="minorHAnsi"/>
                <w:bCs/>
                <w:sz w:val="20"/>
                <w:szCs w:val="20"/>
              </w:rPr>
            </w:pPr>
            <w:r w:rsidRPr="00932725">
              <w:rPr>
                <w:rFonts w:cstheme="minorHAnsi"/>
                <w:bCs/>
                <w:sz w:val="20"/>
                <w:szCs w:val="20"/>
              </w:rPr>
              <w:t xml:space="preserve">Autorización previa de la Municipalidad, </w:t>
            </w:r>
            <w:proofErr w:type="spellStart"/>
            <w:r w:rsidRPr="00932725">
              <w:rPr>
                <w:rFonts w:cstheme="minorHAnsi"/>
                <w:bCs/>
                <w:sz w:val="20"/>
                <w:szCs w:val="20"/>
              </w:rPr>
              <w:t>idem</w:t>
            </w:r>
            <w:proofErr w:type="spellEnd"/>
            <w:r w:rsidRPr="00932725">
              <w:rPr>
                <w:rFonts w:cstheme="minorHAnsi"/>
                <w:bCs/>
                <w:sz w:val="20"/>
                <w:szCs w:val="20"/>
              </w:rPr>
              <w:t xml:space="preserve"> observaciones anteriores. </w:t>
            </w:r>
            <w:proofErr w:type="gramStart"/>
            <w:r w:rsidRPr="00932725">
              <w:rPr>
                <w:rFonts w:cstheme="minorHAnsi"/>
                <w:bCs/>
                <w:sz w:val="20"/>
                <w:szCs w:val="20"/>
              </w:rPr>
              <w:t>Quien la otorga, bajo que procedimiento, plazos y condiciones?</w:t>
            </w:r>
            <w:proofErr w:type="gramEnd"/>
          </w:p>
          <w:p w14:paraId="269EA236" w14:textId="77777777" w:rsidR="009714A9" w:rsidRDefault="009714A9" w:rsidP="008F5574">
            <w:pPr>
              <w:ind w:right="127"/>
              <w:jc w:val="both"/>
              <w:rPr>
                <w:rFonts w:cstheme="minorHAnsi"/>
                <w:bCs/>
                <w:sz w:val="20"/>
                <w:szCs w:val="20"/>
              </w:rPr>
            </w:pPr>
          </w:p>
          <w:p w14:paraId="56C4B16E" w14:textId="77777777" w:rsidR="009714A9" w:rsidRDefault="009714A9" w:rsidP="008F5574">
            <w:pPr>
              <w:ind w:right="127"/>
              <w:jc w:val="both"/>
              <w:rPr>
                <w:rFonts w:cstheme="minorHAnsi"/>
                <w:bCs/>
                <w:sz w:val="20"/>
                <w:szCs w:val="20"/>
              </w:rPr>
            </w:pPr>
          </w:p>
          <w:p w14:paraId="41EDC079" w14:textId="45498DFF" w:rsidR="009714A9" w:rsidRDefault="009714A9" w:rsidP="008F5574">
            <w:pPr>
              <w:ind w:right="127"/>
              <w:jc w:val="both"/>
              <w:rPr>
                <w:rFonts w:cstheme="minorHAnsi"/>
                <w:b/>
                <w:sz w:val="20"/>
                <w:szCs w:val="20"/>
              </w:rPr>
            </w:pPr>
            <w:r>
              <w:rPr>
                <w:rFonts w:cstheme="minorHAnsi"/>
                <w:b/>
                <w:sz w:val="20"/>
                <w:szCs w:val="20"/>
              </w:rPr>
              <w:t>Luis Prieto:</w:t>
            </w:r>
          </w:p>
          <w:p w14:paraId="7657F0D6" w14:textId="79E584E9" w:rsidR="009714A9" w:rsidRPr="00FB269C" w:rsidRDefault="009714A9" w:rsidP="008F5574">
            <w:pPr>
              <w:ind w:right="127"/>
              <w:jc w:val="both"/>
              <w:rPr>
                <w:rFonts w:cstheme="minorHAnsi"/>
                <w:bCs/>
                <w:sz w:val="20"/>
                <w:szCs w:val="20"/>
              </w:rPr>
            </w:pPr>
            <w:r w:rsidRPr="00FB269C">
              <w:rPr>
                <w:rFonts w:cstheme="minorHAnsi"/>
                <w:bCs/>
                <w:sz w:val="20"/>
                <w:szCs w:val="20"/>
              </w:rPr>
              <w:t>Para fines de no entrabar estos procedimientos, se sugiere que Uds. se tomen la atribución de fijar un proceso de “aprobación municipal”, que excluya al Concejo Municipal, y que deje en actuación a los técnicos municipales, entregando los insumos (formatos, formularios).</w:t>
            </w:r>
          </w:p>
          <w:p w14:paraId="39AC54AF" w14:textId="77777777" w:rsidR="009714A9" w:rsidRDefault="009714A9" w:rsidP="008F5574">
            <w:pPr>
              <w:ind w:right="127"/>
              <w:jc w:val="both"/>
              <w:rPr>
                <w:rFonts w:cstheme="minorHAnsi"/>
                <w:bCs/>
                <w:sz w:val="20"/>
                <w:szCs w:val="20"/>
              </w:rPr>
            </w:pPr>
          </w:p>
          <w:p w14:paraId="70F18C04" w14:textId="1844D153" w:rsidR="009714A9" w:rsidRPr="00BA79B5" w:rsidRDefault="009714A9" w:rsidP="008F5574">
            <w:pPr>
              <w:ind w:right="127"/>
              <w:jc w:val="both"/>
              <w:rPr>
                <w:rFonts w:cstheme="minorHAnsi"/>
                <w:b/>
                <w:sz w:val="20"/>
                <w:szCs w:val="20"/>
              </w:rPr>
            </w:pPr>
            <w:r w:rsidRPr="00BA79B5">
              <w:rPr>
                <w:rFonts w:cstheme="minorHAnsi"/>
                <w:b/>
                <w:sz w:val="20"/>
                <w:szCs w:val="20"/>
              </w:rPr>
              <w:t>Fernando Colchero (ADI):</w:t>
            </w:r>
          </w:p>
          <w:p w14:paraId="19293230" w14:textId="77777777" w:rsidR="009714A9" w:rsidRPr="00BA79B5" w:rsidRDefault="009714A9" w:rsidP="008F5574">
            <w:pPr>
              <w:ind w:right="127"/>
              <w:jc w:val="both"/>
              <w:rPr>
                <w:rFonts w:cstheme="minorHAnsi"/>
                <w:bCs/>
                <w:sz w:val="20"/>
                <w:szCs w:val="20"/>
              </w:rPr>
            </w:pPr>
            <w:r w:rsidRPr="00BA79B5">
              <w:rPr>
                <w:rFonts w:cstheme="minorHAnsi"/>
                <w:bCs/>
                <w:sz w:val="20"/>
                <w:szCs w:val="20"/>
              </w:rPr>
              <w:t>COMENTARIO</w:t>
            </w:r>
          </w:p>
          <w:p w14:paraId="5C771AE6" w14:textId="77777777" w:rsidR="009714A9" w:rsidRPr="00BA79B5" w:rsidRDefault="009714A9" w:rsidP="008F5574">
            <w:pPr>
              <w:ind w:right="127"/>
              <w:jc w:val="both"/>
              <w:rPr>
                <w:rFonts w:cstheme="minorHAnsi"/>
                <w:bCs/>
                <w:sz w:val="20"/>
                <w:szCs w:val="20"/>
              </w:rPr>
            </w:pPr>
            <w:r w:rsidRPr="00BA79B5">
              <w:rPr>
                <w:rFonts w:cstheme="minorHAnsi"/>
                <w:bCs/>
                <w:sz w:val="20"/>
                <w:szCs w:val="20"/>
              </w:rPr>
              <w:lastRenderedPageBreak/>
              <w:t>La exigencia establecida en el N°8 no se considera procedente debido a que en la misma la Solicitud de Anteproyecto se debe señalar cuáles son las cesiones adicionales a las del art. 70 de la LGUC consideradas en el anteproyecto, por lo que la aprobación de la solicitud implicaría la aprobación de las cesiones adicionales propuestas.</w:t>
            </w:r>
          </w:p>
          <w:p w14:paraId="604FE3FC" w14:textId="77777777" w:rsidR="009714A9" w:rsidRPr="00BA79B5" w:rsidRDefault="009714A9" w:rsidP="008F5574">
            <w:pPr>
              <w:ind w:right="127"/>
              <w:jc w:val="both"/>
              <w:rPr>
                <w:rFonts w:cstheme="minorHAnsi"/>
                <w:bCs/>
                <w:sz w:val="20"/>
                <w:szCs w:val="20"/>
              </w:rPr>
            </w:pPr>
            <w:r w:rsidRPr="00BA79B5">
              <w:rPr>
                <w:rFonts w:cstheme="minorHAnsi"/>
                <w:bCs/>
                <w:sz w:val="20"/>
                <w:szCs w:val="20"/>
              </w:rPr>
              <w:t>Por lo tanto, no sería procedente exigir anexar a la solicitud de anteproyecto una autorización adicional de la Municipalidad.</w:t>
            </w:r>
          </w:p>
          <w:p w14:paraId="73EA331B" w14:textId="77777777" w:rsidR="009714A9" w:rsidRPr="00BA79B5" w:rsidRDefault="009714A9" w:rsidP="008F5574">
            <w:pPr>
              <w:ind w:right="127"/>
              <w:jc w:val="both"/>
              <w:rPr>
                <w:rFonts w:cstheme="minorHAnsi"/>
                <w:bCs/>
                <w:sz w:val="20"/>
                <w:szCs w:val="20"/>
              </w:rPr>
            </w:pPr>
            <w:r w:rsidRPr="00BA79B5">
              <w:rPr>
                <w:rFonts w:cstheme="minorHAnsi"/>
                <w:bCs/>
                <w:sz w:val="20"/>
                <w:szCs w:val="20"/>
              </w:rPr>
              <w:t>PROPUESTA DE MODIFICACIÓN AL ARTICULADO</w:t>
            </w:r>
          </w:p>
          <w:p w14:paraId="697C239A" w14:textId="7AB7769C" w:rsidR="009714A9" w:rsidRPr="00BA79B5" w:rsidRDefault="009714A9" w:rsidP="008F5574">
            <w:pPr>
              <w:ind w:right="127"/>
              <w:jc w:val="both"/>
              <w:rPr>
                <w:rFonts w:cstheme="minorHAnsi"/>
                <w:bCs/>
                <w:strike/>
                <w:sz w:val="20"/>
                <w:szCs w:val="20"/>
              </w:rPr>
            </w:pPr>
            <w:r w:rsidRPr="00BA79B5">
              <w:rPr>
                <w:rFonts w:cstheme="minorHAnsi"/>
                <w:bCs/>
                <w:strike/>
                <w:sz w:val="20"/>
                <w:szCs w:val="20"/>
              </w:rPr>
              <w:t>8. En caso de corresponder, la autorización de la Municipalidad para la urbanización y cesión de las superficies que excedan aquellas que resulten del artículo 70 de la Ley General de Urbanismo y Construcciones y el artículo 2.2.5. de esta Ordenanza, donde conste el perfil y el área que se autoriza a ceder y las obras que se deben ejecutar</w:t>
            </w:r>
          </w:p>
          <w:p w14:paraId="646665A7" w14:textId="77777777" w:rsidR="009714A9" w:rsidRDefault="009714A9" w:rsidP="008F5574">
            <w:pPr>
              <w:ind w:right="127"/>
              <w:jc w:val="both"/>
              <w:rPr>
                <w:rFonts w:cstheme="minorHAnsi"/>
                <w:bCs/>
                <w:sz w:val="20"/>
                <w:szCs w:val="20"/>
              </w:rPr>
            </w:pPr>
          </w:p>
          <w:p w14:paraId="6049AC30" w14:textId="77777777" w:rsidR="009714A9" w:rsidRDefault="009714A9" w:rsidP="008F5574">
            <w:pPr>
              <w:ind w:right="127"/>
              <w:jc w:val="both"/>
              <w:rPr>
                <w:rFonts w:cstheme="minorHAnsi"/>
                <w:bCs/>
                <w:sz w:val="20"/>
                <w:szCs w:val="20"/>
              </w:rPr>
            </w:pPr>
          </w:p>
          <w:p w14:paraId="404AD8A2" w14:textId="77777777" w:rsidR="009714A9" w:rsidRDefault="009714A9" w:rsidP="008F5574">
            <w:pPr>
              <w:ind w:right="127"/>
              <w:jc w:val="both"/>
              <w:rPr>
                <w:rFonts w:cstheme="minorHAnsi"/>
                <w:bCs/>
                <w:sz w:val="20"/>
                <w:szCs w:val="20"/>
              </w:rPr>
            </w:pPr>
          </w:p>
          <w:p w14:paraId="5E0FD670" w14:textId="77777777" w:rsidR="009714A9" w:rsidRDefault="009714A9" w:rsidP="008F5574">
            <w:pPr>
              <w:ind w:right="127"/>
              <w:jc w:val="both"/>
              <w:rPr>
                <w:rFonts w:cstheme="minorHAnsi"/>
                <w:bCs/>
                <w:sz w:val="20"/>
                <w:szCs w:val="20"/>
              </w:rPr>
            </w:pPr>
          </w:p>
          <w:p w14:paraId="126ED4EC" w14:textId="77777777" w:rsidR="009714A9" w:rsidRDefault="009714A9" w:rsidP="008F5574">
            <w:pPr>
              <w:ind w:right="127"/>
              <w:jc w:val="both"/>
              <w:rPr>
                <w:rFonts w:cstheme="minorHAnsi"/>
                <w:bCs/>
                <w:sz w:val="20"/>
                <w:szCs w:val="20"/>
              </w:rPr>
            </w:pPr>
          </w:p>
          <w:p w14:paraId="685261BF" w14:textId="77777777" w:rsidR="009714A9" w:rsidRDefault="009714A9" w:rsidP="008F5574">
            <w:pPr>
              <w:ind w:right="127"/>
              <w:jc w:val="both"/>
              <w:rPr>
                <w:rFonts w:cstheme="minorHAnsi"/>
                <w:bCs/>
                <w:sz w:val="20"/>
                <w:szCs w:val="20"/>
              </w:rPr>
            </w:pPr>
          </w:p>
          <w:p w14:paraId="66BF9624" w14:textId="77777777" w:rsidR="009714A9" w:rsidRDefault="009714A9" w:rsidP="008F5574">
            <w:pPr>
              <w:ind w:right="127"/>
              <w:jc w:val="both"/>
              <w:rPr>
                <w:rFonts w:cstheme="minorHAnsi"/>
                <w:bCs/>
                <w:sz w:val="20"/>
                <w:szCs w:val="20"/>
              </w:rPr>
            </w:pPr>
          </w:p>
          <w:p w14:paraId="52FC6C89" w14:textId="77777777" w:rsidR="005D6CA2" w:rsidRDefault="005D6CA2" w:rsidP="008F5574">
            <w:pPr>
              <w:ind w:right="127"/>
              <w:jc w:val="both"/>
              <w:rPr>
                <w:rFonts w:cstheme="minorHAnsi"/>
                <w:bCs/>
                <w:sz w:val="20"/>
                <w:szCs w:val="20"/>
              </w:rPr>
            </w:pPr>
          </w:p>
          <w:p w14:paraId="33793822" w14:textId="77777777" w:rsidR="009714A9" w:rsidRDefault="009714A9" w:rsidP="008F5574">
            <w:pPr>
              <w:ind w:right="127"/>
              <w:jc w:val="both"/>
              <w:rPr>
                <w:rFonts w:cstheme="minorHAnsi"/>
                <w:bCs/>
                <w:sz w:val="20"/>
                <w:szCs w:val="20"/>
              </w:rPr>
            </w:pPr>
          </w:p>
          <w:p w14:paraId="7E466E2F" w14:textId="77777777" w:rsidR="009714A9" w:rsidRPr="00551804" w:rsidRDefault="009714A9" w:rsidP="008F5574">
            <w:pPr>
              <w:ind w:right="127"/>
              <w:jc w:val="both"/>
              <w:rPr>
                <w:rFonts w:cstheme="minorHAnsi"/>
                <w:b/>
                <w:sz w:val="20"/>
                <w:szCs w:val="20"/>
                <w:u w:val="single"/>
                <w:lang w:val="pt-PT"/>
              </w:rPr>
            </w:pPr>
            <w:r w:rsidRPr="00551804">
              <w:rPr>
                <w:rFonts w:cstheme="minorHAnsi"/>
                <w:b/>
                <w:sz w:val="20"/>
                <w:szCs w:val="20"/>
                <w:u w:val="single"/>
                <w:lang w:val="pt-PT"/>
              </w:rPr>
              <w:t>INCISO TERCERO:</w:t>
            </w:r>
          </w:p>
          <w:p w14:paraId="33E604E7" w14:textId="77777777" w:rsidR="009714A9" w:rsidRPr="00551804" w:rsidRDefault="009714A9" w:rsidP="008F5574">
            <w:pPr>
              <w:ind w:right="127"/>
              <w:jc w:val="both"/>
              <w:rPr>
                <w:rFonts w:cstheme="minorHAnsi"/>
                <w:b/>
                <w:sz w:val="20"/>
                <w:szCs w:val="20"/>
                <w:lang w:val="pt-PT"/>
              </w:rPr>
            </w:pPr>
            <w:r w:rsidRPr="00551804">
              <w:rPr>
                <w:rFonts w:cstheme="minorHAnsi"/>
                <w:b/>
                <w:sz w:val="20"/>
                <w:szCs w:val="20"/>
                <w:lang w:val="pt-PT"/>
              </w:rPr>
              <w:t>Marisol Rojas (AOA):</w:t>
            </w:r>
          </w:p>
          <w:p w14:paraId="48C59419" w14:textId="77777777" w:rsidR="009714A9" w:rsidRPr="00D633B8" w:rsidRDefault="009714A9" w:rsidP="008F5574">
            <w:pPr>
              <w:ind w:right="127"/>
              <w:jc w:val="both"/>
              <w:rPr>
                <w:rFonts w:cstheme="minorHAnsi"/>
                <w:bCs/>
                <w:sz w:val="20"/>
                <w:szCs w:val="20"/>
              </w:rPr>
            </w:pPr>
            <w:r w:rsidRPr="00D633B8">
              <w:rPr>
                <w:rFonts w:cstheme="minorHAnsi"/>
                <w:bCs/>
                <w:sz w:val="20"/>
                <w:szCs w:val="20"/>
              </w:rPr>
              <w:t xml:space="preserve">Es contradictorio con la definición de urbanizaciones voluntarias, ya que el loteo es un proceso de división del suelo. </w:t>
            </w:r>
            <w:proofErr w:type="gramStart"/>
            <w:r w:rsidRPr="00D633B8">
              <w:rPr>
                <w:rFonts w:cstheme="minorHAnsi"/>
                <w:bCs/>
                <w:sz w:val="20"/>
                <w:szCs w:val="20"/>
              </w:rPr>
              <w:t>Se puede ceder además de forma voluntaria cesiones de equipamiento?</w:t>
            </w:r>
            <w:proofErr w:type="gramEnd"/>
          </w:p>
          <w:p w14:paraId="5ECF6529" w14:textId="77777777" w:rsidR="009714A9" w:rsidRPr="00D633B8" w:rsidRDefault="009714A9" w:rsidP="008F5574">
            <w:pPr>
              <w:ind w:right="127"/>
              <w:jc w:val="both"/>
              <w:rPr>
                <w:rFonts w:cstheme="minorHAnsi"/>
                <w:bCs/>
                <w:sz w:val="20"/>
                <w:szCs w:val="20"/>
              </w:rPr>
            </w:pPr>
            <w:r w:rsidRPr="00D633B8">
              <w:rPr>
                <w:rFonts w:cstheme="minorHAnsi"/>
                <w:bCs/>
                <w:sz w:val="20"/>
                <w:szCs w:val="20"/>
              </w:rPr>
              <w:t>Preocupa que la Municipalidad utilice esta herramienta para obligar que “voluntariamente” el proyecto ceda más de lo que exige la ley.</w:t>
            </w:r>
          </w:p>
          <w:p w14:paraId="5568CD2E" w14:textId="77777777" w:rsidR="009714A9" w:rsidRPr="00D633B8" w:rsidRDefault="009714A9" w:rsidP="008F5574">
            <w:pPr>
              <w:ind w:right="127"/>
              <w:jc w:val="both"/>
              <w:rPr>
                <w:rFonts w:cstheme="minorHAnsi"/>
                <w:bCs/>
                <w:sz w:val="20"/>
                <w:szCs w:val="20"/>
              </w:rPr>
            </w:pPr>
          </w:p>
          <w:p w14:paraId="2C39C5BC" w14:textId="30943E25" w:rsidR="009714A9" w:rsidRPr="007C289E" w:rsidRDefault="009714A9" w:rsidP="008F5574">
            <w:pPr>
              <w:ind w:right="127"/>
              <w:jc w:val="both"/>
              <w:rPr>
                <w:rFonts w:cstheme="minorHAnsi"/>
                <w:b/>
                <w:sz w:val="20"/>
                <w:szCs w:val="20"/>
              </w:rPr>
            </w:pPr>
            <w:r w:rsidRPr="00D633B8">
              <w:rPr>
                <w:rFonts w:cstheme="minorHAnsi"/>
                <w:bCs/>
                <w:sz w:val="20"/>
                <w:szCs w:val="20"/>
              </w:rPr>
              <w:t>Con esta medida están creando herramientas de negociación del municipio.</w:t>
            </w:r>
          </w:p>
        </w:tc>
        <w:tc>
          <w:tcPr>
            <w:tcW w:w="1250" w:type="pct"/>
          </w:tcPr>
          <w:p w14:paraId="14CD6854" w14:textId="77777777" w:rsidR="009714A9" w:rsidRDefault="009714A9" w:rsidP="008F5574">
            <w:pPr>
              <w:ind w:right="127"/>
              <w:rPr>
                <w:rFonts w:cstheme="minorHAnsi"/>
                <w:bCs/>
                <w:sz w:val="20"/>
                <w:szCs w:val="20"/>
              </w:rPr>
            </w:pPr>
          </w:p>
          <w:p w14:paraId="16C3ABC3" w14:textId="77777777" w:rsidR="009714A9" w:rsidRDefault="009714A9" w:rsidP="008F5574">
            <w:pPr>
              <w:ind w:right="127"/>
              <w:rPr>
                <w:rFonts w:cstheme="minorHAnsi"/>
                <w:bCs/>
                <w:sz w:val="20"/>
                <w:szCs w:val="20"/>
              </w:rPr>
            </w:pPr>
          </w:p>
          <w:p w14:paraId="1F413150" w14:textId="77777777" w:rsidR="009714A9" w:rsidRDefault="009714A9" w:rsidP="008F5574">
            <w:pPr>
              <w:ind w:right="127"/>
              <w:rPr>
                <w:rFonts w:cstheme="minorHAnsi"/>
                <w:bCs/>
                <w:sz w:val="20"/>
                <w:szCs w:val="20"/>
              </w:rPr>
            </w:pPr>
          </w:p>
          <w:p w14:paraId="581FE299" w14:textId="77777777" w:rsidR="009714A9" w:rsidRDefault="009714A9" w:rsidP="008F5574">
            <w:pPr>
              <w:ind w:right="127"/>
              <w:rPr>
                <w:rFonts w:cstheme="minorHAnsi"/>
                <w:bCs/>
                <w:sz w:val="20"/>
                <w:szCs w:val="20"/>
              </w:rPr>
            </w:pPr>
          </w:p>
          <w:p w14:paraId="1E918908" w14:textId="77777777" w:rsidR="009714A9" w:rsidRDefault="009714A9" w:rsidP="008F5574">
            <w:pPr>
              <w:ind w:right="127"/>
              <w:rPr>
                <w:rFonts w:cstheme="minorHAnsi"/>
                <w:bCs/>
                <w:sz w:val="20"/>
                <w:szCs w:val="20"/>
              </w:rPr>
            </w:pPr>
          </w:p>
          <w:p w14:paraId="2BA99765" w14:textId="77777777" w:rsidR="009714A9" w:rsidRDefault="009714A9" w:rsidP="008F5574">
            <w:pPr>
              <w:ind w:right="127"/>
              <w:rPr>
                <w:rFonts w:cstheme="minorHAnsi"/>
                <w:bCs/>
                <w:sz w:val="20"/>
                <w:szCs w:val="20"/>
              </w:rPr>
            </w:pPr>
          </w:p>
          <w:p w14:paraId="3EC9CB6F" w14:textId="77777777" w:rsidR="009714A9" w:rsidRDefault="009714A9" w:rsidP="008F5574">
            <w:pPr>
              <w:ind w:right="127"/>
              <w:rPr>
                <w:rFonts w:cstheme="minorHAnsi"/>
                <w:bCs/>
                <w:sz w:val="20"/>
                <w:szCs w:val="20"/>
              </w:rPr>
            </w:pPr>
          </w:p>
          <w:p w14:paraId="13A5933B" w14:textId="77777777" w:rsidR="009714A9" w:rsidRDefault="009714A9" w:rsidP="008F5574">
            <w:pPr>
              <w:ind w:right="127"/>
              <w:rPr>
                <w:rFonts w:cstheme="minorHAnsi"/>
                <w:bCs/>
                <w:sz w:val="20"/>
                <w:szCs w:val="20"/>
              </w:rPr>
            </w:pPr>
          </w:p>
          <w:p w14:paraId="7EBB0A25" w14:textId="77777777" w:rsidR="009714A9" w:rsidRDefault="009714A9" w:rsidP="008F5574">
            <w:pPr>
              <w:ind w:right="127"/>
              <w:rPr>
                <w:rFonts w:cstheme="minorHAnsi"/>
                <w:bCs/>
                <w:sz w:val="20"/>
                <w:szCs w:val="20"/>
              </w:rPr>
            </w:pPr>
          </w:p>
          <w:p w14:paraId="3F537E2B" w14:textId="77777777" w:rsidR="009714A9" w:rsidRDefault="009714A9" w:rsidP="008F5574">
            <w:pPr>
              <w:ind w:right="127"/>
              <w:rPr>
                <w:rFonts w:cstheme="minorHAnsi"/>
                <w:bCs/>
                <w:sz w:val="20"/>
                <w:szCs w:val="20"/>
              </w:rPr>
            </w:pPr>
          </w:p>
          <w:p w14:paraId="2C1BD5F2" w14:textId="77777777" w:rsidR="009714A9" w:rsidRDefault="009714A9" w:rsidP="008F5574">
            <w:pPr>
              <w:ind w:right="127"/>
              <w:rPr>
                <w:rFonts w:cstheme="minorHAnsi"/>
                <w:bCs/>
                <w:sz w:val="20"/>
                <w:szCs w:val="20"/>
              </w:rPr>
            </w:pPr>
          </w:p>
          <w:p w14:paraId="5F3F713A" w14:textId="77777777" w:rsidR="009714A9" w:rsidRDefault="009714A9" w:rsidP="008F5574">
            <w:pPr>
              <w:ind w:right="127"/>
              <w:rPr>
                <w:rFonts w:cstheme="minorHAnsi"/>
                <w:bCs/>
                <w:sz w:val="20"/>
                <w:szCs w:val="20"/>
              </w:rPr>
            </w:pPr>
          </w:p>
          <w:p w14:paraId="12A1B87C" w14:textId="77777777" w:rsidR="009714A9" w:rsidRDefault="009714A9" w:rsidP="008F5574">
            <w:pPr>
              <w:ind w:right="127"/>
              <w:rPr>
                <w:rFonts w:cstheme="minorHAnsi"/>
                <w:bCs/>
                <w:sz w:val="20"/>
                <w:szCs w:val="20"/>
              </w:rPr>
            </w:pPr>
          </w:p>
          <w:p w14:paraId="4B881738" w14:textId="541A13D8" w:rsidR="009714A9" w:rsidRDefault="009714A9" w:rsidP="006D7D8C">
            <w:pPr>
              <w:ind w:right="127"/>
              <w:jc w:val="both"/>
              <w:rPr>
                <w:rFonts w:cstheme="minorHAnsi"/>
                <w:b/>
                <w:sz w:val="20"/>
                <w:szCs w:val="20"/>
                <w:u w:val="single"/>
              </w:rPr>
            </w:pPr>
            <w:r>
              <w:rPr>
                <w:rFonts w:cstheme="minorHAnsi"/>
                <w:b/>
                <w:sz w:val="20"/>
                <w:szCs w:val="20"/>
                <w:u w:val="single"/>
              </w:rPr>
              <w:t>Respecto del numeral 2:</w:t>
            </w:r>
          </w:p>
          <w:p w14:paraId="0FBCB199" w14:textId="77777777" w:rsidR="009714A9" w:rsidRDefault="009714A9" w:rsidP="008F5574">
            <w:pPr>
              <w:ind w:right="127"/>
              <w:rPr>
                <w:rFonts w:cstheme="minorHAnsi"/>
                <w:bCs/>
                <w:sz w:val="20"/>
                <w:szCs w:val="20"/>
              </w:rPr>
            </w:pPr>
          </w:p>
          <w:p w14:paraId="32A72B56" w14:textId="77777777" w:rsidR="009714A9" w:rsidRDefault="009714A9" w:rsidP="00E473F1">
            <w:pPr>
              <w:ind w:right="127"/>
              <w:jc w:val="both"/>
              <w:rPr>
                <w:rFonts w:cstheme="minorHAnsi"/>
                <w:bCs/>
                <w:sz w:val="20"/>
                <w:szCs w:val="20"/>
              </w:rPr>
            </w:pPr>
            <w:r>
              <w:rPr>
                <w:rFonts w:cstheme="minorHAnsi"/>
                <w:bCs/>
                <w:sz w:val="20"/>
                <w:szCs w:val="20"/>
              </w:rPr>
              <w:t>Se reconoce que la problemática que existe respecto de los predios que cuentan solo con un rol de avalúo en trámite. No obstante, no se puede crear en la OGUC un certificado que no existe en la regulación sectorial.</w:t>
            </w:r>
          </w:p>
          <w:p w14:paraId="20C24631" w14:textId="77777777" w:rsidR="009714A9" w:rsidRDefault="009714A9" w:rsidP="00E473F1">
            <w:pPr>
              <w:ind w:right="127"/>
              <w:jc w:val="both"/>
              <w:rPr>
                <w:rFonts w:cstheme="minorHAnsi"/>
                <w:bCs/>
                <w:sz w:val="20"/>
                <w:szCs w:val="20"/>
              </w:rPr>
            </w:pPr>
          </w:p>
          <w:p w14:paraId="4CD0981A" w14:textId="77777777" w:rsidR="009714A9" w:rsidRDefault="009714A9" w:rsidP="00E473F1">
            <w:pPr>
              <w:ind w:right="127"/>
              <w:jc w:val="both"/>
              <w:rPr>
                <w:rFonts w:cstheme="minorHAnsi"/>
                <w:bCs/>
                <w:sz w:val="20"/>
                <w:szCs w:val="20"/>
              </w:rPr>
            </w:pPr>
          </w:p>
          <w:p w14:paraId="22FF8EC8" w14:textId="77777777" w:rsidR="009714A9" w:rsidRDefault="009714A9" w:rsidP="00E473F1">
            <w:pPr>
              <w:ind w:right="127"/>
              <w:jc w:val="both"/>
              <w:rPr>
                <w:rFonts w:cstheme="minorHAnsi"/>
                <w:bCs/>
                <w:sz w:val="20"/>
                <w:szCs w:val="20"/>
              </w:rPr>
            </w:pPr>
          </w:p>
          <w:p w14:paraId="6B0C3C30" w14:textId="77777777" w:rsidR="009714A9" w:rsidRDefault="009714A9" w:rsidP="00E473F1">
            <w:pPr>
              <w:ind w:right="127"/>
              <w:jc w:val="both"/>
              <w:rPr>
                <w:rFonts w:cstheme="minorHAnsi"/>
                <w:bCs/>
                <w:sz w:val="20"/>
                <w:szCs w:val="20"/>
              </w:rPr>
            </w:pPr>
          </w:p>
          <w:p w14:paraId="491894CA" w14:textId="77777777" w:rsidR="009714A9" w:rsidRDefault="009714A9" w:rsidP="00E473F1">
            <w:pPr>
              <w:ind w:right="127"/>
              <w:jc w:val="both"/>
              <w:rPr>
                <w:rFonts w:cstheme="minorHAnsi"/>
                <w:bCs/>
                <w:sz w:val="20"/>
                <w:szCs w:val="20"/>
              </w:rPr>
            </w:pPr>
          </w:p>
          <w:p w14:paraId="59060F8E" w14:textId="77777777" w:rsidR="009714A9" w:rsidRDefault="009714A9" w:rsidP="00E473F1">
            <w:pPr>
              <w:ind w:right="127"/>
              <w:jc w:val="both"/>
              <w:rPr>
                <w:rFonts w:cstheme="minorHAnsi"/>
                <w:bCs/>
                <w:sz w:val="20"/>
                <w:szCs w:val="20"/>
              </w:rPr>
            </w:pPr>
          </w:p>
          <w:p w14:paraId="1893FBE2" w14:textId="77777777" w:rsidR="009714A9" w:rsidRDefault="009714A9" w:rsidP="00E473F1">
            <w:pPr>
              <w:ind w:right="127"/>
              <w:jc w:val="both"/>
              <w:rPr>
                <w:rFonts w:cstheme="minorHAnsi"/>
                <w:bCs/>
                <w:sz w:val="20"/>
                <w:szCs w:val="20"/>
              </w:rPr>
            </w:pPr>
          </w:p>
          <w:p w14:paraId="374091DC" w14:textId="77777777" w:rsidR="009714A9" w:rsidRDefault="009714A9" w:rsidP="00E473F1">
            <w:pPr>
              <w:ind w:right="127"/>
              <w:jc w:val="both"/>
              <w:rPr>
                <w:rFonts w:cstheme="minorHAnsi"/>
                <w:bCs/>
                <w:sz w:val="20"/>
                <w:szCs w:val="20"/>
              </w:rPr>
            </w:pPr>
          </w:p>
          <w:p w14:paraId="01E7922C" w14:textId="77777777" w:rsidR="009714A9" w:rsidRDefault="009714A9" w:rsidP="00E473F1">
            <w:pPr>
              <w:ind w:right="127"/>
              <w:jc w:val="both"/>
              <w:rPr>
                <w:rFonts w:cstheme="minorHAnsi"/>
                <w:bCs/>
                <w:sz w:val="20"/>
                <w:szCs w:val="20"/>
              </w:rPr>
            </w:pPr>
          </w:p>
          <w:p w14:paraId="311DCA35" w14:textId="77777777" w:rsidR="009714A9" w:rsidRDefault="009714A9" w:rsidP="00E473F1">
            <w:pPr>
              <w:ind w:right="127"/>
              <w:jc w:val="both"/>
              <w:rPr>
                <w:rFonts w:cstheme="minorHAnsi"/>
                <w:bCs/>
                <w:sz w:val="20"/>
                <w:szCs w:val="20"/>
              </w:rPr>
            </w:pPr>
          </w:p>
          <w:p w14:paraId="4B09919E" w14:textId="77777777" w:rsidR="009714A9" w:rsidRDefault="009714A9" w:rsidP="00E473F1">
            <w:pPr>
              <w:ind w:right="127"/>
              <w:jc w:val="both"/>
              <w:rPr>
                <w:rFonts w:cstheme="minorHAnsi"/>
                <w:bCs/>
                <w:sz w:val="20"/>
                <w:szCs w:val="20"/>
              </w:rPr>
            </w:pPr>
          </w:p>
          <w:p w14:paraId="0BD566C5" w14:textId="77777777" w:rsidR="009714A9" w:rsidRDefault="009714A9" w:rsidP="00E473F1">
            <w:pPr>
              <w:ind w:right="127"/>
              <w:jc w:val="both"/>
              <w:rPr>
                <w:rFonts w:cstheme="minorHAnsi"/>
                <w:bCs/>
                <w:sz w:val="20"/>
                <w:szCs w:val="20"/>
              </w:rPr>
            </w:pPr>
          </w:p>
          <w:p w14:paraId="2D299484" w14:textId="77777777" w:rsidR="009714A9" w:rsidRDefault="009714A9" w:rsidP="00E473F1">
            <w:pPr>
              <w:ind w:right="127"/>
              <w:jc w:val="both"/>
              <w:rPr>
                <w:rFonts w:cstheme="minorHAnsi"/>
                <w:bCs/>
                <w:sz w:val="20"/>
                <w:szCs w:val="20"/>
              </w:rPr>
            </w:pPr>
          </w:p>
          <w:p w14:paraId="60C0FAD5" w14:textId="77777777" w:rsidR="009714A9" w:rsidRDefault="009714A9" w:rsidP="00E473F1">
            <w:pPr>
              <w:ind w:right="127"/>
              <w:jc w:val="both"/>
              <w:rPr>
                <w:rFonts w:cstheme="minorHAnsi"/>
                <w:bCs/>
                <w:sz w:val="20"/>
                <w:szCs w:val="20"/>
              </w:rPr>
            </w:pPr>
          </w:p>
          <w:p w14:paraId="1767BD1A" w14:textId="77777777" w:rsidR="009714A9" w:rsidRDefault="009714A9" w:rsidP="00E473F1">
            <w:pPr>
              <w:ind w:right="127"/>
              <w:jc w:val="both"/>
              <w:rPr>
                <w:rFonts w:cstheme="minorHAnsi"/>
                <w:bCs/>
                <w:sz w:val="20"/>
                <w:szCs w:val="20"/>
              </w:rPr>
            </w:pPr>
          </w:p>
          <w:p w14:paraId="63532EEB" w14:textId="77777777" w:rsidR="009714A9" w:rsidRDefault="009714A9" w:rsidP="00E473F1">
            <w:pPr>
              <w:ind w:right="127"/>
              <w:jc w:val="both"/>
              <w:rPr>
                <w:rFonts w:cstheme="minorHAnsi"/>
                <w:bCs/>
                <w:sz w:val="20"/>
                <w:szCs w:val="20"/>
              </w:rPr>
            </w:pPr>
          </w:p>
          <w:p w14:paraId="58306A71" w14:textId="77777777" w:rsidR="009714A9" w:rsidRDefault="009714A9" w:rsidP="00E473F1">
            <w:pPr>
              <w:ind w:right="127"/>
              <w:jc w:val="both"/>
              <w:rPr>
                <w:rFonts w:cstheme="minorHAnsi"/>
                <w:bCs/>
                <w:sz w:val="20"/>
                <w:szCs w:val="20"/>
              </w:rPr>
            </w:pPr>
          </w:p>
          <w:p w14:paraId="75A4DF97" w14:textId="77777777" w:rsidR="009714A9" w:rsidRDefault="009714A9" w:rsidP="00E473F1">
            <w:pPr>
              <w:ind w:right="127"/>
              <w:jc w:val="both"/>
              <w:rPr>
                <w:rFonts w:cstheme="minorHAnsi"/>
                <w:bCs/>
                <w:sz w:val="20"/>
                <w:szCs w:val="20"/>
              </w:rPr>
            </w:pPr>
          </w:p>
          <w:p w14:paraId="350BB284" w14:textId="77777777" w:rsidR="009714A9" w:rsidRDefault="009714A9" w:rsidP="00E473F1">
            <w:pPr>
              <w:ind w:right="127"/>
              <w:jc w:val="both"/>
              <w:rPr>
                <w:rFonts w:cstheme="minorHAnsi"/>
                <w:bCs/>
                <w:sz w:val="20"/>
                <w:szCs w:val="20"/>
              </w:rPr>
            </w:pPr>
          </w:p>
          <w:p w14:paraId="62C130B8" w14:textId="77777777" w:rsidR="009714A9" w:rsidRDefault="009714A9" w:rsidP="00E473F1">
            <w:pPr>
              <w:ind w:right="127"/>
              <w:jc w:val="both"/>
              <w:rPr>
                <w:rFonts w:cstheme="minorHAnsi"/>
                <w:bCs/>
                <w:sz w:val="20"/>
                <w:szCs w:val="20"/>
              </w:rPr>
            </w:pPr>
          </w:p>
          <w:p w14:paraId="77E51EBA" w14:textId="77777777" w:rsidR="009714A9" w:rsidRDefault="009714A9" w:rsidP="00E473F1">
            <w:pPr>
              <w:ind w:right="127"/>
              <w:jc w:val="both"/>
              <w:rPr>
                <w:rFonts w:cstheme="minorHAnsi"/>
                <w:bCs/>
                <w:sz w:val="20"/>
                <w:szCs w:val="20"/>
              </w:rPr>
            </w:pPr>
          </w:p>
          <w:p w14:paraId="366A2BC7" w14:textId="77777777" w:rsidR="009714A9" w:rsidRDefault="009714A9" w:rsidP="00E473F1">
            <w:pPr>
              <w:ind w:right="127"/>
              <w:jc w:val="both"/>
              <w:rPr>
                <w:rFonts w:cstheme="minorHAnsi"/>
                <w:bCs/>
                <w:sz w:val="20"/>
                <w:szCs w:val="20"/>
              </w:rPr>
            </w:pPr>
          </w:p>
          <w:p w14:paraId="7E85D0E9" w14:textId="77777777" w:rsidR="009714A9" w:rsidRDefault="009714A9" w:rsidP="00E473F1">
            <w:pPr>
              <w:ind w:right="127"/>
              <w:jc w:val="both"/>
              <w:rPr>
                <w:rFonts w:cstheme="minorHAnsi"/>
                <w:bCs/>
                <w:sz w:val="20"/>
                <w:szCs w:val="20"/>
              </w:rPr>
            </w:pPr>
          </w:p>
          <w:p w14:paraId="674E26E5" w14:textId="77777777" w:rsidR="009714A9" w:rsidRDefault="009714A9" w:rsidP="00E473F1">
            <w:pPr>
              <w:ind w:right="127"/>
              <w:jc w:val="both"/>
              <w:rPr>
                <w:rFonts w:cstheme="minorHAnsi"/>
                <w:bCs/>
                <w:sz w:val="20"/>
                <w:szCs w:val="20"/>
              </w:rPr>
            </w:pPr>
          </w:p>
          <w:p w14:paraId="667784E8" w14:textId="77777777" w:rsidR="009714A9" w:rsidRDefault="009714A9" w:rsidP="00E473F1">
            <w:pPr>
              <w:ind w:right="127"/>
              <w:jc w:val="both"/>
              <w:rPr>
                <w:rFonts w:cstheme="minorHAnsi"/>
                <w:bCs/>
                <w:sz w:val="20"/>
                <w:szCs w:val="20"/>
              </w:rPr>
            </w:pPr>
          </w:p>
          <w:p w14:paraId="7B80D316" w14:textId="77777777" w:rsidR="009714A9" w:rsidRDefault="009714A9" w:rsidP="00E473F1">
            <w:pPr>
              <w:ind w:right="127"/>
              <w:jc w:val="both"/>
              <w:rPr>
                <w:rFonts w:cstheme="minorHAnsi"/>
                <w:bCs/>
                <w:sz w:val="20"/>
                <w:szCs w:val="20"/>
              </w:rPr>
            </w:pPr>
          </w:p>
          <w:p w14:paraId="5C3D3699" w14:textId="77777777" w:rsidR="009714A9" w:rsidRDefault="009714A9" w:rsidP="00E473F1">
            <w:pPr>
              <w:ind w:right="127"/>
              <w:jc w:val="both"/>
              <w:rPr>
                <w:rFonts w:cstheme="minorHAnsi"/>
                <w:bCs/>
                <w:sz w:val="20"/>
                <w:szCs w:val="20"/>
              </w:rPr>
            </w:pPr>
          </w:p>
          <w:p w14:paraId="2DBECFF8" w14:textId="77777777" w:rsidR="009714A9" w:rsidRDefault="009714A9" w:rsidP="00E473F1">
            <w:pPr>
              <w:ind w:right="127"/>
              <w:jc w:val="both"/>
              <w:rPr>
                <w:rFonts w:cstheme="minorHAnsi"/>
                <w:bCs/>
                <w:sz w:val="20"/>
                <w:szCs w:val="20"/>
              </w:rPr>
            </w:pPr>
          </w:p>
          <w:p w14:paraId="1FDC49C1" w14:textId="77777777" w:rsidR="009714A9" w:rsidRDefault="009714A9" w:rsidP="00E473F1">
            <w:pPr>
              <w:ind w:right="127"/>
              <w:jc w:val="both"/>
              <w:rPr>
                <w:rFonts w:cstheme="minorHAnsi"/>
                <w:bCs/>
                <w:sz w:val="20"/>
                <w:szCs w:val="20"/>
              </w:rPr>
            </w:pPr>
          </w:p>
          <w:p w14:paraId="452F1596" w14:textId="77777777" w:rsidR="009714A9" w:rsidRDefault="009714A9" w:rsidP="00E473F1">
            <w:pPr>
              <w:ind w:right="127"/>
              <w:jc w:val="both"/>
              <w:rPr>
                <w:rFonts w:cstheme="minorHAnsi"/>
                <w:bCs/>
                <w:sz w:val="20"/>
                <w:szCs w:val="20"/>
              </w:rPr>
            </w:pPr>
          </w:p>
          <w:p w14:paraId="7463F51C" w14:textId="77777777" w:rsidR="009714A9" w:rsidRDefault="009714A9" w:rsidP="00E473F1">
            <w:pPr>
              <w:ind w:right="127"/>
              <w:jc w:val="both"/>
              <w:rPr>
                <w:rFonts w:cstheme="minorHAnsi"/>
                <w:bCs/>
                <w:sz w:val="20"/>
                <w:szCs w:val="20"/>
              </w:rPr>
            </w:pPr>
          </w:p>
          <w:p w14:paraId="74E0F5B0" w14:textId="77777777" w:rsidR="009714A9" w:rsidRDefault="009714A9" w:rsidP="00E473F1">
            <w:pPr>
              <w:ind w:right="127"/>
              <w:jc w:val="both"/>
              <w:rPr>
                <w:rFonts w:cstheme="minorHAnsi"/>
                <w:bCs/>
                <w:sz w:val="20"/>
                <w:szCs w:val="20"/>
              </w:rPr>
            </w:pPr>
          </w:p>
          <w:p w14:paraId="74CE17A6" w14:textId="77777777" w:rsidR="009714A9" w:rsidRDefault="009714A9" w:rsidP="00E473F1">
            <w:pPr>
              <w:ind w:right="127"/>
              <w:jc w:val="both"/>
              <w:rPr>
                <w:rFonts w:cstheme="minorHAnsi"/>
                <w:bCs/>
                <w:sz w:val="20"/>
                <w:szCs w:val="20"/>
              </w:rPr>
            </w:pPr>
          </w:p>
          <w:p w14:paraId="19DFDF27" w14:textId="77777777" w:rsidR="009714A9" w:rsidRDefault="009714A9" w:rsidP="00E473F1">
            <w:pPr>
              <w:ind w:right="127"/>
              <w:jc w:val="both"/>
              <w:rPr>
                <w:rFonts w:cstheme="minorHAnsi"/>
                <w:bCs/>
                <w:sz w:val="20"/>
                <w:szCs w:val="20"/>
              </w:rPr>
            </w:pPr>
          </w:p>
          <w:p w14:paraId="2D2927E1" w14:textId="77777777" w:rsidR="009714A9" w:rsidRDefault="009714A9" w:rsidP="00E473F1">
            <w:pPr>
              <w:ind w:right="127"/>
              <w:jc w:val="both"/>
              <w:rPr>
                <w:rFonts w:cstheme="minorHAnsi"/>
                <w:bCs/>
                <w:sz w:val="20"/>
                <w:szCs w:val="20"/>
              </w:rPr>
            </w:pPr>
          </w:p>
          <w:p w14:paraId="5272452C" w14:textId="77777777" w:rsidR="009714A9" w:rsidRDefault="009714A9" w:rsidP="00E473F1">
            <w:pPr>
              <w:ind w:right="127"/>
              <w:jc w:val="both"/>
              <w:rPr>
                <w:rFonts w:cstheme="minorHAnsi"/>
                <w:bCs/>
                <w:sz w:val="20"/>
                <w:szCs w:val="20"/>
              </w:rPr>
            </w:pPr>
          </w:p>
          <w:p w14:paraId="69C53223" w14:textId="77777777" w:rsidR="009714A9" w:rsidRDefault="009714A9" w:rsidP="00E473F1">
            <w:pPr>
              <w:ind w:right="127"/>
              <w:jc w:val="both"/>
              <w:rPr>
                <w:rFonts w:cstheme="minorHAnsi"/>
                <w:bCs/>
                <w:sz w:val="20"/>
                <w:szCs w:val="20"/>
              </w:rPr>
            </w:pPr>
          </w:p>
          <w:p w14:paraId="153037A4" w14:textId="77777777" w:rsidR="009714A9" w:rsidRDefault="009714A9" w:rsidP="00E473F1">
            <w:pPr>
              <w:ind w:right="127"/>
              <w:jc w:val="both"/>
              <w:rPr>
                <w:rFonts w:cstheme="minorHAnsi"/>
                <w:bCs/>
                <w:sz w:val="20"/>
                <w:szCs w:val="20"/>
              </w:rPr>
            </w:pPr>
          </w:p>
          <w:p w14:paraId="4748E5D9" w14:textId="77777777" w:rsidR="009714A9" w:rsidRDefault="009714A9" w:rsidP="00E473F1">
            <w:pPr>
              <w:ind w:right="127"/>
              <w:jc w:val="both"/>
              <w:rPr>
                <w:rFonts w:cstheme="minorHAnsi"/>
                <w:bCs/>
                <w:sz w:val="20"/>
                <w:szCs w:val="20"/>
              </w:rPr>
            </w:pPr>
          </w:p>
          <w:p w14:paraId="5CB43634" w14:textId="77777777" w:rsidR="009714A9" w:rsidRDefault="009714A9" w:rsidP="00E473F1">
            <w:pPr>
              <w:ind w:right="127"/>
              <w:jc w:val="both"/>
              <w:rPr>
                <w:rFonts w:cstheme="minorHAnsi"/>
                <w:bCs/>
                <w:sz w:val="20"/>
                <w:szCs w:val="20"/>
              </w:rPr>
            </w:pPr>
          </w:p>
          <w:p w14:paraId="24BB2ACF" w14:textId="77777777" w:rsidR="009714A9" w:rsidRDefault="009714A9" w:rsidP="00E473F1">
            <w:pPr>
              <w:ind w:right="127"/>
              <w:jc w:val="both"/>
              <w:rPr>
                <w:rFonts w:cstheme="minorHAnsi"/>
                <w:bCs/>
                <w:sz w:val="20"/>
                <w:szCs w:val="20"/>
              </w:rPr>
            </w:pPr>
          </w:p>
          <w:p w14:paraId="56AF9E15" w14:textId="77777777" w:rsidR="009714A9" w:rsidRDefault="009714A9" w:rsidP="00E473F1">
            <w:pPr>
              <w:ind w:right="127"/>
              <w:jc w:val="both"/>
              <w:rPr>
                <w:rFonts w:cstheme="minorHAnsi"/>
                <w:bCs/>
                <w:sz w:val="20"/>
                <w:szCs w:val="20"/>
              </w:rPr>
            </w:pPr>
          </w:p>
          <w:p w14:paraId="69DB780E" w14:textId="77777777" w:rsidR="009714A9" w:rsidRDefault="009714A9" w:rsidP="00E473F1">
            <w:pPr>
              <w:ind w:right="127"/>
              <w:jc w:val="both"/>
              <w:rPr>
                <w:rFonts w:cstheme="minorHAnsi"/>
                <w:bCs/>
                <w:sz w:val="20"/>
                <w:szCs w:val="20"/>
              </w:rPr>
            </w:pPr>
          </w:p>
          <w:p w14:paraId="6C79660D" w14:textId="77777777" w:rsidR="009714A9" w:rsidRDefault="009714A9" w:rsidP="00E473F1">
            <w:pPr>
              <w:ind w:right="127"/>
              <w:jc w:val="both"/>
              <w:rPr>
                <w:rFonts w:cstheme="minorHAnsi"/>
                <w:bCs/>
                <w:sz w:val="20"/>
                <w:szCs w:val="20"/>
              </w:rPr>
            </w:pPr>
          </w:p>
          <w:p w14:paraId="7152A69F" w14:textId="77777777" w:rsidR="009714A9" w:rsidRDefault="009714A9" w:rsidP="00E473F1">
            <w:pPr>
              <w:ind w:right="127"/>
              <w:jc w:val="both"/>
              <w:rPr>
                <w:rFonts w:cstheme="minorHAnsi"/>
                <w:bCs/>
                <w:sz w:val="20"/>
                <w:szCs w:val="20"/>
              </w:rPr>
            </w:pPr>
          </w:p>
          <w:p w14:paraId="454E89F6" w14:textId="77777777" w:rsidR="009714A9" w:rsidRDefault="009714A9" w:rsidP="00E473F1">
            <w:pPr>
              <w:ind w:right="127"/>
              <w:jc w:val="both"/>
              <w:rPr>
                <w:rFonts w:cstheme="minorHAnsi"/>
                <w:bCs/>
                <w:sz w:val="20"/>
                <w:szCs w:val="20"/>
              </w:rPr>
            </w:pPr>
          </w:p>
          <w:p w14:paraId="78EEFC80" w14:textId="77777777" w:rsidR="009714A9" w:rsidRDefault="009714A9" w:rsidP="00E473F1">
            <w:pPr>
              <w:ind w:right="127"/>
              <w:jc w:val="both"/>
              <w:rPr>
                <w:rFonts w:cstheme="minorHAnsi"/>
                <w:bCs/>
                <w:sz w:val="20"/>
                <w:szCs w:val="20"/>
              </w:rPr>
            </w:pPr>
          </w:p>
          <w:p w14:paraId="25E90B4B" w14:textId="77777777" w:rsidR="009714A9" w:rsidRDefault="009714A9" w:rsidP="00E473F1">
            <w:pPr>
              <w:ind w:right="127"/>
              <w:jc w:val="both"/>
              <w:rPr>
                <w:rFonts w:cstheme="minorHAnsi"/>
                <w:bCs/>
                <w:sz w:val="20"/>
                <w:szCs w:val="20"/>
              </w:rPr>
            </w:pPr>
          </w:p>
          <w:p w14:paraId="5EAF3B7B" w14:textId="77777777" w:rsidR="009714A9" w:rsidRDefault="009714A9" w:rsidP="00E473F1">
            <w:pPr>
              <w:ind w:right="127"/>
              <w:jc w:val="both"/>
              <w:rPr>
                <w:rFonts w:cstheme="minorHAnsi"/>
                <w:bCs/>
                <w:sz w:val="20"/>
                <w:szCs w:val="20"/>
              </w:rPr>
            </w:pPr>
          </w:p>
          <w:p w14:paraId="76ED75A3" w14:textId="77777777" w:rsidR="009714A9" w:rsidRDefault="009714A9" w:rsidP="00E473F1">
            <w:pPr>
              <w:ind w:right="127"/>
              <w:jc w:val="both"/>
              <w:rPr>
                <w:rFonts w:cstheme="minorHAnsi"/>
                <w:bCs/>
                <w:sz w:val="20"/>
                <w:szCs w:val="20"/>
              </w:rPr>
            </w:pPr>
          </w:p>
          <w:p w14:paraId="7C336FB1" w14:textId="77777777" w:rsidR="009714A9" w:rsidRDefault="009714A9" w:rsidP="007C1B1D">
            <w:pPr>
              <w:ind w:right="127"/>
              <w:jc w:val="both"/>
              <w:rPr>
                <w:rFonts w:cstheme="minorHAnsi"/>
                <w:b/>
                <w:sz w:val="20"/>
                <w:szCs w:val="20"/>
                <w:u w:val="single"/>
              </w:rPr>
            </w:pPr>
          </w:p>
          <w:p w14:paraId="1FBB5919" w14:textId="3A9EE13B" w:rsidR="009714A9" w:rsidRDefault="009714A9" w:rsidP="007C1B1D">
            <w:pPr>
              <w:ind w:right="127"/>
              <w:jc w:val="both"/>
              <w:rPr>
                <w:rFonts w:cstheme="minorHAnsi"/>
                <w:b/>
                <w:sz w:val="20"/>
                <w:szCs w:val="20"/>
                <w:u w:val="single"/>
              </w:rPr>
            </w:pPr>
            <w:r>
              <w:rPr>
                <w:rFonts w:cstheme="minorHAnsi"/>
                <w:b/>
                <w:sz w:val="20"/>
                <w:szCs w:val="20"/>
                <w:u w:val="single"/>
              </w:rPr>
              <w:t>Respecto del literal f) del numeral 5:</w:t>
            </w:r>
          </w:p>
          <w:p w14:paraId="119B3FBB" w14:textId="77777777" w:rsidR="009714A9" w:rsidRDefault="009714A9" w:rsidP="00E473F1">
            <w:pPr>
              <w:ind w:right="127"/>
              <w:jc w:val="both"/>
              <w:rPr>
                <w:rFonts w:cstheme="minorHAnsi"/>
                <w:bCs/>
                <w:sz w:val="20"/>
                <w:szCs w:val="20"/>
              </w:rPr>
            </w:pPr>
            <w:r>
              <w:rPr>
                <w:rFonts w:cstheme="minorHAnsi"/>
                <w:bCs/>
                <w:sz w:val="20"/>
                <w:szCs w:val="20"/>
              </w:rPr>
              <w:lastRenderedPageBreak/>
              <w:t>El objetivo de esta modificación era traspasar el texto que se está trabajando en otra modificación a la OGUC, en materia de riesgos. Considerando que se requiere exponer modificaciones a otros preceptos para explicar estos ajustes, se tomó la decisión de eliminarlos del texto definitivo y continuar su tramitación en otro decreto.</w:t>
            </w:r>
          </w:p>
          <w:p w14:paraId="3844575B" w14:textId="77777777" w:rsidR="009714A9" w:rsidRDefault="009714A9" w:rsidP="00E473F1">
            <w:pPr>
              <w:ind w:right="127"/>
              <w:jc w:val="both"/>
              <w:rPr>
                <w:rFonts w:cstheme="minorHAnsi"/>
                <w:bCs/>
                <w:sz w:val="20"/>
                <w:szCs w:val="20"/>
              </w:rPr>
            </w:pPr>
          </w:p>
          <w:p w14:paraId="70991B0A" w14:textId="77777777" w:rsidR="009714A9" w:rsidRDefault="009714A9" w:rsidP="00E473F1">
            <w:pPr>
              <w:ind w:right="127"/>
              <w:jc w:val="both"/>
              <w:rPr>
                <w:rFonts w:cstheme="minorHAnsi"/>
                <w:bCs/>
                <w:sz w:val="20"/>
                <w:szCs w:val="20"/>
              </w:rPr>
            </w:pPr>
          </w:p>
          <w:p w14:paraId="2B848418" w14:textId="77777777" w:rsidR="009714A9" w:rsidRDefault="009714A9" w:rsidP="00E473F1">
            <w:pPr>
              <w:ind w:right="127"/>
              <w:jc w:val="both"/>
              <w:rPr>
                <w:rFonts w:cstheme="minorHAnsi"/>
                <w:bCs/>
                <w:sz w:val="20"/>
                <w:szCs w:val="20"/>
              </w:rPr>
            </w:pPr>
          </w:p>
          <w:p w14:paraId="5D67AF0B" w14:textId="77777777" w:rsidR="009714A9" w:rsidRDefault="009714A9" w:rsidP="00E473F1">
            <w:pPr>
              <w:ind w:right="127"/>
              <w:jc w:val="both"/>
              <w:rPr>
                <w:rFonts w:cstheme="minorHAnsi"/>
                <w:bCs/>
                <w:sz w:val="20"/>
                <w:szCs w:val="20"/>
              </w:rPr>
            </w:pPr>
          </w:p>
          <w:p w14:paraId="0AE0822B" w14:textId="77777777" w:rsidR="009714A9" w:rsidRDefault="009714A9" w:rsidP="00E473F1">
            <w:pPr>
              <w:ind w:right="127"/>
              <w:jc w:val="both"/>
              <w:rPr>
                <w:rFonts w:cstheme="minorHAnsi"/>
                <w:bCs/>
                <w:sz w:val="20"/>
                <w:szCs w:val="20"/>
              </w:rPr>
            </w:pPr>
          </w:p>
          <w:p w14:paraId="0EB7EB4B" w14:textId="77777777" w:rsidR="009714A9" w:rsidRDefault="009714A9" w:rsidP="00E473F1">
            <w:pPr>
              <w:ind w:right="127"/>
              <w:jc w:val="both"/>
              <w:rPr>
                <w:rFonts w:cstheme="minorHAnsi"/>
                <w:bCs/>
                <w:sz w:val="20"/>
                <w:szCs w:val="20"/>
              </w:rPr>
            </w:pPr>
          </w:p>
          <w:p w14:paraId="2F7A9A30" w14:textId="77777777" w:rsidR="009714A9" w:rsidRDefault="009714A9" w:rsidP="00E473F1">
            <w:pPr>
              <w:ind w:right="127"/>
              <w:jc w:val="both"/>
              <w:rPr>
                <w:rFonts w:cstheme="minorHAnsi"/>
                <w:bCs/>
                <w:sz w:val="20"/>
                <w:szCs w:val="20"/>
              </w:rPr>
            </w:pPr>
          </w:p>
          <w:p w14:paraId="182ACA2E" w14:textId="77777777" w:rsidR="009714A9" w:rsidRDefault="009714A9" w:rsidP="00E473F1">
            <w:pPr>
              <w:ind w:right="127"/>
              <w:jc w:val="both"/>
              <w:rPr>
                <w:rFonts w:cstheme="minorHAnsi"/>
                <w:bCs/>
                <w:sz w:val="20"/>
                <w:szCs w:val="20"/>
              </w:rPr>
            </w:pPr>
          </w:p>
          <w:p w14:paraId="2231C174" w14:textId="77777777" w:rsidR="009714A9" w:rsidRDefault="009714A9" w:rsidP="00E473F1">
            <w:pPr>
              <w:ind w:right="127"/>
              <w:jc w:val="both"/>
              <w:rPr>
                <w:rFonts w:cstheme="minorHAnsi"/>
                <w:bCs/>
                <w:sz w:val="20"/>
                <w:szCs w:val="20"/>
              </w:rPr>
            </w:pPr>
          </w:p>
          <w:p w14:paraId="03893D5D" w14:textId="77777777" w:rsidR="009714A9" w:rsidRDefault="009714A9" w:rsidP="00E473F1">
            <w:pPr>
              <w:ind w:right="127"/>
              <w:jc w:val="both"/>
              <w:rPr>
                <w:rFonts w:cstheme="minorHAnsi"/>
                <w:bCs/>
                <w:sz w:val="20"/>
                <w:szCs w:val="20"/>
              </w:rPr>
            </w:pPr>
          </w:p>
          <w:p w14:paraId="01E88D3A" w14:textId="77777777" w:rsidR="009714A9" w:rsidRDefault="009714A9" w:rsidP="00E473F1">
            <w:pPr>
              <w:ind w:right="127"/>
              <w:jc w:val="both"/>
              <w:rPr>
                <w:rFonts w:cstheme="minorHAnsi"/>
                <w:bCs/>
                <w:sz w:val="20"/>
                <w:szCs w:val="20"/>
              </w:rPr>
            </w:pPr>
          </w:p>
          <w:p w14:paraId="7F2A2FA7" w14:textId="77777777" w:rsidR="009714A9" w:rsidRDefault="009714A9" w:rsidP="00E473F1">
            <w:pPr>
              <w:ind w:right="127"/>
              <w:jc w:val="both"/>
              <w:rPr>
                <w:rFonts w:cstheme="minorHAnsi"/>
                <w:bCs/>
                <w:sz w:val="20"/>
                <w:szCs w:val="20"/>
              </w:rPr>
            </w:pPr>
          </w:p>
          <w:p w14:paraId="2C5ADED3" w14:textId="77777777" w:rsidR="009714A9" w:rsidRDefault="009714A9" w:rsidP="00E473F1">
            <w:pPr>
              <w:ind w:right="127"/>
              <w:jc w:val="both"/>
              <w:rPr>
                <w:rFonts w:cstheme="minorHAnsi"/>
                <w:bCs/>
                <w:sz w:val="20"/>
                <w:szCs w:val="20"/>
              </w:rPr>
            </w:pPr>
          </w:p>
          <w:p w14:paraId="1CCED68C" w14:textId="77777777" w:rsidR="009714A9" w:rsidRDefault="009714A9" w:rsidP="00E473F1">
            <w:pPr>
              <w:ind w:right="127"/>
              <w:jc w:val="both"/>
              <w:rPr>
                <w:rFonts w:cstheme="minorHAnsi"/>
                <w:bCs/>
                <w:sz w:val="20"/>
                <w:szCs w:val="20"/>
              </w:rPr>
            </w:pPr>
          </w:p>
          <w:p w14:paraId="7376C670" w14:textId="77777777" w:rsidR="009714A9" w:rsidRDefault="009714A9" w:rsidP="00E473F1">
            <w:pPr>
              <w:ind w:right="127"/>
              <w:jc w:val="both"/>
              <w:rPr>
                <w:rFonts w:cstheme="minorHAnsi"/>
                <w:bCs/>
                <w:sz w:val="20"/>
                <w:szCs w:val="20"/>
              </w:rPr>
            </w:pPr>
          </w:p>
          <w:p w14:paraId="6F06E9DA" w14:textId="77777777" w:rsidR="009714A9" w:rsidRDefault="009714A9" w:rsidP="00E473F1">
            <w:pPr>
              <w:ind w:right="127"/>
              <w:jc w:val="both"/>
              <w:rPr>
                <w:rFonts w:cstheme="minorHAnsi"/>
                <w:bCs/>
                <w:sz w:val="20"/>
                <w:szCs w:val="20"/>
              </w:rPr>
            </w:pPr>
          </w:p>
          <w:p w14:paraId="5D0067F9" w14:textId="77777777" w:rsidR="009714A9" w:rsidRDefault="009714A9" w:rsidP="00E473F1">
            <w:pPr>
              <w:ind w:right="127"/>
              <w:jc w:val="both"/>
              <w:rPr>
                <w:rFonts w:cstheme="minorHAnsi"/>
                <w:bCs/>
                <w:sz w:val="20"/>
                <w:szCs w:val="20"/>
              </w:rPr>
            </w:pPr>
          </w:p>
          <w:p w14:paraId="1BEBB3A0" w14:textId="77777777" w:rsidR="009714A9" w:rsidRDefault="009714A9" w:rsidP="00E473F1">
            <w:pPr>
              <w:ind w:right="127"/>
              <w:jc w:val="both"/>
              <w:rPr>
                <w:rFonts w:cstheme="minorHAnsi"/>
                <w:bCs/>
                <w:sz w:val="20"/>
                <w:szCs w:val="20"/>
              </w:rPr>
            </w:pPr>
          </w:p>
          <w:p w14:paraId="66863C2A" w14:textId="77777777" w:rsidR="009714A9" w:rsidRDefault="009714A9" w:rsidP="00E473F1">
            <w:pPr>
              <w:ind w:right="127"/>
              <w:jc w:val="both"/>
              <w:rPr>
                <w:rFonts w:cstheme="minorHAnsi"/>
                <w:bCs/>
                <w:sz w:val="20"/>
                <w:szCs w:val="20"/>
              </w:rPr>
            </w:pPr>
          </w:p>
          <w:p w14:paraId="2AE5A7B3" w14:textId="77777777" w:rsidR="009714A9" w:rsidRDefault="009714A9" w:rsidP="00E473F1">
            <w:pPr>
              <w:ind w:right="127"/>
              <w:jc w:val="both"/>
              <w:rPr>
                <w:rFonts w:cstheme="minorHAnsi"/>
                <w:bCs/>
                <w:sz w:val="20"/>
                <w:szCs w:val="20"/>
              </w:rPr>
            </w:pPr>
          </w:p>
          <w:p w14:paraId="2A796DD9" w14:textId="77777777" w:rsidR="009714A9" w:rsidRDefault="009714A9" w:rsidP="00E473F1">
            <w:pPr>
              <w:ind w:right="127"/>
              <w:jc w:val="both"/>
              <w:rPr>
                <w:rFonts w:cstheme="minorHAnsi"/>
                <w:bCs/>
                <w:sz w:val="20"/>
                <w:szCs w:val="20"/>
              </w:rPr>
            </w:pPr>
          </w:p>
          <w:p w14:paraId="0426C40C" w14:textId="77777777" w:rsidR="009714A9" w:rsidRDefault="009714A9" w:rsidP="00E473F1">
            <w:pPr>
              <w:ind w:right="127"/>
              <w:jc w:val="both"/>
              <w:rPr>
                <w:rFonts w:cstheme="minorHAnsi"/>
                <w:bCs/>
                <w:sz w:val="20"/>
                <w:szCs w:val="20"/>
              </w:rPr>
            </w:pPr>
          </w:p>
          <w:p w14:paraId="31190551" w14:textId="77777777" w:rsidR="009714A9" w:rsidRDefault="009714A9" w:rsidP="00E473F1">
            <w:pPr>
              <w:ind w:right="127"/>
              <w:jc w:val="both"/>
              <w:rPr>
                <w:rFonts w:cstheme="minorHAnsi"/>
                <w:bCs/>
                <w:sz w:val="20"/>
                <w:szCs w:val="20"/>
              </w:rPr>
            </w:pPr>
          </w:p>
          <w:p w14:paraId="6537C49A" w14:textId="77777777" w:rsidR="009714A9" w:rsidRDefault="009714A9" w:rsidP="00E473F1">
            <w:pPr>
              <w:ind w:right="127"/>
              <w:jc w:val="both"/>
              <w:rPr>
                <w:rFonts w:cstheme="minorHAnsi"/>
                <w:bCs/>
                <w:sz w:val="20"/>
                <w:szCs w:val="20"/>
              </w:rPr>
            </w:pPr>
          </w:p>
          <w:p w14:paraId="31103D95" w14:textId="77777777" w:rsidR="009714A9" w:rsidRDefault="009714A9" w:rsidP="00E473F1">
            <w:pPr>
              <w:ind w:right="127"/>
              <w:jc w:val="both"/>
              <w:rPr>
                <w:rFonts w:cstheme="minorHAnsi"/>
                <w:bCs/>
                <w:sz w:val="20"/>
                <w:szCs w:val="20"/>
              </w:rPr>
            </w:pPr>
          </w:p>
          <w:p w14:paraId="359877F5" w14:textId="77777777" w:rsidR="009714A9" w:rsidRDefault="009714A9" w:rsidP="00E473F1">
            <w:pPr>
              <w:ind w:right="127"/>
              <w:jc w:val="both"/>
              <w:rPr>
                <w:rFonts w:cstheme="minorHAnsi"/>
                <w:bCs/>
                <w:sz w:val="20"/>
                <w:szCs w:val="20"/>
              </w:rPr>
            </w:pPr>
          </w:p>
          <w:p w14:paraId="42281148" w14:textId="77777777" w:rsidR="009714A9" w:rsidRDefault="009714A9" w:rsidP="00E473F1">
            <w:pPr>
              <w:ind w:right="127"/>
              <w:jc w:val="both"/>
              <w:rPr>
                <w:rFonts w:cstheme="minorHAnsi"/>
                <w:bCs/>
                <w:sz w:val="20"/>
                <w:szCs w:val="20"/>
              </w:rPr>
            </w:pPr>
          </w:p>
          <w:p w14:paraId="032A5091" w14:textId="77777777" w:rsidR="009714A9" w:rsidRDefault="009714A9" w:rsidP="00E473F1">
            <w:pPr>
              <w:ind w:right="127"/>
              <w:jc w:val="both"/>
              <w:rPr>
                <w:rFonts w:cstheme="minorHAnsi"/>
                <w:bCs/>
                <w:sz w:val="20"/>
                <w:szCs w:val="20"/>
              </w:rPr>
            </w:pPr>
          </w:p>
          <w:p w14:paraId="11BD3462" w14:textId="77777777" w:rsidR="009714A9" w:rsidRDefault="009714A9" w:rsidP="00E473F1">
            <w:pPr>
              <w:ind w:right="127"/>
              <w:jc w:val="both"/>
              <w:rPr>
                <w:rFonts w:cstheme="minorHAnsi"/>
                <w:bCs/>
                <w:sz w:val="20"/>
                <w:szCs w:val="20"/>
              </w:rPr>
            </w:pPr>
          </w:p>
          <w:p w14:paraId="70E5568F" w14:textId="77777777" w:rsidR="009714A9" w:rsidRDefault="009714A9" w:rsidP="00E473F1">
            <w:pPr>
              <w:ind w:right="127"/>
              <w:jc w:val="both"/>
              <w:rPr>
                <w:rFonts w:cstheme="minorHAnsi"/>
                <w:bCs/>
                <w:sz w:val="20"/>
                <w:szCs w:val="20"/>
              </w:rPr>
            </w:pPr>
          </w:p>
          <w:p w14:paraId="3123C9BE" w14:textId="77777777" w:rsidR="009714A9" w:rsidRDefault="009714A9" w:rsidP="00E473F1">
            <w:pPr>
              <w:ind w:right="127"/>
              <w:jc w:val="both"/>
              <w:rPr>
                <w:rFonts w:cstheme="minorHAnsi"/>
                <w:bCs/>
                <w:sz w:val="20"/>
                <w:szCs w:val="20"/>
              </w:rPr>
            </w:pPr>
          </w:p>
          <w:p w14:paraId="0FC9CE44" w14:textId="77777777" w:rsidR="009714A9" w:rsidRDefault="009714A9" w:rsidP="00E473F1">
            <w:pPr>
              <w:ind w:right="127"/>
              <w:jc w:val="both"/>
              <w:rPr>
                <w:rFonts w:cstheme="minorHAnsi"/>
                <w:bCs/>
                <w:sz w:val="20"/>
                <w:szCs w:val="20"/>
              </w:rPr>
            </w:pPr>
          </w:p>
          <w:p w14:paraId="6E94138F" w14:textId="77777777" w:rsidR="009714A9" w:rsidRDefault="009714A9" w:rsidP="00E473F1">
            <w:pPr>
              <w:ind w:right="127"/>
              <w:jc w:val="both"/>
              <w:rPr>
                <w:rFonts w:cstheme="minorHAnsi"/>
                <w:bCs/>
                <w:sz w:val="20"/>
                <w:szCs w:val="20"/>
              </w:rPr>
            </w:pPr>
          </w:p>
          <w:p w14:paraId="626F3F4B" w14:textId="77777777" w:rsidR="009714A9" w:rsidRDefault="009714A9" w:rsidP="00E473F1">
            <w:pPr>
              <w:ind w:right="127"/>
              <w:jc w:val="both"/>
              <w:rPr>
                <w:rFonts w:cstheme="minorHAnsi"/>
                <w:bCs/>
                <w:sz w:val="20"/>
                <w:szCs w:val="20"/>
              </w:rPr>
            </w:pPr>
          </w:p>
          <w:p w14:paraId="7355014E" w14:textId="77777777" w:rsidR="009714A9" w:rsidRDefault="009714A9" w:rsidP="00E473F1">
            <w:pPr>
              <w:ind w:right="127"/>
              <w:jc w:val="both"/>
              <w:rPr>
                <w:rFonts w:cstheme="minorHAnsi"/>
                <w:bCs/>
                <w:sz w:val="20"/>
                <w:szCs w:val="20"/>
              </w:rPr>
            </w:pPr>
          </w:p>
          <w:p w14:paraId="2C13148A" w14:textId="77777777" w:rsidR="009714A9" w:rsidRDefault="009714A9" w:rsidP="00E473F1">
            <w:pPr>
              <w:ind w:right="127"/>
              <w:jc w:val="both"/>
              <w:rPr>
                <w:rFonts w:cstheme="minorHAnsi"/>
                <w:bCs/>
                <w:sz w:val="20"/>
                <w:szCs w:val="20"/>
              </w:rPr>
            </w:pPr>
          </w:p>
          <w:p w14:paraId="09F5A5FE" w14:textId="77777777" w:rsidR="009714A9" w:rsidRDefault="009714A9" w:rsidP="00E473F1">
            <w:pPr>
              <w:ind w:right="127"/>
              <w:jc w:val="both"/>
              <w:rPr>
                <w:rFonts w:cstheme="minorHAnsi"/>
                <w:bCs/>
                <w:sz w:val="20"/>
                <w:szCs w:val="20"/>
              </w:rPr>
            </w:pPr>
          </w:p>
          <w:p w14:paraId="4AF7558C" w14:textId="77777777" w:rsidR="009714A9" w:rsidRDefault="009714A9" w:rsidP="00E473F1">
            <w:pPr>
              <w:ind w:right="127"/>
              <w:jc w:val="both"/>
              <w:rPr>
                <w:rFonts w:cstheme="minorHAnsi"/>
                <w:bCs/>
                <w:sz w:val="20"/>
                <w:szCs w:val="20"/>
              </w:rPr>
            </w:pPr>
          </w:p>
          <w:p w14:paraId="09DB561E" w14:textId="77777777" w:rsidR="009714A9" w:rsidRDefault="009714A9" w:rsidP="00E473F1">
            <w:pPr>
              <w:ind w:right="127"/>
              <w:jc w:val="both"/>
              <w:rPr>
                <w:rFonts w:cstheme="minorHAnsi"/>
                <w:bCs/>
                <w:sz w:val="20"/>
                <w:szCs w:val="20"/>
              </w:rPr>
            </w:pPr>
          </w:p>
          <w:p w14:paraId="1422A323" w14:textId="77777777" w:rsidR="009714A9" w:rsidRDefault="009714A9" w:rsidP="00E473F1">
            <w:pPr>
              <w:ind w:right="127"/>
              <w:jc w:val="both"/>
              <w:rPr>
                <w:rFonts w:cstheme="minorHAnsi"/>
                <w:bCs/>
                <w:sz w:val="20"/>
                <w:szCs w:val="20"/>
              </w:rPr>
            </w:pPr>
          </w:p>
          <w:p w14:paraId="1B867206" w14:textId="77777777" w:rsidR="009714A9" w:rsidRDefault="009714A9" w:rsidP="00E473F1">
            <w:pPr>
              <w:ind w:right="127"/>
              <w:jc w:val="both"/>
              <w:rPr>
                <w:rFonts w:cstheme="minorHAnsi"/>
                <w:bCs/>
                <w:sz w:val="20"/>
                <w:szCs w:val="20"/>
              </w:rPr>
            </w:pPr>
          </w:p>
          <w:p w14:paraId="62913E2A" w14:textId="77777777" w:rsidR="009714A9" w:rsidRDefault="009714A9" w:rsidP="00E473F1">
            <w:pPr>
              <w:ind w:right="127"/>
              <w:jc w:val="both"/>
              <w:rPr>
                <w:rFonts w:cstheme="minorHAnsi"/>
                <w:bCs/>
                <w:sz w:val="20"/>
                <w:szCs w:val="20"/>
              </w:rPr>
            </w:pPr>
          </w:p>
          <w:p w14:paraId="2BD692C9" w14:textId="77777777" w:rsidR="009714A9" w:rsidRDefault="009714A9" w:rsidP="00E473F1">
            <w:pPr>
              <w:ind w:right="127"/>
              <w:jc w:val="both"/>
              <w:rPr>
                <w:rFonts w:cstheme="minorHAnsi"/>
                <w:bCs/>
                <w:sz w:val="20"/>
                <w:szCs w:val="20"/>
              </w:rPr>
            </w:pPr>
          </w:p>
          <w:p w14:paraId="1D750840" w14:textId="77777777" w:rsidR="009714A9" w:rsidRDefault="009714A9" w:rsidP="00E473F1">
            <w:pPr>
              <w:ind w:right="127"/>
              <w:jc w:val="both"/>
              <w:rPr>
                <w:rFonts w:cstheme="minorHAnsi"/>
                <w:bCs/>
                <w:sz w:val="20"/>
                <w:szCs w:val="20"/>
              </w:rPr>
            </w:pPr>
          </w:p>
          <w:p w14:paraId="45F3E299" w14:textId="77777777" w:rsidR="009714A9" w:rsidRDefault="009714A9" w:rsidP="00E473F1">
            <w:pPr>
              <w:ind w:right="127"/>
              <w:jc w:val="both"/>
              <w:rPr>
                <w:rFonts w:cstheme="minorHAnsi"/>
                <w:bCs/>
                <w:sz w:val="20"/>
                <w:szCs w:val="20"/>
              </w:rPr>
            </w:pPr>
          </w:p>
          <w:p w14:paraId="5EA0C20B" w14:textId="77777777" w:rsidR="009714A9" w:rsidRDefault="009714A9" w:rsidP="00E473F1">
            <w:pPr>
              <w:ind w:right="127"/>
              <w:jc w:val="both"/>
              <w:rPr>
                <w:rFonts w:cstheme="minorHAnsi"/>
                <w:bCs/>
                <w:sz w:val="20"/>
                <w:szCs w:val="20"/>
              </w:rPr>
            </w:pPr>
          </w:p>
          <w:p w14:paraId="522FFC38" w14:textId="77777777" w:rsidR="009714A9" w:rsidRDefault="009714A9" w:rsidP="00E473F1">
            <w:pPr>
              <w:ind w:right="127"/>
              <w:jc w:val="both"/>
              <w:rPr>
                <w:rFonts w:cstheme="minorHAnsi"/>
                <w:bCs/>
                <w:sz w:val="20"/>
                <w:szCs w:val="20"/>
              </w:rPr>
            </w:pPr>
          </w:p>
          <w:p w14:paraId="14FF98FC" w14:textId="77777777" w:rsidR="009714A9" w:rsidRDefault="009714A9" w:rsidP="00E473F1">
            <w:pPr>
              <w:ind w:right="127"/>
              <w:jc w:val="both"/>
              <w:rPr>
                <w:rFonts w:cstheme="minorHAnsi"/>
                <w:bCs/>
                <w:sz w:val="20"/>
                <w:szCs w:val="20"/>
              </w:rPr>
            </w:pPr>
          </w:p>
          <w:p w14:paraId="158561BB" w14:textId="77777777" w:rsidR="009714A9" w:rsidRDefault="009714A9" w:rsidP="00E473F1">
            <w:pPr>
              <w:ind w:right="127"/>
              <w:jc w:val="both"/>
              <w:rPr>
                <w:rFonts w:cstheme="minorHAnsi"/>
                <w:bCs/>
                <w:sz w:val="20"/>
                <w:szCs w:val="20"/>
              </w:rPr>
            </w:pPr>
          </w:p>
          <w:p w14:paraId="40B6F733" w14:textId="77777777" w:rsidR="009714A9" w:rsidRDefault="009714A9" w:rsidP="00E473F1">
            <w:pPr>
              <w:ind w:right="127"/>
              <w:jc w:val="both"/>
              <w:rPr>
                <w:rFonts w:cstheme="minorHAnsi"/>
                <w:bCs/>
                <w:sz w:val="20"/>
                <w:szCs w:val="20"/>
              </w:rPr>
            </w:pPr>
          </w:p>
          <w:p w14:paraId="260D81CF" w14:textId="77777777" w:rsidR="009714A9" w:rsidRDefault="009714A9" w:rsidP="00E473F1">
            <w:pPr>
              <w:ind w:right="127"/>
              <w:jc w:val="both"/>
              <w:rPr>
                <w:rFonts w:cstheme="minorHAnsi"/>
                <w:bCs/>
                <w:sz w:val="20"/>
                <w:szCs w:val="20"/>
              </w:rPr>
            </w:pPr>
          </w:p>
          <w:p w14:paraId="13463073" w14:textId="77777777" w:rsidR="009714A9" w:rsidRDefault="009714A9" w:rsidP="00E473F1">
            <w:pPr>
              <w:ind w:right="127"/>
              <w:jc w:val="both"/>
              <w:rPr>
                <w:rFonts w:cstheme="minorHAnsi"/>
                <w:bCs/>
                <w:sz w:val="20"/>
                <w:szCs w:val="20"/>
              </w:rPr>
            </w:pPr>
          </w:p>
          <w:p w14:paraId="295B1987" w14:textId="77777777" w:rsidR="009714A9" w:rsidRDefault="009714A9" w:rsidP="00E473F1">
            <w:pPr>
              <w:ind w:right="127"/>
              <w:jc w:val="both"/>
              <w:rPr>
                <w:rFonts w:cstheme="minorHAnsi"/>
                <w:bCs/>
                <w:sz w:val="20"/>
                <w:szCs w:val="20"/>
              </w:rPr>
            </w:pPr>
          </w:p>
          <w:p w14:paraId="402C5484" w14:textId="77777777" w:rsidR="009714A9" w:rsidRDefault="009714A9" w:rsidP="00E473F1">
            <w:pPr>
              <w:ind w:right="127"/>
              <w:jc w:val="both"/>
              <w:rPr>
                <w:rFonts w:cstheme="minorHAnsi"/>
                <w:bCs/>
                <w:sz w:val="20"/>
                <w:szCs w:val="20"/>
              </w:rPr>
            </w:pPr>
          </w:p>
          <w:p w14:paraId="15703D6C" w14:textId="77777777" w:rsidR="009714A9" w:rsidRDefault="009714A9" w:rsidP="00E473F1">
            <w:pPr>
              <w:ind w:right="127"/>
              <w:jc w:val="both"/>
              <w:rPr>
                <w:rFonts w:cstheme="minorHAnsi"/>
                <w:bCs/>
                <w:sz w:val="20"/>
                <w:szCs w:val="20"/>
              </w:rPr>
            </w:pPr>
          </w:p>
          <w:p w14:paraId="75F5F8C8" w14:textId="77777777" w:rsidR="009714A9" w:rsidRDefault="009714A9" w:rsidP="00E473F1">
            <w:pPr>
              <w:ind w:right="127"/>
              <w:jc w:val="both"/>
              <w:rPr>
                <w:rFonts w:cstheme="minorHAnsi"/>
                <w:bCs/>
                <w:sz w:val="20"/>
                <w:szCs w:val="20"/>
              </w:rPr>
            </w:pPr>
          </w:p>
          <w:p w14:paraId="19335546" w14:textId="77777777" w:rsidR="009714A9" w:rsidRDefault="009714A9" w:rsidP="00E473F1">
            <w:pPr>
              <w:ind w:right="127"/>
              <w:jc w:val="both"/>
              <w:rPr>
                <w:rFonts w:cstheme="minorHAnsi"/>
                <w:bCs/>
                <w:sz w:val="20"/>
                <w:szCs w:val="20"/>
              </w:rPr>
            </w:pPr>
          </w:p>
          <w:p w14:paraId="00C7608E" w14:textId="77777777" w:rsidR="009714A9" w:rsidRDefault="009714A9" w:rsidP="00E473F1">
            <w:pPr>
              <w:ind w:right="127"/>
              <w:jc w:val="both"/>
              <w:rPr>
                <w:rFonts w:cstheme="minorHAnsi"/>
                <w:bCs/>
                <w:sz w:val="20"/>
                <w:szCs w:val="20"/>
              </w:rPr>
            </w:pPr>
          </w:p>
          <w:p w14:paraId="72752B11" w14:textId="77777777" w:rsidR="009714A9" w:rsidRDefault="009714A9" w:rsidP="00E473F1">
            <w:pPr>
              <w:ind w:right="127"/>
              <w:jc w:val="both"/>
              <w:rPr>
                <w:rFonts w:cstheme="minorHAnsi"/>
                <w:bCs/>
                <w:sz w:val="20"/>
                <w:szCs w:val="20"/>
              </w:rPr>
            </w:pPr>
          </w:p>
          <w:p w14:paraId="2F7E1A0F" w14:textId="77777777" w:rsidR="009714A9" w:rsidRDefault="009714A9" w:rsidP="00E473F1">
            <w:pPr>
              <w:ind w:right="127"/>
              <w:jc w:val="both"/>
              <w:rPr>
                <w:rFonts w:cstheme="minorHAnsi"/>
                <w:bCs/>
                <w:sz w:val="20"/>
                <w:szCs w:val="20"/>
              </w:rPr>
            </w:pPr>
          </w:p>
          <w:p w14:paraId="75679419" w14:textId="77777777" w:rsidR="009714A9" w:rsidRDefault="009714A9" w:rsidP="00E473F1">
            <w:pPr>
              <w:ind w:right="127"/>
              <w:jc w:val="both"/>
              <w:rPr>
                <w:rFonts w:cstheme="minorHAnsi"/>
                <w:bCs/>
                <w:sz w:val="20"/>
                <w:szCs w:val="20"/>
              </w:rPr>
            </w:pPr>
          </w:p>
          <w:p w14:paraId="7BB76060" w14:textId="77777777" w:rsidR="009714A9" w:rsidRDefault="009714A9" w:rsidP="00E473F1">
            <w:pPr>
              <w:ind w:right="127"/>
              <w:jc w:val="both"/>
              <w:rPr>
                <w:rFonts w:cstheme="minorHAnsi"/>
                <w:bCs/>
                <w:sz w:val="20"/>
                <w:szCs w:val="20"/>
              </w:rPr>
            </w:pPr>
          </w:p>
          <w:p w14:paraId="26E5E6BD" w14:textId="77777777" w:rsidR="009714A9" w:rsidRDefault="009714A9" w:rsidP="00E473F1">
            <w:pPr>
              <w:ind w:right="127"/>
              <w:jc w:val="both"/>
              <w:rPr>
                <w:rFonts w:cstheme="minorHAnsi"/>
                <w:bCs/>
                <w:sz w:val="20"/>
                <w:szCs w:val="20"/>
              </w:rPr>
            </w:pPr>
          </w:p>
          <w:p w14:paraId="73D5BEB7" w14:textId="77777777" w:rsidR="009714A9" w:rsidRDefault="009714A9" w:rsidP="00E473F1">
            <w:pPr>
              <w:ind w:right="127"/>
              <w:jc w:val="both"/>
              <w:rPr>
                <w:rFonts w:cstheme="minorHAnsi"/>
                <w:bCs/>
                <w:sz w:val="20"/>
                <w:szCs w:val="20"/>
              </w:rPr>
            </w:pPr>
          </w:p>
          <w:p w14:paraId="778F7C6E" w14:textId="77777777" w:rsidR="009714A9" w:rsidRDefault="009714A9" w:rsidP="00E473F1">
            <w:pPr>
              <w:ind w:right="127"/>
              <w:jc w:val="both"/>
              <w:rPr>
                <w:rFonts w:cstheme="minorHAnsi"/>
                <w:bCs/>
                <w:sz w:val="20"/>
                <w:szCs w:val="20"/>
              </w:rPr>
            </w:pPr>
          </w:p>
          <w:p w14:paraId="24BC43BB" w14:textId="77777777" w:rsidR="009714A9" w:rsidRDefault="009714A9" w:rsidP="00E473F1">
            <w:pPr>
              <w:ind w:right="127"/>
              <w:jc w:val="both"/>
              <w:rPr>
                <w:rFonts w:cstheme="minorHAnsi"/>
                <w:bCs/>
                <w:sz w:val="20"/>
                <w:szCs w:val="20"/>
              </w:rPr>
            </w:pPr>
          </w:p>
          <w:p w14:paraId="5B4E4825" w14:textId="77777777" w:rsidR="009714A9" w:rsidRDefault="009714A9" w:rsidP="00E473F1">
            <w:pPr>
              <w:ind w:right="127"/>
              <w:jc w:val="both"/>
              <w:rPr>
                <w:rFonts w:cstheme="minorHAnsi"/>
                <w:bCs/>
                <w:sz w:val="20"/>
                <w:szCs w:val="20"/>
              </w:rPr>
            </w:pPr>
          </w:p>
          <w:p w14:paraId="61BB99CC" w14:textId="77777777" w:rsidR="009714A9" w:rsidRDefault="009714A9" w:rsidP="00E473F1">
            <w:pPr>
              <w:ind w:right="127"/>
              <w:jc w:val="both"/>
              <w:rPr>
                <w:rFonts w:cstheme="minorHAnsi"/>
                <w:bCs/>
                <w:sz w:val="20"/>
                <w:szCs w:val="20"/>
              </w:rPr>
            </w:pPr>
          </w:p>
          <w:p w14:paraId="522FB862" w14:textId="77777777" w:rsidR="009714A9" w:rsidRDefault="009714A9" w:rsidP="00E473F1">
            <w:pPr>
              <w:ind w:right="127"/>
              <w:jc w:val="both"/>
              <w:rPr>
                <w:rFonts w:cstheme="minorHAnsi"/>
                <w:bCs/>
                <w:sz w:val="20"/>
                <w:szCs w:val="20"/>
              </w:rPr>
            </w:pPr>
          </w:p>
          <w:p w14:paraId="17591FFB" w14:textId="77777777" w:rsidR="009714A9" w:rsidRDefault="009714A9" w:rsidP="00E473F1">
            <w:pPr>
              <w:ind w:right="127"/>
              <w:jc w:val="both"/>
              <w:rPr>
                <w:rFonts w:cstheme="minorHAnsi"/>
                <w:bCs/>
                <w:sz w:val="20"/>
                <w:szCs w:val="20"/>
              </w:rPr>
            </w:pPr>
          </w:p>
          <w:p w14:paraId="42257997" w14:textId="77777777" w:rsidR="009A2052" w:rsidRDefault="009A2052" w:rsidP="00E473F1">
            <w:pPr>
              <w:ind w:right="127"/>
              <w:jc w:val="both"/>
              <w:rPr>
                <w:rFonts w:cstheme="minorHAnsi"/>
                <w:bCs/>
                <w:sz w:val="20"/>
                <w:szCs w:val="20"/>
              </w:rPr>
            </w:pPr>
          </w:p>
          <w:p w14:paraId="1DAF6CE1" w14:textId="77777777" w:rsidR="009A2052" w:rsidRDefault="009A2052" w:rsidP="00E473F1">
            <w:pPr>
              <w:ind w:right="127"/>
              <w:jc w:val="both"/>
              <w:rPr>
                <w:rFonts w:cstheme="minorHAnsi"/>
                <w:bCs/>
                <w:sz w:val="20"/>
                <w:szCs w:val="20"/>
              </w:rPr>
            </w:pPr>
          </w:p>
          <w:p w14:paraId="44995729" w14:textId="77777777" w:rsidR="009A2052" w:rsidRDefault="009A2052" w:rsidP="00E473F1">
            <w:pPr>
              <w:ind w:right="127"/>
              <w:jc w:val="both"/>
              <w:rPr>
                <w:rFonts w:cstheme="minorHAnsi"/>
                <w:bCs/>
                <w:sz w:val="20"/>
                <w:szCs w:val="20"/>
              </w:rPr>
            </w:pPr>
          </w:p>
          <w:p w14:paraId="3DE7CD05" w14:textId="77777777" w:rsidR="009A2052" w:rsidRDefault="009A2052" w:rsidP="00E473F1">
            <w:pPr>
              <w:ind w:right="127"/>
              <w:jc w:val="both"/>
              <w:rPr>
                <w:rFonts w:cstheme="minorHAnsi"/>
                <w:bCs/>
                <w:sz w:val="20"/>
                <w:szCs w:val="20"/>
              </w:rPr>
            </w:pPr>
          </w:p>
          <w:p w14:paraId="2024110E" w14:textId="77777777" w:rsidR="009714A9" w:rsidRDefault="009714A9" w:rsidP="00E473F1">
            <w:pPr>
              <w:ind w:right="127"/>
              <w:jc w:val="both"/>
              <w:rPr>
                <w:rFonts w:cstheme="minorHAnsi"/>
                <w:bCs/>
                <w:sz w:val="20"/>
                <w:szCs w:val="20"/>
              </w:rPr>
            </w:pPr>
          </w:p>
          <w:p w14:paraId="242689ED" w14:textId="77777777" w:rsidR="009714A9" w:rsidRDefault="009714A9" w:rsidP="00E473F1">
            <w:pPr>
              <w:ind w:right="127"/>
              <w:jc w:val="both"/>
              <w:rPr>
                <w:rFonts w:cstheme="minorHAnsi"/>
                <w:bCs/>
                <w:sz w:val="20"/>
                <w:szCs w:val="20"/>
              </w:rPr>
            </w:pPr>
          </w:p>
          <w:p w14:paraId="3ECEEC39" w14:textId="77777777" w:rsidR="009714A9" w:rsidRDefault="009714A9" w:rsidP="00E473F1">
            <w:pPr>
              <w:ind w:right="127"/>
              <w:jc w:val="both"/>
              <w:rPr>
                <w:rFonts w:cstheme="minorHAnsi"/>
                <w:bCs/>
                <w:sz w:val="20"/>
                <w:szCs w:val="20"/>
              </w:rPr>
            </w:pPr>
          </w:p>
          <w:p w14:paraId="1CB3A3E9" w14:textId="5FBEC34D" w:rsidR="009714A9" w:rsidRDefault="009714A9" w:rsidP="00D42CDE">
            <w:pPr>
              <w:ind w:right="127"/>
              <w:jc w:val="both"/>
              <w:rPr>
                <w:rFonts w:cstheme="minorHAnsi"/>
                <w:b/>
                <w:sz w:val="20"/>
                <w:szCs w:val="20"/>
                <w:u w:val="single"/>
              </w:rPr>
            </w:pPr>
            <w:r>
              <w:rPr>
                <w:rFonts w:cstheme="minorHAnsi"/>
                <w:b/>
                <w:sz w:val="20"/>
                <w:szCs w:val="20"/>
                <w:u w:val="single"/>
              </w:rPr>
              <w:t>Respecto del numeral 6:</w:t>
            </w:r>
          </w:p>
          <w:p w14:paraId="7F1272C7" w14:textId="77777777" w:rsidR="009714A9" w:rsidRDefault="009714A9" w:rsidP="00D42CDE">
            <w:pPr>
              <w:ind w:right="127"/>
              <w:jc w:val="both"/>
              <w:rPr>
                <w:rFonts w:cstheme="minorHAnsi"/>
                <w:bCs/>
                <w:sz w:val="20"/>
                <w:szCs w:val="20"/>
              </w:rPr>
            </w:pPr>
            <w:r>
              <w:rPr>
                <w:rFonts w:cstheme="minorHAnsi"/>
                <w:bCs/>
                <w:sz w:val="20"/>
                <w:szCs w:val="20"/>
              </w:rPr>
              <w:t>El objetivo de esta modificación era traspasar el texto que se está trabajando en otra modificación a la OGUC, en materia de riesgos. Considerando que se requiere exponer modificaciones a otros preceptos para explicar estos ajustes, se tomó la decisión de eliminarlos del texto definitivo y continuar su tramitación en otro decreto.</w:t>
            </w:r>
          </w:p>
          <w:p w14:paraId="5ACC7F45" w14:textId="77777777" w:rsidR="009714A9" w:rsidRDefault="009714A9" w:rsidP="00D42CDE">
            <w:pPr>
              <w:ind w:right="127"/>
              <w:jc w:val="both"/>
              <w:rPr>
                <w:rFonts w:cstheme="minorHAnsi"/>
                <w:bCs/>
                <w:sz w:val="20"/>
                <w:szCs w:val="20"/>
              </w:rPr>
            </w:pPr>
          </w:p>
          <w:p w14:paraId="6AEBE77C" w14:textId="77777777" w:rsidR="009714A9" w:rsidRDefault="009714A9" w:rsidP="00D42CDE">
            <w:pPr>
              <w:ind w:right="127"/>
              <w:jc w:val="both"/>
              <w:rPr>
                <w:rFonts w:cstheme="minorHAnsi"/>
                <w:bCs/>
                <w:sz w:val="20"/>
                <w:szCs w:val="20"/>
              </w:rPr>
            </w:pPr>
          </w:p>
          <w:p w14:paraId="169720DE" w14:textId="77777777" w:rsidR="009714A9" w:rsidRDefault="009714A9" w:rsidP="00D42CDE">
            <w:pPr>
              <w:ind w:right="127"/>
              <w:jc w:val="both"/>
              <w:rPr>
                <w:rFonts w:cstheme="minorHAnsi"/>
                <w:bCs/>
                <w:sz w:val="20"/>
                <w:szCs w:val="20"/>
              </w:rPr>
            </w:pPr>
          </w:p>
          <w:p w14:paraId="002FAF05" w14:textId="77777777" w:rsidR="009714A9" w:rsidRDefault="009714A9" w:rsidP="00D42CDE">
            <w:pPr>
              <w:ind w:right="127"/>
              <w:jc w:val="both"/>
              <w:rPr>
                <w:rFonts w:cstheme="minorHAnsi"/>
                <w:bCs/>
                <w:sz w:val="20"/>
                <w:szCs w:val="20"/>
              </w:rPr>
            </w:pPr>
          </w:p>
          <w:p w14:paraId="59C9F03F" w14:textId="77777777" w:rsidR="009714A9" w:rsidRDefault="009714A9" w:rsidP="00D42CDE">
            <w:pPr>
              <w:ind w:right="127"/>
              <w:jc w:val="both"/>
              <w:rPr>
                <w:rFonts w:cstheme="minorHAnsi"/>
                <w:bCs/>
                <w:sz w:val="20"/>
                <w:szCs w:val="20"/>
              </w:rPr>
            </w:pPr>
          </w:p>
          <w:p w14:paraId="66098E1B" w14:textId="77777777" w:rsidR="009714A9" w:rsidRDefault="009714A9" w:rsidP="00D42CDE">
            <w:pPr>
              <w:ind w:right="127"/>
              <w:jc w:val="both"/>
              <w:rPr>
                <w:rFonts w:cstheme="minorHAnsi"/>
                <w:bCs/>
                <w:sz w:val="20"/>
                <w:szCs w:val="20"/>
              </w:rPr>
            </w:pPr>
          </w:p>
          <w:p w14:paraId="0FAEA034" w14:textId="77777777" w:rsidR="009714A9" w:rsidRDefault="009714A9" w:rsidP="00D42CDE">
            <w:pPr>
              <w:ind w:right="127"/>
              <w:jc w:val="both"/>
              <w:rPr>
                <w:rFonts w:cstheme="minorHAnsi"/>
                <w:bCs/>
                <w:sz w:val="20"/>
                <w:szCs w:val="20"/>
              </w:rPr>
            </w:pPr>
          </w:p>
          <w:p w14:paraId="1A763710" w14:textId="77777777" w:rsidR="009714A9" w:rsidRDefault="009714A9" w:rsidP="00D42CDE">
            <w:pPr>
              <w:ind w:right="127"/>
              <w:jc w:val="both"/>
              <w:rPr>
                <w:rFonts w:cstheme="minorHAnsi"/>
                <w:bCs/>
                <w:sz w:val="20"/>
                <w:szCs w:val="20"/>
              </w:rPr>
            </w:pPr>
          </w:p>
          <w:p w14:paraId="442EE71F" w14:textId="77777777" w:rsidR="009714A9" w:rsidRDefault="009714A9" w:rsidP="00D42CDE">
            <w:pPr>
              <w:ind w:right="127"/>
              <w:jc w:val="both"/>
              <w:rPr>
                <w:rFonts w:cstheme="minorHAnsi"/>
                <w:bCs/>
                <w:sz w:val="20"/>
                <w:szCs w:val="20"/>
              </w:rPr>
            </w:pPr>
          </w:p>
          <w:p w14:paraId="0E619991" w14:textId="77777777" w:rsidR="009714A9" w:rsidRDefault="009714A9" w:rsidP="00D42CDE">
            <w:pPr>
              <w:ind w:right="127"/>
              <w:jc w:val="both"/>
              <w:rPr>
                <w:rFonts w:cstheme="minorHAnsi"/>
                <w:bCs/>
                <w:sz w:val="20"/>
                <w:szCs w:val="20"/>
              </w:rPr>
            </w:pPr>
          </w:p>
          <w:p w14:paraId="11370F96" w14:textId="77777777" w:rsidR="009714A9" w:rsidRDefault="009714A9" w:rsidP="00D42CDE">
            <w:pPr>
              <w:ind w:right="127"/>
              <w:jc w:val="both"/>
              <w:rPr>
                <w:rFonts w:cstheme="minorHAnsi"/>
                <w:bCs/>
                <w:sz w:val="20"/>
                <w:szCs w:val="20"/>
              </w:rPr>
            </w:pPr>
          </w:p>
          <w:p w14:paraId="0C4E0C40" w14:textId="77777777" w:rsidR="009714A9" w:rsidRDefault="009714A9" w:rsidP="00D42CDE">
            <w:pPr>
              <w:ind w:right="127"/>
              <w:jc w:val="both"/>
              <w:rPr>
                <w:rFonts w:cstheme="minorHAnsi"/>
                <w:bCs/>
                <w:sz w:val="20"/>
                <w:szCs w:val="20"/>
              </w:rPr>
            </w:pPr>
          </w:p>
          <w:p w14:paraId="7DF0B8C6" w14:textId="77777777" w:rsidR="009714A9" w:rsidRDefault="009714A9" w:rsidP="00D42CDE">
            <w:pPr>
              <w:ind w:right="127"/>
              <w:jc w:val="both"/>
              <w:rPr>
                <w:rFonts w:cstheme="minorHAnsi"/>
                <w:bCs/>
                <w:sz w:val="20"/>
                <w:szCs w:val="20"/>
              </w:rPr>
            </w:pPr>
          </w:p>
          <w:p w14:paraId="2EBF7773" w14:textId="77777777" w:rsidR="009714A9" w:rsidRDefault="009714A9" w:rsidP="00D42CDE">
            <w:pPr>
              <w:ind w:right="127"/>
              <w:jc w:val="both"/>
              <w:rPr>
                <w:rFonts w:cstheme="minorHAnsi"/>
                <w:bCs/>
                <w:sz w:val="20"/>
                <w:szCs w:val="20"/>
              </w:rPr>
            </w:pPr>
          </w:p>
          <w:p w14:paraId="3FEA626A" w14:textId="77777777" w:rsidR="009714A9" w:rsidRDefault="009714A9" w:rsidP="00D42CDE">
            <w:pPr>
              <w:ind w:right="127"/>
              <w:jc w:val="both"/>
              <w:rPr>
                <w:rFonts w:cstheme="minorHAnsi"/>
                <w:bCs/>
                <w:sz w:val="20"/>
                <w:szCs w:val="20"/>
              </w:rPr>
            </w:pPr>
          </w:p>
          <w:p w14:paraId="0DB9F532" w14:textId="77777777" w:rsidR="009714A9" w:rsidRDefault="009714A9" w:rsidP="00D42CDE">
            <w:pPr>
              <w:ind w:right="127"/>
              <w:jc w:val="both"/>
              <w:rPr>
                <w:rFonts w:cstheme="minorHAnsi"/>
                <w:bCs/>
                <w:sz w:val="20"/>
                <w:szCs w:val="20"/>
              </w:rPr>
            </w:pPr>
          </w:p>
          <w:p w14:paraId="4BB7D9DB" w14:textId="77777777" w:rsidR="009714A9" w:rsidRDefault="009714A9" w:rsidP="00D42CDE">
            <w:pPr>
              <w:ind w:right="127"/>
              <w:jc w:val="both"/>
              <w:rPr>
                <w:rFonts w:cstheme="minorHAnsi"/>
                <w:bCs/>
                <w:sz w:val="20"/>
                <w:szCs w:val="20"/>
              </w:rPr>
            </w:pPr>
          </w:p>
          <w:p w14:paraId="5678A82D" w14:textId="77777777" w:rsidR="009714A9" w:rsidRDefault="009714A9" w:rsidP="00D42CDE">
            <w:pPr>
              <w:ind w:right="127"/>
              <w:jc w:val="both"/>
              <w:rPr>
                <w:rFonts w:cstheme="minorHAnsi"/>
                <w:bCs/>
                <w:sz w:val="20"/>
                <w:szCs w:val="20"/>
              </w:rPr>
            </w:pPr>
          </w:p>
          <w:p w14:paraId="2B71D882" w14:textId="77777777" w:rsidR="009714A9" w:rsidRDefault="009714A9" w:rsidP="00D42CDE">
            <w:pPr>
              <w:ind w:right="127"/>
              <w:jc w:val="both"/>
              <w:rPr>
                <w:rFonts w:cstheme="minorHAnsi"/>
                <w:bCs/>
                <w:sz w:val="20"/>
                <w:szCs w:val="20"/>
              </w:rPr>
            </w:pPr>
          </w:p>
          <w:p w14:paraId="0E8F8D2B" w14:textId="77777777" w:rsidR="009714A9" w:rsidRDefault="009714A9" w:rsidP="00D42CDE">
            <w:pPr>
              <w:ind w:right="127"/>
              <w:jc w:val="both"/>
              <w:rPr>
                <w:rFonts w:cstheme="minorHAnsi"/>
                <w:bCs/>
                <w:sz w:val="20"/>
                <w:szCs w:val="20"/>
              </w:rPr>
            </w:pPr>
          </w:p>
          <w:p w14:paraId="65ECEFC5" w14:textId="77777777" w:rsidR="009714A9" w:rsidRDefault="009714A9" w:rsidP="00D42CDE">
            <w:pPr>
              <w:ind w:right="127"/>
              <w:jc w:val="both"/>
              <w:rPr>
                <w:rFonts w:cstheme="minorHAnsi"/>
                <w:bCs/>
                <w:sz w:val="20"/>
                <w:szCs w:val="20"/>
              </w:rPr>
            </w:pPr>
          </w:p>
          <w:p w14:paraId="0929850B" w14:textId="77777777" w:rsidR="009714A9" w:rsidRDefault="009714A9" w:rsidP="00D42CDE">
            <w:pPr>
              <w:ind w:right="127"/>
              <w:jc w:val="both"/>
              <w:rPr>
                <w:rFonts w:cstheme="minorHAnsi"/>
                <w:bCs/>
                <w:sz w:val="20"/>
                <w:szCs w:val="20"/>
              </w:rPr>
            </w:pPr>
          </w:p>
          <w:p w14:paraId="22788B19" w14:textId="77777777" w:rsidR="009714A9" w:rsidRDefault="009714A9" w:rsidP="00D42CDE">
            <w:pPr>
              <w:ind w:right="127"/>
              <w:jc w:val="both"/>
              <w:rPr>
                <w:rFonts w:cstheme="minorHAnsi"/>
                <w:bCs/>
                <w:sz w:val="20"/>
                <w:szCs w:val="20"/>
              </w:rPr>
            </w:pPr>
          </w:p>
          <w:p w14:paraId="2A03164E" w14:textId="77777777" w:rsidR="009714A9" w:rsidRDefault="009714A9" w:rsidP="00D42CDE">
            <w:pPr>
              <w:ind w:right="127"/>
              <w:jc w:val="both"/>
              <w:rPr>
                <w:rFonts w:cstheme="minorHAnsi"/>
                <w:bCs/>
                <w:sz w:val="20"/>
                <w:szCs w:val="20"/>
              </w:rPr>
            </w:pPr>
          </w:p>
          <w:p w14:paraId="4466408E" w14:textId="77777777" w:rsidR="009714A9" w:rsidRDefault="009714A9" w:rsidP="00D42CDE">
            <w:pPr>
              <w:ind w:right="127"/>
              <w:jc w:val="both"/>
              <w:rPr>
                <w:rFonts w:cstheme="minorHAnsi"/>
                <w:bCs/>
                <w:sz w:val="20"/>
                <w:szCs w:val="20"/>
              </w:rPr>
            </w:pPr>
          </w:p>
          <w:p w14:paraId="79645F18" w14:textId="77777777" w:rsidR="009714A9" w:rsidRDefault="009714A9" w:rsidP="00D42CDE">
            <w:pPr>
              <w:ind w:right="127"/>
              <w:jc w:val="both"/>
              <w:rPr>
                <w:rFonts w:cstheme="minorHAnsi"/>
                <w:bCs/>
                <w:sz w:val="20"/>
                <w:szCs w:val="20"/>
              </w:rPr>
            </w:pPr>
          </w:p>
          <w:p w14:paraId="44D3B15A" w14:textId="77777777" w:rsidR="009714A9" w:rsidRDefault="009714A9" w:rsidP="00D42CDE">
            <w:pPr>
              <w:ind w:right="127"/>
              <w:jc w:val="both"/>
              <w:rPr>
                <w:rFonts w:cstheme="minorHAnsi"/>
                <w:bCs/>
                <w:sz w:val="20"/>
                <w:szCs w:val="20"/>
              </w:rPr>
            </w:pPr>
          </w:p>
          <w:p w14:paraId="6B73FF9B" w14:textId="77777777" w:rsidR="009714A9" w:rsidRDefault="009714A9" w:rsidP="00D42CDE">
            <w:pPr>
              <w:ind w:right="127"/>
              <w:jc w:val="both"/>
              <w:rPr>
                <w:rFonts w:cstheme="minorHAnsi"/>
                <w:bCs/>
                <w:sz w:val="20"/>
                <w:szCs w:val="20"/>
              </w:rPr>
            </w:pPr>
          </w:p>
          <w:p w14:paraId="168CE6C2" w14:textId="77777777" w:rsidR="009714A9" w:rsidRDefault="009714A9" w:rsidP="00D42CDE">
            <w:pPr>
              <w:ind w:right="127"/>
              <w:jc w:val="both"/>
              <w:rPr>
                <w:rFonts w:cstheme="minorHAnsi"/>
                <w:bCs/>
                <w:sz w:val="20"/>
                <w:szCs w:val="20"/>
              </w:rPr>
            </w:pPr>
          </w:p>
          <w:p w14:paraId="035D8E8C" w14:textId="77777777" w:rsidR="009714A9" w:rsidRDefault="009714A9" w:rsidP="00D42CDE">
            <w:pPr>
              <w:ind w:right="127"/>
              <w:jc w:val="both"/>
              <w:rPr>
                <w:rFonts w:cstheme="minorHAnsi"/>
                <w:bCs/>
                <w:sz w:val="20"/>
                <w:szCs w:val="20"/>
              </w:rPr>
            </w:pPr>
          </w:p>
          <w:p w14:paraId="367D147F" w14:textId="77777777" w:rsidR="009714A9" w:rsidRDefault="009714A9" w:rsidP="00D42CDE">
            <w:pPr>
              <w:ind w:right="127"/>
              <w:jc w:val="both"/>
              <w:rPr>
                <w:rFonts w:cstheme="minorHAnsi"/>
                <w:bCs/>
                <w:sz w:val="20"/>
                <w:szCs w:val="20"/>
              </w:rPr>
            </w:pPr>
          </w:p>
          <w:p w14:paraId="3BC14987" w14:textId="77777777" w:rsidR="009714A9" w:rsidRDefault="009714A9" w:rsidP="00D42CDE">
            <w:pPr>
              <w:ind w:right="127"/>
              <w:jc w:val="both"/>
              <w:rPr>
                <w:rFonts w:cstheme="minorHAnsi"/>
                <w:bCs/>
                <w:sz w:val="20"/>
                <w:szCs w:val="20"/>
              </w:rPr>
            </w:pPr>
          </w:p>
          <w:p w14:paraId="759E3014" w14:textId="77777777" w:rsidR="009714A9" w:rsidRDefault="009714A9" w:rsidP="00D42CDE">
            <w:pPr>
              <w:ind w:right="127"/>
              <w:jc w:val="both"/>
              <w:rPr>
                <w:rFonts w:cstheme="minorHAnsi"/>
                <w:bCs/>
                <w:sz w:val="20"/>
                <w:szCs w:val="20"/>
              </w:rPr>
            </w:pPr>
          </w:p>
          <w:p w14:paraId="6D415F74" w14:textId="77777777" w:rsidR="009714A9" w:rsidRDefault="009714A9" w:rsidP="00D42CDE">
            <w:pPr>
              <w:ind w:right="127"/>
              <w:jc w:val="both"/>
              <w:rPr>
                <w:rFonts w:cstheme="minorHAnsi"/>
                <w:bCs/>
                <w:sz w:val="20"/>
                <w:szCs w:val="20"/>
              </w:rPr>
            </w:pPr>
          </w:p>
          <w:p w14:paraId="617BFE5E" w14:textId="77777777" w:rsidR="00294EF2" w:rsidRDefault="00294EF2" w:rsidP="00D42CDE">
            <w:pPr>
              <w:ind w:right="127"/>
              <w:jc w:val="both"/>
              <w:rPr>
                <w:rFonts w:cstheme="minorHAnsi"/>
                <w:bCs/>
                <w:sz w:val="20"/>
                <w:szCs w:val="20"/>
              </w:rPr>
            </w:pPr>
          </w:p>
          <w:p w14:paraId="0DA8D64E" w14:textId="77777777" w:rsidR="00294EF2" w:rsidRDefault="00294EF2" w:rsidP="00D42CDE">
            <w:pPr>
              <w:ind w:right="127"/>
              <w:jc w:val="both"/>
              <w:rPr>
                <w:rFonts w:cstheme="minorHAnsi"/>
                <w:bCs/>
                <w:sz w:val="20"/>
                <w:szCs w:val="20"/>
              </w:rPr>
            </w:pPr>
          </w:p>
          <w:p w14:paraId="5FF750A1" w14:textId="77777777" w:rsidR="009714A9" w:rsidRDefault="009714A9" w:rsidP="00D42CDE">
            <w:pPr>
              <w:ind w:right="127"/>
              <w:jc w:val="both"/>
              <w:rPr>
                <w:rFonts w:cstheme="minorHAnsi"/>
                <w:bCs/>
                <w:sz w:val="20"/>
                <w:szCs w:val="20"/>
              </w:rPr>
            </w:pPr>
          </w:p>
          <w:p w14:paraId="1CF77E36" w14:textId="7F31230B" w:rsidR="009714A9" w:rsidRDefault="009714A9" w:rsidP="00B84CC9">
            <w:pPr>
              <w:ind w:right="127"/>
              <w:jc w:val="both"/>
              <w:rPr>
                <w:rFonts w:cstheme="minorHAnsi"/>
                <w:b/>
                <w:sz w:val="20"/>
                <w:szCs w:val="20"/>
                <w:u w:val="single"/>
              </w:rPr>
            </w:pPr>
            <w:r>
              <w:rPr>
                <w:rFonts w:cstheme="minorHAnsi"/>
                <w:b/>
                <w:sz w:val="20"/>
                <w:szCs w:val="20"/>
                <w:u w:val="single"/>
              </w:rPr>
              <w:t>Respecto del numeral 8:</w:t>
            </w:r>
          </w:p>
          <w:p w14:paraId="2FF2D2EA" w14:textId="7FAB2D16" w:rsidR="009714A9" w:rsidRDefault="009714A9" w:rsidP="00D42CDE">
            <w:pPr>
              <w:ind w:right="127"/>
              <w:jc w:val="both"/>
              <w:rPr>
                <w:rFonts w:cstheme="minorHAnsi"/>
                <w:bCs/>
                <w:sz w:val="20"/>
                <w:szCs w:val="20"/>
              </w:rPr>
            </w:pPr>
            <w:r>
              <w:rPr>
                <w:rFonts w:cstheme="minorHAnsi"/>
                <w:bCs/>
                <w:sz w:val="20"/>
                <w:szCs w:val="20"/>
              </w:rPr>
              <w:t xml:space="preserve">La ley N°21.558 no estableció procedimiento ni plazos para obtener la autorización previa de la Municipalidad. Por otro lado, no se definieron condiciones, por lo que somos de la opinión que se trata de una potestad </w:t>
            </w:r>
            <w:r w:rsidR="00F76492">
              <w:rPr>
                <w:rFonts w:cstheme="minorHAnsi"/>
                <w:bCs/>
                <w:sz w:val="20"/>
                <w:szCs w:val="20"/>
              </w:rPr>
              <w:t xml:space="preserve">esencialmente </w:t>
            </w:r>
            <w:r>
              <w:rPr>
                <w:rFonts w:cstheme="minorHAnsi"/>
                <w:bCs/>
                <w:sz w:val="20"/>
                <w:szCs w:val="20"/>
              </w:rPr>
              <w:t>discrecional del Municipio.</w:t>
            </w:r>
          </w:p>
          <w:p w14:paraId="22714D30" w14:textId="77777777" w:rsidR="009714A9" w:rsidRDefault="009714A9" w:rsidP="00D42CDE">
            <w:pPr>
              <w:ind w:right="127"/>
              <w:jc w:val="both"/>
              <w:rPr>
                <w:rFonts w:cstheme="minorHAnsi"/>
                <w:bCs/>
                <w:sz w:val="20"/>
                <w:szCs w:val="20"/>
              </w:rPr>
            </w:pPr>
          </w:p>
          <w:p w14:paraId="522C5202" w14:textId="7C6CF978" w:rsidR="009714A9" w:rsidRDefault="009714A9" w:rsidP="00D42CDE">
            <w:pPr>
              <w:ind w:right="127"/>
              <w:jc w:val="both"/>
              <w:rPr>
                <w:rFonts w:cstheme="minorHAnsi"/>
                <w:bCs/>
                <w:sz w:val="20"/>
                <w:szCs w:val="20"/>
              </w:rPr>
            </w:pPr>
            <w:r>
              <w:rPr>
                <w:rFonts w:cstheme="minorHAnsi"/>
                <w:bCs/>
                <w:sz w:val="20"/>
                <w:szCs w:val="20"/>
              </w:rPr>
              <w:t>Teniendo como referencia otras normas de la LGUC que han contemplado la autorización previa de la Municipalidad (art. 121) y la jurisprudencia administrativa sobre las mismas, se considera que la autorización debe otorgarla el Concejo Municipal. Lo anterior teniendo en cuenta que la administración de los nuevos BNUP recaerá en el Municipio, involucrando su patrimonio.</w:t>
            </w:r>
            <w:r w:rsidR="00DD038E">
              <w:rPr>
                <w:rFonts w:cstheme="minorHAnsi"/>
                <w:bCs/>
                <w:sz w:val="20"/>
                <w:szCs w:val="20"/>
              </w:rPr>
              <w:t xml:space="preserve"> Sin perjuicio de ello, la OGUC no puede establecer normas sobre funciones y atribuciones del municipio</w:t>
            </w:r>
            <w:r w:rsidR="00DB3BF9">
              <w:rPr>
                <w:rFonts w:cstheme="minorHAnsi"/>
                <w:bCs/>
                <w:sz w:val="20"/>
                <w:szCs w:val="20"/>
              </w:rPr>
              <w:t>.</w:t>
            </w:r>
          </w:p>
          <w:p w14:paraId="1069B45C" w14:textId="77777777" w:rsidR="009714A9" w:rsidRDefault="009714A9" w:rsidP="00D42CDE">
            <w:pPr>
              <w:ind w:right="127"/>
              <w:jc w:val="both"/>
              <w:rPr>
                <w:rFonts w:cstheme="minorHAnsi"/>
                <w:bCs/>
                <w:sz w:val="20"/>
                <w:szCs w:val="20"/>
              </w:rPr>
            </w:pPr>
          </w:p>
          <w:p w14:paraId="29EFC421" w14:textId="77777777" w:rsidR="009714A9" w:rsidRDefault="009714A9" w:rsidP="00F26C49">
            <w:pPr>
              <w:ind w:right="127"/>
              <w:jc w:val="both"/>
              <w:rPr>
                <w:rFonts w:cstheme="minorHAnsi"/>
                <w:bCs/>
                <w:sz w:val="20"/>
                <w:szCs w:val="20"/>
              </w:rPr>
            </w:pPr>
            <w:r>
              <w:rPr>
                <w:rFonts w:cstheme="minorHAnsi"/>
                <w:bCs/>
                <w:sz w:val="20"/>
                <w:szCs w:val="20"/>
              </w:rPr>
              <w:t xml:space="preserve">Finalmente se debe insistir en que fue el legislador el que determinó, en el nuevo párrafo del inciso primero del artículo 70, que estas UV y cesiones vinculadas a los procesos de división del suelo quedarán sujetas </w:t>
            </w:r>
            <w:r w:rsidRPr="00156F45">
              <w:rPr>
                <w:rFonts w:cstheme="minorHAnsi"/>
                <w:bCs/>
                <w:sz w:val="20"/>
                <w:szCs w:val="20"/>
                <w:u w:val="single"/>
              </w:rPr>
              <w:t>siempre</w:t>
            </w:r>
            <w:r w:rsidRPr="00156F45">
              <w:rPr>
                <w:rFonts w:cstheme="minorHAnsi"/>
                <w:bCs/>
                <w:sz w:val="20"/>
                <w:szCs w:val="20"/>
              </w:rPr>
              <w:t xml:space="preserve"> a</w:t>
            </w:r>
            <w:r>
              <w:rPr>
                <w:rFonts w:cstheme="minorHAnsi"/>
                <w:bCs/>
                <w:sz w:val="20"/>
                <w:szCs w:val="20"/>
              </w:rPr>
              <w:t xml:space="preserve"> la</w:t>
            </w:r>
            <w:r w:rsidRPr="00156F45">
              <w:rPr>
                <w:rFonts w:cstheme="minorHAnsi"/>
                <w:bCs/>
                <w:sz w:val="20"/>
                <w:szCs w:val="20"/>
              </w:rPr>
              <w:t xml:space="preserve"> aprobación previa de la municipalidad respectiva</w:t>
            </w:r>
            <w:r>
              <w:rPr>
                <w:rFonts w:cstheme="minorHAnsi"/>
                <w:bCs/>
                <w:sz w:val="20"/>
                <w:szCs w:val="20"/>
              </w:rPr>
              <w:t xml:space="preserve">. </w:t>
            </w:r>
          </w:p>
          <w:p w14:paraId="2E29AF55" w14:textId="77777777" w:rsidR="009714A9" w:rsidRDefault="009714A9" w:rsidP="00F26C49">
            <w:pPr>
              <w:ind w:right="127"/>
              <w:jc w:val="both"/>
              <w:rPr>
                <w:rFonts w:cstheme="minorHAnsi"/>
                <w:bCs/>
                <w:sz w:val="20"/>
                <w:szCs w:val="20"/>
              </w:rPr>
            </w:pPr>
          </w:p>
          <w:p w14:paraId="66B5A088" w14:textId="77777777" w:rsidR="009714A9" w:rsidRDefault="009714A9" w:rsidP="00F26C49">
            <w:pPr>
              <w:ind w:right="127"/>
              <w:jc w:val="both"/>
              <w:rPr>
                <w:rFonts w:cstheme="minorHAnsi"/>
                <w:bCs/>
                <w:sz w:val="20"/>
                <w:szCs w:val="20"/>
              </w:rPr>
            </w:pPr>
          </w:p>
          <w:p w14:paraId="12EA86FB" w14:textId="77777777" w:rsidR="009714A9" w:rsidRDefault="009714A9" w:rsidP="00F26C49">
            <w:pPr>
              <w:ind w:right="127"/>
              <w:jc w:val="both"/>
              <w:rPr>
                <w:rFonts w:cstheme="minorHAnsi"/>
                <w:bCs/>
                <w:sz w:val="20"/>
                <w:szCs w:val="20"/>
              </w:rPr>
            </w:pPr>
          </w:p>
          <w:p w14:paraId="6C13D9F0" w14:textId="77777777" w:rsidR="009714A9" w:rsidRDefault="009714A9" w:rsidP="00F26C49">
            <w:pPr>
              <w:ind w:right="127"/>
              <w:jc w:val="both"/>
              <w:rPr>
                <w:rFonts w:cstheme="minorHAnsi"/>
                <w:bCs/>
                <w:sz w:val="20"/>
                <w:szCs w:val="20"/>
              </w:rPr>
            </w:pPr>
          </w:p>
          <w:p w14:paraId="269135BC" w14:textId="77777777" w:rsidR="009714A9" w:rsidRDefault="009714A9" w:rsidP="00F26C49">
            <w:pPr>
              <w:ind w:right="127"/>
              <w:jc w:val="both"/>
              <w:rPr>
                <w:rFonts w:cstheme="minorHAnsi"/>
                <w:bCs/>
                <w:sz w:val="20"/>
                <w:szCs w:val="20"/>
              </w:rPr>
            </w:pPr>
          </w:p>
          <w:p w14:paraId="146E9901" w14:textId="77777777" w:rsidR="009714A9" w:rsidRDefault="009714A9" w:rsidP="00F26C49">
            <w:pPr>
              <w:ind w:right="127"/>
              <w:jc w:val="both"/>
              <w:rPr>
                <w:rFonts w:cstheme="minorHAnsi"/>
                <w:bCs/>
                <w:sz w:val="20"/>
                <w:szCs w:val="20"/>
              </w:rPr>
            </w:pPr>
          </w:p>
          <w:p w14:paraId="333A38DA" w14:textId="77777777" w:rsidR="009714A9" w:rsidRDefault="009714A9" w:rsidP="00F26C49">
            <w:pPr>
              <w:ind w:right="127"/>
              <w:jc w:val="both"/>
              <w:rPr>
                <w:rFonts w:cstheme="minorHAnsi"/>
                <w:bCs/>
                <w:sz w:val="20"/>
                <w:szCs w:val="20"/>
              </w:rPr>
            </w:pPr>
          </w:p>
          <w:p w14:paraId="36698AB4" w14:textId="77777777" w:rsidR="009714A9" w:rsidRDefault="009714A9" w:rsidP="00F26C49">
            <w:pPr>
              <w:ind w:right="127"/>
              <w:jc w:val="both"/>
              <w:rPr>
                <w:rFonts w:cstheme="minorHAnsi"/>
                <w:bCs/>
                <w:sz w:val="20"/>
                <w:szCs w:val="20"/>
              </w:rPr>
            </w:pPr>
          </w:p>
          <w:p w14:paraId="7B037116" w14:textId="77777777" w:rsidR="009714A9" w:rsidRDefault="009714A9" w:rsidP="00F26C49">
            <w:pPr>
              <w:ind w:right="127"/>
              <w:jc w:val="both"/>
              <w:rPr>
                <w:rFonts w:cstheme="minorHAnsi"/>
                <w:bCs/>
                <w:sz w:val="20"/>
                <w:szCs w:val="20"/>
              </w:rPr>
            </w:pPr>
          </w:p>
          <w:p w14:paraId="493232E1" w14:textId="77777777" w:rsidR="009714A9" w:rsidRDefault="009714A9" w:rsidP="00F26C49">
            <w:pPr>
              <w:ind w:right="127"/>
              <w:jc w:val="both"/>
              <w:rPr>
                <w:rFonts w:cstheme="minorHAnsi"/>
                <w:bCs/>
                <w:sz w:val="20"/>
                <w:szCs w:val="20"/>
              </w:rPr>
            </w:pPr>
          </w:p>
          <w:p w14:paraId="38969D92" w14:textId="77777777" w:rsidR="009714A9" w:rsidRDefault="009714A9" w:rsidP="00F26C49">
            <w:pPr>
              <w:ind w:right="127"/>
              <w:jc w:val="both"/>
              <w:rPr>
                <w:rFonts w:cstheme="minorHAnsi"/>
                <w:bCs/>
                <w:sz w:val="20"/>
                <w:szCs w:val="20"/>
              </w:rPr>
            </w:pPr>
          </w:p>
          <w:p w14:paraId="5F05DDC4" w14:textId="77777777" w:rsidR="009714A9" w:rsidRDefault="009714A9" w:rsidP="00F26C49">
            <w:pPr>
              <w:ind w:right="127"/>
              <w:jc w:val="both"/>
              <w:rPr>
                <w:rFonts w:cstheme="minorHAnsi"/>
                <w:bCs/>
                <w:sz w:val="20"/>
                <w:szCs w:val="20"/>
              </w:rPr>
            </w:pPr>
          </w:p>
          <w:p w14:paraId="12C3B8F8" w14:textId="77777777" w:rsidR="009714A9" w:rsidRDefault="009714A9" w:rsidP="00F26C49">
            <w:pPr>
              <w:ind w:right="127"/>
              <w:jc w:val="both"/>
              <w:rPr>
                <w:rFonts w:cstheme="minorHAnsi"/>
                <w:bCs/>
                <w:sz w:val="20"/>
                <w:szCs w:val="20"/>
              </w:rPr>
            </w:pPr>
          </w:p>
          <w:p w14:paraId="68491469" w14:textId="77777777" w:rsidR="009714A9" w:rsidRDefault="009714A9" w:rsidP="00F26C49">
            <w:pPr>
              <w:ind w:right="127"/>
              <w:jc w:val="both"/>
              <w:rPr>
                <w:rFonts w:cstheme="minorHAnsi"/>
                <w:bCs/>
                <w:sz w:val="20"/>
                <w:szCs w:val="20"/>
              </w:rPr>
            </w:pPr>
          </w:p>
          <w:p w14:paraId="798BA885" w14:textId="77777777" w:rsidR="009714A9" w:rsidRDefault="009714A9" w:rsidP="00F26C49">
            <w:pPr>
              <w:ind w:right="127"/>
              <w:jc w:val="both"/>
              <w:rPr>
                <w:rFonts w:cstheme="minorHAnsi"/>
                <w:bCs/>
                <w:sz w:val="20"/>
                <w:szCs w:val="20"/>
              </w:rPr>
            </w:pPr>
          </w:p>
          <w:p w14:paraId="4CD59355" w14:textId="77777777" w:rsidR="009714A9" w:rsidRDefault="009714A9" w:rsidP="00F26C49">
            <w:pPr>
              <w:ind w:right="127"/>
              <w:jc w:val="both"/>
              <w:rPr>
                <w:rFonts w:cstheme="minorHAnsi"/>
                <w:bCs/>
                <w:sz w:val="20"/>
                <w:szCs w:val="20"/>
              </w:rPr>
            </w:pPr>
          </w:p>
          <w:p w14:paraId="1C61AD90" w14:textId="77777777" w:rsidR="00294EF2" w:rsidRDefault="00294EF2" w:rsidP="00F26C49">
            <w:pPr>
              <w:ind w:right="127"/>
              <w:jc w:val="both"/>
              <w:rPr>
                <w:rFonts w:cstheme="minorHAnsi"/>
                <w:bCs/>
                <w:sz w:val="20"/>
                <w:szCs w:val="20"/>
              </w:rPr>
            </w:pPr>
          </w:p>
          <w:p w14:paraId="0839188A" w14:textId="77777777" w:rsidR="00294EF2" w:rsidRDefault="00294EF2" w:rsidP="00F26C49">
            <w:pPr>
              <w:ind w:right="127"/>
              <w:jc w:val="both"/>
              <w:rPr>
                <w:rFonts w:cstheme="minorHAnsi"/>
                <w:bCs/>
                <w:sz w:val="20"/>
                <w:szCs w:val="20"/>
              </w:rPr>
            </w:pPr>
          </w:p>
          <w:p w14:paraId="036BF1C7" w14:textId="77777777" w:rsidR="005D6CA2" w:rsidRDefault="005D6CA2" w:rsidP="00F26C49">
            <w:pPr>
              <w:ind w:right="127"/>
              <w:jc w:val="both"/>
              <w:rPr>
                <w:rFonts w:cstheme="minorHAnsi"/>
                <w:bCs/>
                <w:sz w:val="20"/>
                <w:szCs w:val="20"/>
              </w:rPr>
            </w:pPr>
          </w:p>
          <w:p w14:paraId="6EC6E3D0" w14:textId="77777777" w:rsidR="009714A9" w:rsidRDefault="009714A9" w:rsidP="00F26C49">
            <w:pPr>
              <w:ind w:right="127"/>
              <w:jc w:val="both"/>
              <w:rPr>
                <w:rFonts w:cstheme="minorHAnsi"/>
                <w:bCs/>
                <w:sz w:val="20"/>
                <w:szCs w:val="20"/>
              </w:rPr>
            </w:pPr>
          </w:p>
          <w:p w14:paraId="34F26F67" w14:textId="77777777" w:rsidR="009714A9" w:rsidRDefault="009714A9" w:rsidP="00F26C49">
            <w:pPr>
              <w:ind w:right="127"/>
              <w:jc w:val="both"/>
              <w:rPr>
                <w:rFonts w:cstheme="minorHAnsi"/>
                <w:bCs/>
                <w:sz w:val="20"/>
                <w:szCs w:val="20"/>
              </w:rPr>
            </w:pPr>
          </w:p>
          <w:p w14:paraId="050C9256" w14:textId="77777777" w:rsidR="009714A9" w:rsidRDefault="009714A9" w:rsidP="00F26C49">
            <w:pPr>
              <w:ind w:right="127"/>
              <w:jc w:val="both"/>
              <w:rPr>
                <w:rFonts w:cstheme="minorHAnsi"/>
                <w:bCs/>
                <w:sz w:val="20"/>
                <w:szCs w:val="20"/>
              </w:rPr>
            </w:pPr>
          </w:p>
          <w:p w14:paraId="6B7D6EBB" w14:textId="77777777" w:rsidR="009714A9" w:rsidRDefault="009714A9" w:rsidP="00F26C49">
            <w:pPr>
              <w:ind w:right="127"/>
              <w:jc w:val="both"/>
              <w:rPr>
                <w:rFonts w:cstheme="minorHAnsi"/>
                <w:bCs/>
                <w:sz w:val="20"/>
                <w:szCs w:val="20"/>
              </w:rPr>
            </w:pPr>
          </w:p>
          <w:p w14:paraId="096177A7" w14:textId="0D40C03D" w:rsidR="009714A9" w:rsidRDefault="009714A9" w:rsidP="001104E9">
            <w:pPr>
              <w:ind w:right="127"/>
              <w:jc w:val="both"/>
              <w:rPr>
                <w:rFonts w:cstheme="minorHAnsi"/>
                <w:b/>
                <w:sz w:val="20"/>
                <w:szCs w:val="20"/>
                <w:u w:val="single"/>
              </w:rPr>
            </w:pPr>
            <w:r>
              <w:rPr>
                <w:rFonts w:cstheme="minorHAnsi"/>
                <w:b/>
                <w:sz w:val="20"/>
                <w:szCs w:val="20"/>
                <w:u w:val="single"/>
              </w:rPr>
              <w:t>Respecto del inciso tercero:</w:t>
            </w:r>
          </w:p>
          <w:p w14:paraId="01F2608C" w14:textId="77777777" w:rsidR="009714A9" w:rsidRDefault="009714A9" w:rsidP="00F26C49">
            <w:pPr>
              <w:ind w:right="127"/>
              <w:jc w:val="both"/>
              <w:rPr>
                <w:rFonts w:cstheme="minorHAnsi"/>
                <w:bCs/>
                <w:sz w:val="20"/>
                <w:szCs w:val="20"/>
              </w:rPr>
            </w:pPr>
            <w:r>
              <w:rPr>
                <w:rFonts w:cstheme="minorHAnsi"/>
                <w:bCs/>
                <w:sz w:val="20"/>
                <w:szCs w:val="20"/>
              </w:rPr>
              <w:t>Como se indicó anteriormente, se reformuló la definición de UV para no generar confusiones sobre el tema.</w:t>
            </w:r>
          </w:p>
          <w:p w14:paraId="78A2868D" w14:textId="77777777" w:rsidR="009714A9" w:rsidRDefault="009714A9" w:rsidP="00F26C49">
            <w:pPr>
              <w:ind w:right="127"/>
              <w:jc w:val="both"/>
              <w:rPr>
                <w:rFonts w:cstheme="minorHAnsi"/>
                <w:bCs/>
                <w:sz w:val="20"/>
                <w:szCs w:val="20"/>
              </w:rPr>
            </w:pPr>
          </w:p>
          <w:p w14:paraId="7D416D58" w14:textId="77777777" w:rsidR="009714A9" w:rsidRDefault="009714A9" w:rsidP="00F26C49">
            <w:pPr>
              <w:ind w:right="127"/>
              <w:jc w:val="both"/>
              <w:rPr>
                <w:rFonts w:cstheme="minorHAnsi"/>
                <w:bCs/>
                <w:sz w:val="20"/>
                <w:szCs w:val="20"/>
              </w:rPr>
            </w:pPr>
            <w:r>
              <w:rPr>
                <w:rFonts w:cstheme="minorHAnsi"/>
                <w:bCs/>
                <w:sz w:val="20"/>
                <w:szCs w:val="20"/>
              </w:rPr>
              <w:t>Somos de la opinión que las UV en ningún caso pueden ser herramientas de negociación para los municipios. Los permisos de anteproyecto de loteo, que no contemplen UV, deberán ser otorgados si se cumple con las normas urbanísticas y las exigencias que define la OGUC.</w:t>
            </w:r>
          </w:p>
          <w:p w14:paraId="6C470F4C" w14:textId="1958B8B9" w:rsidR="009714A9" w:rsidRPr="004E04FE" w:rsidRDefault="009714A9" w:rsidP="00F26C49">
            <w:pPr>
              <w:ind w:right="127"/>
              <w:jc w:val="both"/>
              <w:rPr>
                <w:rFonts w:cstheme="minorHAnsi"/>
                <w:bCs/>
                <w:sz w:val="20"/>
                <w:szCs w:val="20"/>
              </w:rPr>
            </w:pPr>
          </w:p>
        </w:tc>
      </w:tr>
      <w:tr w:rsidR="009714A9" w:rsidRPr="00536FF3" w14:paraId="363F398C" w14:textId="5271AE1E" w:rsidTr="000C48A6">
        <w:trPr>
          <w:trHeight w:val="290"/>
          <w:jc w:val="center"/>
        </w:trPr>
        <w:tc>
          <w:tcPr>
            <w:tcW w:w="1250" w:type="pct"/>
          </w:tcPr>
          <w:p w14:paraId="5AB0A12E" w14:textId="77777777" w:rsidR="009714A9" w:rsidRDefault="009714A9" w:rsidP="008F5574">
            <w:pPr>
              <w:spacing w:line="276" w:lineRule="auto"/>
              <w:ind w:left="164" w:right="172"/>
              <w:jc w:val="both"/>
              <w:rPr>
                <w:sz w:val="20"/>
              </w:rPr>
            </w:pPr>
          </w:p>
          <w:p w14:paraId="2E892607" w14:textId="35EDDF32" w:rsidR="009714A9" w:rsidRPr="00595E96" w:rsidRDefault="009714A9" w:rsidP="008F5574">
            <w:pPr>
              <w:spacing w:line="276" w:lineRule="auto"/>
              <w:ind w:left="164" w:right="172"/>
              <w:jc w:val="both"/>
              <w:rPr>
                <w:sz w:val="20"/>
              </w:rPr>
            </w:pPr>
            <w:r w:rsidRPr="00964305">
              <w:rPr>
                <w:rFonts w:cstheme="minorHAnsi"/>
                <w:b/>
                <w:color w:val="000000"/>
                <w:sz w:val="20"/>
                <w:szCs w:val="20"/>
              </w:rPr>
              <w:t>Artículo 3.1.5.</w:t>
            </w:r>
            <w:r>
              <w:rPr>
                <w:sz w:val="20"/>
              </w:rPr>
              <w:t xml:space="preserve"> </w:t>
            </w:r>
            <w:r w:rsidRPr="00595E96">
              <w:rPr>
                <w:sz w:val="20"/>
              </w:rPr>
              <w:t>El legajo de antecedentes anexo a la solicitud de permiso de loteo y de ejecución de obras de urbanización, estará constituido por los siguientes documentos:</w:t>
            </w:r>
          </w:p>
          <w:p w14:paraId="5E84B0EF" w14:textId="77777777" w:rsidR="009714A9" w:rsidRDefault="009714A9" w:rsidP="008F5574">
            <w:pPr>
              <w:spacing w:line="276" w:lineRule="auto"/>
              <w:ind w:left="164" w:right="172"/>
              <w:jc w:val="both"/>
              <w:rPr>
                <w:sz w:val="20"/>
              </w:rPr>
            </w:pPr>
          </w:p>
          <w:p w14:paraId="31E9781D" w14:textId="77777777" w:rsidR="009714A9" w:rsidRPr="00595E96" w:rsidRDefault="009714A9" w:rsidP="008F5574">
            <w:pPr>
              <w:spacing w:line="276" w:lineRule="auto"/>
              <w:ind w:left="164" w:right="172"/>
              <w:jc w:val="both"/>
              <w:rPr>
                <w:sz w:val="20"/>
              </w:rPr>
            </w:pPr>
          </w:p>
          <w:p w14:paraId="2384AB39" w14:textId="77777777" w:rsidR="009714A9" w:rsidRPr="00595E96" w:rsidRDefault="009714A9" w:rsidP="008F5574">
            <w:pPr>
              <w:spacing w:line="276" w:lineRule="auto"/>
              <w:ind w:left="731" w:right="172" w:hanging="567"/>
              <w:jc w:val="both"/>
              <w:rPr>
                <w:sz w:val="20"/>
              </w:rPr>
            </w:pPr>
            <w:r w:rsidRPr="00595E96">
              <w:rPr>
                <w:sz w:val="20"/>
              </w:rPr>
              <w:t>1.</w:t>
            </w:r>
            <w:r w:rsidRPr="00595E96">
              <w:rPr>
                <w:sz w:val="20"/>
              </w:rPr>
              <w:tab/>
              <w:t>Los antecedentes señalados en el artículo 3.1.4., con excepción de los correspondientes al número 5, o anteproyecto de loteo aprobado.</w:t>
            </w:r>
          </w:p>
          <w:p w14:paraId="14B8EA86" w14:textId="77777777" w:rsidR="009714A9" w:rsidRDefault="009714A9" w:rsidP="008F5574">
            <w:pPr>
              <w:spacing w:line="276" w:lineRule="auto"/>
              <w:ind w:left="731" w:right="172" w:hanging="567"/>
              <w:jc w:val="both"/>
              <w:rPr>
                <w:sz w:val="20"/>
              </w:rPr>
            </w:pPr>
          </w:p>
          <w:p w14:paraId="1E6AAC17" w14:textId="77777777" w:rsidR="009714A9" w:rsidRDefault="009714A9" w:rsidP="008F5574">
            <w:pPr>
              <w:spacing w:line="276" w:lineRule="auto"/>
              <w:ind w:left="731" w:right="172" w:hanging="567"/>
              <w:jc w:val="both"/>
              <w:rPr>
                <w:sz w:val="20"/>
              </w:rPr>
            </w:pPr>
          </w:p>
          <w:p w14:paraId="515E3F56" w14:textId="77777777" w:rsidR="009714A9" w:rsidRDefault="009714A9" w:rsidP="008F5574">
            <w:pPr>
              <w:spacing w:line="276" w:lineRule="auto"/>
              <w:ind w:left="731" w:right="172" w:hanging="567"/>
              <w:jc w:val="both"/>
              <w:rPr>
                <w:sz w:val="20"/>
              </w:rPr>
            </w:pPr>
          </w:p>
          <w:p w14:paraId="3F3C08D1" w14:textId="77777777" w:rsidR="009714A9" w:rsidRPr="00595E96" w:rsidRDefault="009714A9" w:rsidP="008F5574">
            <w:pPr>
              <w:spacing w:line="276" w:lineRule="auto"/>
              <w:ind w:left="731" w:right="172" w:hanging="567"/>
              <w:jc w:val="both"/>
              <w:rPr>
                <w:sz w:val="20"/>
              </w:rPr>
            </w:pPr>
          </w:p>
          <w:p w14:paraId="08C0E831" w14:textId="77777777" w:rsidR="009714A9" w:rsidRPr="00595E96" w:rsidRDefault="009714A9" w:rsidP="008F5574">
            <w:pPr>
              <w:spacing w:line="276" w:lineRule="auto"/>
              <w:ind w:left="731" w:right="172" w:hanging="567"/>
              <w:jc w:val="both"/>
              <w:rPr>
                <w:sz w:val="20"/>
              </w:rPr>
            </w:pPr>
            <w:r w:rsidRPr="00595E96">
              <w:rPr>
                <w:sz w:val="20"/>
              </w:rPr>
              <w:t>2.</w:t>
            </w:r>
            <w:r w:rsidRPr="00595E96">
              <w:rPr>
                <w:sz w:val="20"/>
              </w:rPr>
              <w:tab/>
              <w:t>Plano de loteo con las características del número 5 del artículo 3.1.4.</w:t>
            </w:r>
          </w:p>
          <w:p w14:paraId="6B984DBB" w14:textId="77777777" w:rsidR="009714A9" w:rsidRDefault="009714A9" w:rsidP="008F5574">
            <w:pPr>
              <w:spacing w:line="276" w:lineRule="auto"/>
              <w:ind w:left="731" w:right="172" w:hanging="567"/>
              <w:jc w:val="both"/>
              <w:rPr>
                <w:sz w:val="20"/>
              </w:rPr>
            </w:pPr>
          </w:p>
          <w:p w14:paraId="7862DAB8" w14:textId="77777777" w:rsidR="009714A9" w:rsidRPr="00595E96" w:rsidRDefault="009714A9" w:rsidP="008F5574">
            <w:pPr>
              <w:spacing w:line="276" w:lineRule="auto"/>
              <w:ind w:left="731" w:right="172" w:hanging="567"/>
              <w:jc w:val="both"/>
              <w:rPr>
                <w:sz w:val="20"/>
              </w:rPr>
            </w:pPr>
          </w:p>
          <w:p w14:paraId="4CEAE609" w14:textId="77777777" w:rsidR="009714A9" w:rsidRPr="00595E96" w:rsidRDefault="009714A9" w:rsidP="008F5574">
            <w:pPr>
              <w:spacing w:line="276" w:lineRule="auto"/>
              <w:ind w:left="731" w:right="172" w:hanging="567"/>
              <w:jc w:val="both"/>
              <w:rPr>
                <w:sz w:val="20"/>
              </w:rPr>
            </w:pPr>
            <w:r w:rsidRPr="00595E96">
              <w:rPr>
                <w:sz w:val="20"/>
              </w:rPr>
              <w:t>3.</w:t>
            </w:r>
            <w:r w:rsidRPr="00595E96">
              <w:rPr>
                <w:sz w:val="20"/>
              </w:rPr>
              <w:tab/>
              <w:t>Planos de los proyectos de urbanización, debidamente firmados por los profesionales competentes, incluyendo, cuando el proyecto consulte tales instalaciones, los correspondientes a redes de agua potable y alcantarillado de aguas, servidas y aguas lluvias, redes de electrificación, alumbrado público, gas, pavimentación y sus obras complementarias, plantaciones y obras de ornato, y obras de defensa del terreno, todos ellos con sus respectivas especificaciones técnicas.</w:t>
            </w:r>
          </w:p>
          <w:p w14:paraId="74AC24FB" w14:textId="77777777" w:rsidR="009714A9" w:rsidRPr="00595E96" w:rsidRDefault="009714A9" w:rsidP="008F5574">
            <w:pPr>
              <w:spacing w:before="120" w:line="276" w:lineRule="auto"/>
              <w:ind w:left="731" w:right="170"/>
              <w:jc w:val="both"/>
              <w:rPr>
                <w:sz w:val="20"/>
              </w:rPr>
            </w:pPr>
            <w:r w:rsidRPr="00595E96">
              <w:rPr>
                <w:sz w:val="20"/>
              </w:rPr>
              <w:t>Tratándose de proyectos de loteo o de loteo con construcción simultánea que deban registrarse en el Registro de Proyectos Inmobiliarios, se presentará el proyecto de telecomunicaciones junto con sus planos y respectivas especificaciones técnicas, suscritos por el proyectista de telecomunicaciones.</w:t>
            </w:r>
          </w:p>
          <w:p w14:paraId="0B139B5C" w14:textId="77777777" w:rsidR="009714A9" w:rsidRPr="00595E96" w:rsidRDefault="009714A9" w:rsidP="008F5574">
            <w:pPr>
              <w:spacing w:line="276" w:lineRule="auto"/>
              <w:ind w:left="164" w:right="172"/>
              <w:jc w:val="both"/>
              <w:rPr>
                <w:sz w:val="20"/>
              </w:rPr>
            </w:pPr>
          </w:p>
          <w:p w14:paraId="0A3BDABD" w14:textId="77777777" w:rsidR="009714A9" w:rsidRPr="00595E96" w:rsidRDefault="009714A9" w:rsidP="008F5574">
            <w:pPr>
              <w:spacing w:line="276" w:lineRule="auto"/>
              <w:ind w:left="731" w:right="172" w:hanging="567"/>
              <w:jc w:val="both"/>
              <w:rPr>
                <w:sz w:val="20"/>
              </w:rPr>
            </w:pPr>
            <w:r w:rsidRPr="00595E96">
              <w:rPr>
                <w:sz w:val="20"/>
              </w:rPr>
              <w:t>4.</w:t>
            </w:r>
            <w:r w:rsidRPr="00595E96">
              <w:rPr>
                <w:sz w:val="20"/>
              </w:rPr>
              <w:tab/>
              <w:t xml:space="preserve">Certificado de factibilidad de dación de servicios de agua potable y alcantarillado, para la densidad propuesta, emitido por la empresa de servicios sanitarios correspondiente. De no existir </w:t>
            </w:r>
            <w:r w:rsidRPr="00595E96">
              <w:rPr>
                <w:sz w:val="20"/>
              </w:rPr>
              <w:lastRenderedPageBreak/>
              <w:t>empresa de servicios sanitarios en el área se deberá presentar un proyecto de agua potable y alcantarillado, aprobado por la autoridad respectiva.</w:t>
            </w:r>
          </w:p>
          <w:p w14:paraId="3900D113" w14:textId="77777777" w:rsidR="009714A9" w:rsidRPr="00595E96" w:rsidRDefault="009714A9" w:rsidP="008F5574">
            <w:pPr>
              <w:spacing w:line="276" w:lineRule="auto"/>
              <w:ind w:left="164" w:right="172"/>
              <w:jc w:val="both"/>
              <w:rPr>
                <w:sz w:val="20"/>
              </w:rPr>
            </w:pPr>
          </w:p>
          <w:p w14:paraId="6D6058CF" w14:textId="77777777" w:rsidR="009714A9" w:rsidRPr="00595E96" w:rsidRDefault="009714A9" w:rsidP="008F5574">
            <w:pPr>
              <w:spacing w:line="276" w:lineRule="auto"/>
              <w:ind w:left="731" w:right="172" w:hanging="567"/>
              <w:jc w:val="both"/>
              <w:rPr>
                <w:sz w:val="20"/>
              </w:rPr>
            </w:pPr>
            <w:r w:rsidRPr="00595E96">
              <w:rPr>
                <w:sz w:val="20"/>
              </w:rPr>
              <w:t>5.</w:t>
            </w:r>
            <w:r w:rsidRPr="00595E96">
              <w:rPr>
                <w:sz w:val="20"/>
              </w:rPr>
              <w:tab/>
              <w:t>Memoria explicativa del loteo.</w:t>
            </w:r>
          </w:p>
          <w:p w14:paraId="243BEF3E" w14:textId="77777777" w:rsidR="009714A9" w:rsidRPr="00595E96" w:rsidRDefault="009714A9" w:rsidP="008F5574">
            <w:pPr>
              <w:spacing w:line="276" w:lineRule="auto"/>
              <w:ind w:left="164" w:right="172"/>
              <w:jc w:val="both"/>
              <w:rPr>
                <w:sz w:val="20"/>
              </w:rPr>
            </w:pPr>
          </w:p>
          <w:p w14:paraId="2A55E2AF" w14:textId="77777777" w:rsidR="009714A9" w:rsidRPr="00595E96" w:rsidRDefault="009714A9" w:rsidP="008F5574">
            <w:pPr>
              <w:spacing w:line="276" w:lineRule="auto"/>
              <w:ind w:left="164" w:right="172"/>
              <w:jc w:val="both"/>
              <w:rPr>
                <w:sz w:val="20"/>
              </w:rPr>
            </w:pPr>
          </w:p>
          <w:p w14:paraId="3BE62027" w14:textId="77777777" w:rsidR="009714A9" w:rsidRPr="00595E96" w:rsidRDefault="009714A9" w:rsidP="008F5574">
            <w:pPr>
              <w:spacing w:line="276" w:lineRule="auto"/>
              <w:ind w:left="164" w:right="172"/>
              <w:jc w:val="both"/>
              <w:rPr>
                <w:sz w:val="20"/>
              </w:rPr>
            </w:pPr>
          </w:p>
          <w:p w14:paraId="066C4413" w14:textId="77777777" w:rsidR="009714A9" w:rsidRPr="00595E96" w:rsidRDefault="009714A9" w:rsidP="008F5574">
            <w:pPr>
              <w:spacing w:line="276" w:lineRule="auto"/>
              <w:ind w:left="164" w:right="172"/>
              <w:jc w:val="both"/>
              <w:rPr>
                <w:sz w:val="20"/>
              </w:rPr>
            </w:pPr>
          </w:p>
          <w:p w14:paraId="027C4075" w14:textId="77777777" w:rsidR="009714A9" w:rsidRPr="00595E96" w:rsidRDefault="009714A9" w:rsidP="008F5574">
            <w:pPr>
              <w:spacing w:line="276" w:lineRule="auto"/>
              <w:ind w:left="164" w:right="172"/>
              <w:jc w:val="both"/>
              <w:rPr>
                <w:sz w:val="20"/>
              </w:rPr>
            </w:pPr>
          </w:p>
          <w:p w14:paraId="73C17AC7" w14:textId="77777777" w:rsidR="009714A9" w:rsidRDefault="009714A9" w:rsidP="008F5574">
            <w:pPr>
              <w:spacing w:line="276" w:lineRule="auto"/>
              <w:ind w:left="164" w:right="172"/>
              <w:jc w:val="both"/>
              <w:rPr>
                <w:sz w:val="20"/>
              </w:rPr>
            </w:pPr>
          </w:p>
          <w:p w14:paraId="0BE3C7E3" w14:textId="77777777" w:rsidR="009714A9" w:rsidRPr="00595E96" w:rsidRDefault="009714A9" w:rsidP="008F5574">
            <w:pPr>
              <w:spacing w:line="276" w:lineRule="auto"/>
              <w:ind w:left="164" w:right="172"/>
              <w:jc w:val="both"/>
              <w:rPr>
                <w:sz w:val="20"/>
              </w:rPr>
            </w:pPr>
          </w:p>
          <w:p w14:paraId="09C15817" w14:textId="77777777" w:rsidR="009714A9" w:rsidRDefault="009714A9" w:rsidP="008F5574">
            <w:pPr>
              <w:spacing w:line="276" w:lineRule="auto"/>
              <w:ind w:left="164" w:right="172"/>
              <w:jc w:val="both"/>
              <w:rPr>
                <w:sz w:val="20"/>
              </w:rPr>
            </w:pPr>
          </w:p>
          <w:p w14:paraId="2172DA0B" w14:textId="77777777" w:rsidR="009714A9" w:rsidRDefault="009714A9" w:rsidP="008F5574">
            <w:pPr>
              <w:spacing w:line="276" w:lineRule="auto"/>
              <w:ind w:left="164" w:right="172"/>
              <w:jc w:val="both"/>
              <w:rPr>
                <w:sz w:val="20"/>
              </w:rPr>
            </w:pPr>
          </w:p>
          <w:p w14:paraId="4975DB68" w14:textId="77777777" w:rsidR="009714A9" w:rsidRDefault="009714A9" w:rsidP="008F5574">
            <w:pPr>
              <w:spacing w:line="276" w:lineRule="auto"/>
              <w:ind w:left="164" w:right="172"/>
              <w:jc w:val="both"/>
              <w:rPr>
                <w:sz w:val="20"/>
              </w:rPr>
            </w:pPr>
          </w:p>
          <w:p w14:paraId="42DA438B" w14:textId="77777777" w:rsidR="009714A9" w:rsidRDefault="009714A9" w:rsidP="008F5574">
            <w:pPr>
              <w:spacing w:line="276" w:lineRule="auto"/>
              <w:ind w:left="164" w:right="172"/>
              <w:jc w:val="both"/>
              <w:rPr>
                <w:sz w:val="20"/>
              </w:rPr>
            </w:pPr>
          </w:p>
          <w:p w14:paraId="16808914" w14:textId="77777777" w:rsidR="009714A9" w:rsidRDefault="009714A9" w:rsidP="008F5574">
            <w:pPr>
              <w:spacing w:line="276" w:lineRule="auto"/>
              <w:ind w:left="164" w:right="172"/>
              <w:jc w:val="both"/>
              <w:rPr>
                <w:sz w:val="20"/>
              </w:rPr>
            </w:pPr>
          </w:p>
          <w:p w14:paraId="0B8A6380" w14:textId="77777777" w:rsidR="009714A9" w:rsidRDefault="009714A9" w:rsidP="008F5574">
            <w:pPr>
              <w:spacing w:line="276" w:lineRule="auto"/>
              <w:ind w:left="164" w:right="172"/>
              <w:jc w:val="both"/>
              <w:rPr>
                <w:sz w:val="20"/>
              </w:rPr>
            </w:pPr>
          </w:p>
          <w:p w14:paraId="49DA55C2" w14:textId="77777777" w:rsidR="009714A9" w:rsidRDefault="009714A9" w:rsidP="008F5574">
            <w:pPr>
              <w:spacing w:line="276" w:lineRule="auto"/>
              <w:ind w:left="164" w:right="172"/>
              <w:jc w:val="both"/>
              <w:rPr>
                <w:sz w:val="20"/>
              </w:rPr>
            </w:pPr>
          </w:p>
          <w:p w14:paraId="4AF3C950" w14:textId="77777777" w:rsidR="009714A9" w:rsidRDefault="009714A9" w:rsidP="008F5574">
            <w:pPr>
              <w:spacing w:line="276" w:lineRule="auto"/>
              <w:ind w:left="164" w:right="172"/>
              <w:jc w:val="both"/>
              <w:rPr>
                <w:sz w:val="20"/>
              </w:rPr>
            </w:pPr>
          </w:p>
          <w:p w14:paraId="6EDB1DAF" w14:textId="77777777" w:rsidR="009714A9" w:rsidRDefault="009714A9" w:rsidP="008F5574">
            <w:pPr>
              <w:spacing w:line="276" w:lineRule="auto"/>
              <w:ind w:left="164" w:right="172"/>
              <w:jc w:val="both"/>
              <w:rPr>
                <w:sz w:val="20"/>
              </w:rPr>
            </w:pPr>
          </w:p>
          <w:p w14:paraId="2E4764D6" w14:textId="77777777" w:rsidR="009714A9" w:rsidRPr="00595E96" w:rsidRDefault="009714A9" w:rsidP="008F5574">
            <w:pPr>
              <w:spacing w:line="276" w:lineRule="auto"/>
              <w:ind w:left="164" w:right="172"/>
              <w:jc w:val="both"/>
              <w:rPr>
                <w:sz w:val="20"/>
              </w:rPr>
            </w:pPr>
          </w:p>
          <w:p w14:paraId="595D2AF1" w14:textId="77777777" w:rsidR="009714A9" w:rsidRPr="00595E96" w:rsidRDefault="009714A9" w:rsidP="008F5574">
            <w:pPr>
              <w:spacing w:line="276" w:lineRule="auto"/>
              <w:ind w:left="731" w:right="172" w:hanging="567"/>
              <w:jc w:val="both"/>
              <w:rPr>
                <w:sz w:val="20"/>
              </w:rPr>
            </w:pPr>
            <w:r w:rsidRPr="00595E96">
              <w:rPr>
                <w:sz w:val="20"/>
              </w:rPr>
              <w:t>6.</w:t>
            </w:r>
            <w:r w:rsidRPr="00595E96">
              <w:rPr>
                <w:sz w:val="20"/>
              </w:rPr>
              <w:tab/>
              <w:t>Comprobante de ingreso del Informe de Mitigación de Impacto Vial o, el certificado que acredite que el proyecto no requiere de dicho informe, en ambos casos emitidos por el sistema electrónico.</w:t>
            </w:r>
          </w:p>
          <w:p w14:paraId="4C913BCB" w14:textId="77777777" w:rsidR="009714A9" w:rsidRDefault="009714A9" w:rsidP="008F5574">
            <w:pPr>
              <w:spacing w:line="276" w:lineRule="auto"/>
              <w:ind w:left="164" w:right="172"/>
              <w:jc w:val="both"/>
              <w:rPr>
                <w:sz w:val="20"/>
              </w:rPr>
            </w:pPr>
          </w:p>
          <w:p w14:paraId="37EF3088" w14:textId="77777777" w:rsidR="009714A9" w:rsidRPr="00595E96" w:rsidRDefault="009714A9" w:rsidP="008F5574">
            <w:pPr>
              <w:spacing w:line="276" w:lineRule="auto"/>
              <w:ind w:left="164" w:right="172"/>
              <w:jc w:val="both"/>
              <w:rPr>
                <w:sz w:val="20"/>
              </w:rPr>
            </w:pPr>
          </w:p>
          <w:p w14:paraId="43EDCD3D" w14:textId="0C049CFB" w:rsidR="009714A9" w:rsidRDefault="009714A9" w:rsidP="008F5574">
            <w:pPr>
              <w:spacing w:line="276" w:lineRule="auto"/>
              <w:ind w:left="164" w:right="172" w:firstLine="795"/>
              <w:jc w:val="both"/>
              <w:rPr>
                <w:sz w:val="20"/>
              </w:rPr>
            </w:pPr>
            <w:r w:rsidRPr="00595E96">
              <w:rPr>
                <w:sz w:val="20"/>
              </w:rPr>
              <w:t>En los casos que sea obligatorio la elaboración de un Informe de Mitigación de Impacto Vial, será requisito para otorgar el permiso de loteo que se acompañe la resolución que apruebe el Informe de Mitigación de Impacto Vial o, la certificación del silencio positivo de acuerdo al artículo 64 de la ley N° 19.880, según sea el caso.</w:t>
            </w:r>
          </w:p>
        </w:tc>
        <w:tc>
          <w:tcPr>
            <w:tcW w:w="1250" w:type="pct"/>
          </w:tcPr>
          <w:p w14:paraId="4ED1B7D0" w14:textId="77777777" w:rsidR="009714A9" w:rsidRPr="00C62A49" w:rsidRDefault="009714A9" w:rsidP="008F5574">
            <w:pPr>
              <w:spacing w:line="276" w:lineRule="auto"/>
              <w:ind w:left="164" w:right="172"/>
              <w:jc w:val="both"/>
              <w:rPr>
                <w:sz w:val="20"/>
              </w:rPr>
            </w:pPr>
          </w:p>
          <w:p w14:paraId="12C25C81" w14:textId="6AA69984" w:rsidR="009714A9" w:rsidRPr="00C62A49" w:rsidRDefault="009714A9" w:rsidP="008F5574">
            <w:pPr>
              <w:spacing w:line="276" w:lineRule="auto"/>
              <w:ind w:left="164" w:right="172"/>
              <w:jc w:val="both"/>
              <w:rPr>
                <w:sz w:val="20"/>
              </w:rPr>
            </w:pPr>
            <w:r w:rsidRPr="00C62A49">
              <w:rPr>
                <w:rFonts w:cstheme="minorHAnsi"/>
                <w:b/>
                <w:color w:val="000000"/>
                <w:sz w:val="20"/>
                <w:szCs w:val="20"/>
              </w:rPr>
              <w:t>Artículo 3.1.5.</w:t>
            </w:r>
            <w:r w:rsidRPr="00C62A49">
              <w:rPr>
                <w:sz w:val="20"/>
              </w:rPr>
              <w:t xml:space="preserve"> El legajo de antecedentes anexo a la solicitud de permiso de loteo</w:t>
            </w:r>
            <w:ins w:id="258" w:author="DPNU" w:date="2024-09-13T17:17:00Z" w16du:dateUtc="2024-09-13T20:17:00Z">
              <w:r w:rsidRPr="00C62A49">
                <w:rPr>
                  <w:sz w:val="20"/>
                </w:rPr>
                <w:t xml:space="preserve"> </w:t>
              </w:r>
              <w:r w:rsidRPr="002F27D8">
                <w:rPr>
                  <w:sz w:val="20"/>
                  <w:highlight w:val="yellow"/>
                </w:rPr>
                <w:t>o división de predios afectos a declaratoria de utilidad pública</w:t>
              </w:r>
            </w:ins>
            <w:r w:rsidRPr="00C62A49">
              <w:rPr>
                <w:sz w:val="20"/>
              </w:rPr>
              <w:t xml:space="preserve"> y de ejecución de obras de urbanización, estará constituido por los siguientes documentos:</w:t>
            </w:r>
          </w:p>
          <w:p w14:paraId="45638C04" w14:textId="77777777" w:rsidR="009714A9" w:rsidRPr="00C62A49" w:rsidRDefault="009714A9" w:rsidP="008F5574">
            <w:pPr>
              <w:spacing w:line="276" w:lineRule="auto"/>
              <w:ind w:left="164" w:right="172"/>
              <w:jc w:val="both"/>
              <w:rPr>
                <w:sz w:val="20"/>
              </w:rPr>
            </w:pPr>
          </w:p>
          <w:p w14:paraId="16FF566A" w14:textId="37E01952" w:rsidR="009714A9" w:rsidRPr="00C62A49" w:rsidRDefault="009714A9" w:rsidP="008F5574">
            <w:pPr>
              <w:spacing w:line="276" w:lineRule="auto"/>
              <w:ind w:left="676" w:right="172" w:hanging="512"/>
              <w:jc w:val="both"/>
              <w:rPr>
                <w:sz w:val="20"/>
              </w:rPr>
            </w:pPr>
            <w:r w:rsidRPr="00C62A49">
              <w:rPr>
                <w:sz w:val="20"/>
              </w:rPr>
              <w:t>1.</w:t>
            </w:r>
            <w:r w:rsidRPr="00C62A49">
              <w:rPr>
                <w:sz w:val="20"/>
              </w:rPr>
              <w:tab/>
              <w:t>Los antecedentes señalados en el artículo 3.1.4., con excepción de los correspondientes al número 5, o anteproyecto de loteo aprobado</w:t>
            </w:r>
            <w:ins w:id="259" w:author="DPNU" w:date="2024-09-13T17:17:00Z" w16du:dateUtc="2024-09-13T20:17:00Z">
              <w:r w:rsidRPr="002F27D8">
                <w:rPr>
                  <w:sz w:val="20"/>
                  <w:highlight w:val="yellow"/>
                </w:rPr>
                <w:t>, cuando corresponda</w:t>
              </w:r>
            </w:ins>
            <w:r w:rsidRPr="002F27D8">
              <w:rPr>
                <w:sz w:val="20"/>
                <w:highlight w:val="yellow"/>
              </w:rPr>
              <w:t>.</w:t>
            </w:r>
          </w:p>
          <w:p w14:paraId="5CA2D5A1" w14:textId="77777777" w:rsidR="009714A9" w:rsidRPr="00C62A49" w:rsidRDefault="009714A9" w:rsidP="008F5574">
            <w:pPr>
              <w:spacing w:line="276" w:lineRule="auto"/>
              <w:ind w:left="676" w:right="172" w:hanging="512"/>
              <w:jc w:val="both"/>
              <w:rPr>
                <w:sz w:val="20"/>
              </w:rPr>
            </w:pPr>
          </w:p>
          <w:p w14:paraId="6DEA795F" w14:textId="4FB7F8A9" w:rsidR="009714A9" w:rsidRPr="00C62A49" w:rsidRDefault="009714A9" w:rsidP="008F5574">
            <w:pPr>
              <w:spacing w:line="276" w:lineRule="auto"/>
              <w:ind w:left="676" w:right="172" w:hanging="512"/>
              <w:jc w:val="both"/>
              <w:rPr>
                <w:sz w:val="20"/>
              </w:rPr>
            </w:pPr>
            <w:r w:rsidRPr="00C62A49">
              <w:rPr>
                <w:sz w:val="20"/>
              </w:rPr>
              <w:t>2.</w:t>
            </w:r>
            <w:r w:rsidRPr="00C62A49">
              <w:rPr>
                <w:sz w:val="20"/>
              </w:rPr>
              <w:tab/>
              <w:t>Plano de loteo</w:t>
            </w:r>
            <w:ins w:id="260" w:author="DPNU" w:date="2024-09-13T17:17:00Z" w16du:dateUtc="2024-09-13T20:17:00Z">
              <w:r w:rsidRPr="00C62A49">
                <w:rPr>
                  <w:sz w:val="20"/>
                </w:rPr>
                <w:t xml:space="preserve"> </w:t>
              </w:r>
              <w:r w:rsidRPr="002F27D8">
                <w:rPr>
                  <w:sz w:val="20"/>
                  <w:highlight w:val="yellow"/>
                </w:rPr>
                <w:t>o división afecta</w:t>
              </w:r>
            </w:ins>
            <w:r w:rsidRPr="00C62A49">
              <w:rPr>
                <w:sz w:val="20"/>
              </w:rPr>
              <w:t xml:space="preserve"> con las características del número 5 del artículo 3.1.4.</w:t>
            </w:r>
          </w:p>
          <w:p w14:paraId="573F2354" w14:textId="77777777" w:rsidR="009714A9" w:rsidRPr="00C62A49" w:rsidRDefault="009714A9" w:rsidP="008F5574">
            <w:pPr>
              <w:spacing w:line="276" w:lineRule="auto"/>
              <w:ind w:left="676" w:right="172" w:hanging="512"/>
              <w:jc w:val="both"/>
              <w:rPr>
                <w:sz w:val="20"/>
              </w:rPr>
            </w:pPr>
          </w:p>
          <w:p w14:paraId="2C3B240F" w14:textId="77777777" w:rsidR="009714A9" w:rsidRPr="00C62A49" w:rsidRDefault="009714A9" w:rsidP="008F5574">
            <w:pPr>
              <w:spacing w:line="276" w:lineRule="auto"/>
              <w:ind w:left="676" w:right="172" w:hanging="512"/>
              <w:jc w:val="both"/>
              <w:rPr>
                <w:sz w:val="20"/>
              </w:rPr>
            </w:pPr>
            <w:r w:rsidRPr="00C62A49">
              <w:rPr>
                <w:sz w:val="20"/>
              </w:rPr>
              <w:t>3.</w:t>
            </w:r>
            <w:r w:rsidRPr="00C62A49">
              <w:rPr>
                <w:sz w:val="20"/>
              </w:rPr>
              <w:tab/>
              <w:t>Planos de los proyectos de urbanización, debidamente firmados por los profesionales competentes, incluyendo, cuando el proyecto consulte tales instalaciones, los correspondientes a redes de agua potable y alcantarillado de aguas, servidas y aguas lluvias, redes de electrificación, alumbrado público, gas, pavimentación y sus obras complementarias, plantaciones y obras de ornato, y obras de defensa del terreno, todos ellos con sus respectivas especificaciones técnicas.</w:t>
            </w:r>
          </w:p>
          <w:p w14:paraId="6C1F6F22" w14:textId="77777777" w:rsidR="009714A9" w:rsidRPr="00C62A49" w:rsidRDefault="009714A9" w:rsidP="008F5574">
            <w:pPr>
              <w:spacing w:before="120" w:line="276" w:lineRule="auto"/>
              <w:ind w:left="675" w:right="170"/>
              <w:jc w:val="both"/>
              <w:rPr>
                <w:sz w:val="20"/>
              </w:rPr>
            </w:pPr>
            <w:r w:rsidRPr="00C62A49">
              <w:rPr>
                <w:sz w:val="20"/>
              </w:rPr>
              <w:t>Tratándose de proyectos de loteo o de loteo con construcción simultánea que deban registrarse en el Registro de Proyectos Inmobiliarios, se presentará el proyecto de telecomunicaciones junto con sus planos y respectivas especificaciones técnicas, suscritos por el proyectista de telecomunicaciones.</w:t>
            </w:r>
          </w:p>
          <w:p w14:paraId="0CF74F89" w14:textId="77777777" w:rsidR="009714A9" w:rsidRPr="00C62A49" w:rsidRDefault="009714A9" w:rsidP="008F5574">
            <w:pPr>
              <w:spacing w:line="276" w:lineRule="auto"/>
              <w:ind w:left="676" w:right="172" w:hanging="512"/>
              <w:jc w:val="both"/>
              <w:rPr>
                <w:sz w:val="20"/>
              </w:rPr>
            </w:pPr>
          </w:p>
          <w:p w14:paraId="06B2E8B4" w14:textId="5D1AD33F" w:rsidR="009714A9" w:rsidRPr="00C62A49" w:rsidRDefault="009714A9" w:rsidP="008F5574">
            <w:pPr>
              <w:spacing w:line="276" w:lineRule="auto"/>
              <w:ind w:left="676" w:right="172" w:hanging="512"/>
              <w:jc w:val="both"/>
              <w:rPr>
                <w:sz w:val="20"/>
              </w:rPr>
            </w:pPr>
            <w:r w:rsidRPr="00C62A49">
              <w:rPr>
                <w:sz w:val="20"/>
              </w:rPr>
              <w:t>4.</w:t>
            </w:r>
            <w:r w:rsidRPr="00C62A49">
              <w:rPr>
                <w:sz w:val="20"/>
              </w:rPr>
              <w:tab/>
              <w:t xml:space="preserve">Certificado de factibilidad de dación de servicios de agua potable y alcantarillado, </w:t>
            </w:r>
            <w:ins w:id="261" w:author="DPNU" w:date="2024-09-13T17:17:00Z" w16du:dateUtc="2024-09-13T20:17:00Z">
              <w:r w:rsidRPr="002F27D8">
                <w:rPr>
                  <w:sz w:val="20"/>
                  <w:highlight w:val="yellow"/>
                </w:rPr>
                <w:t>cuando se trate de proyecto de loteo,</w:t>
              </w:r>
              <w:r w:rsidRPr="00C62A49">
                <w:rPr>
                  <w:sz w:val="20"/>
                </w:rPr>
                <w:t xml:space="preserve"> </w:t>
              </w:r>
            </w:ins>
            <w:r w:rsidRPr="00C62A49">
              <w:rPr>
                <w:sz w:val="20"/>
              </w:rPr>
              <w:t>para la densidad propuesta, emitido por la empresa de servicios sanitarios correspondiente. De no existir empresa de servicios sanitarios en el área se deberá presentar un proyecto de agua potable y alcantarillado, aprobado por la autoridad respectiva.</w:t>
            </w:r>
          </w:p>
          <w:p w14:paraId="18960222" w14:textId="77777777" w:rsidR="009714A9" w:rsidRPr="00C62A49" w:rsidRDefault="009714A9" w:rsidP="008F5574">
            <w:pPr>
              <w:spacing w:line="276" w:lineRule="auto"/>
              <w:ind w:left="164" w:right="172"/>
              <w:jc w:val="both"/>
              <w:rPr>
                <w:sz w:val="20"/>
              </w:rPr>
            </w:pPr>
          </w:p>
          <w:p w14:paraId="4DDC836E" w14:textId="15B05E0D" w:rsidR="009714A9" w:rsidRPr="00C62A49" w:rsidRDefault="009714A9" w:rsidP="008F5574">
            <w:pPr>
              <w:spacing w:line="276" w:lineRule="auto"/>
              <w:ind w:left="676" w:right="172" w:hanging="512"/>
              <w:jc w:val="both"/>
              <w:rPr>
                <w:sz w:val="20"/>
              </w:rPr>
            </w:pPr>
            <w:r w:rsidRPr="00C62A49">
              <w:rPr>
                <w:sz w:val="20"/>
              </w:rPr>
              <w:lastRenderedPageBreak/>
              <w:t>5.</w:t>
            </w:r>
            <w:r w:rsidRPr="00C62A49">
              <w:rPr>
                <w:sz w:val="20"/>
              </w:rPr>
              <w:tab/>
              <w:t>Memoria explicativa del loteo</w:t>
            </w:r>
            <w:ins w:id="262" w:author="DPNU" w:date="2024-09-13T17:17:00Z" w16du:dateUtc="2024-09-13T20:17:00Z">
              <w:r w:rsidRPr="00C62A49">
                <w:rPr>
                  <w:sz w:val="20"/>
                </w:rPr>
                <w:t xml:space="preserve"> </w:t>
              </w:r>
              <w:r w:rsidRPr="002F27D8">
                <w:rPr>
                  <w:sz w:val="20"/>
                  <w:highlight w:val="yellow"/>
                </w:rPr>
                <w:t>o división afecta. Tratándose de proyectos de loteo cuyo predio se encuentre emplazado total o parcialmente en áreas de riesgo, la memoria se referirá a cómo en el proyecto se aplicarán las normas, condiciones, obras y medidas de mitigación determinadas según el nivel del riesgo por el plan regulador o plan seccional; haciendo una descripción de las obras y los parámetros de diseño considerados en éstas. Igualmente, la Memoria se referirá a las normas de áreas de restricción aplicables en el mismo predio</w:t>
              </w:r>
            </w:ins>
            <w:r w:rsidRPr="002F27D8">
              <w:rPr>
                <w:sz w:val="20"/>
                <w:highlight w:val="yellow"/>
              </w:rPr>
              <w:t>.</w:t>
            </w:r>
          </w:p>
          <w:p w14:paraId="29FAC465" w14:textId="77777777" w:rsidR="009714A9" w:rsidRPr="00C62A49" w:rsidRDefault="009714A9" w:rsidP="008F5574">
            <w:pPr>
              <w:spacing w:line="276" w:lineRule="auto"/>
              <w:ind w:left="164" w:right="172"/>
              <w:jc w:val="both"/>
              <w:rPr>
                <w:sz w:val="20"/>
              </w:rPr>
            </w:pPr>
          </w:p>
          <w:p w14:paraId="144D2C0A" w14:textId="4467E7FF" w:rsidR="009714A9" w:rsidRPr="00C62A49" w:rsidRDefault="009714A9" w:rsidP="008F5574">
            <w:pPr>
              <w:spacing w:line="276" w:lineRule="auto"/>
              <w:ind w:left="676" w:right="172" w:hanging="512"/>
              <w:jc w:val="both"/>
              <w:rPr>
                <w:sz w:val="20"/>
              </w:rPr>
            </w:pPr>
            <w:r w:rsidRPr="00C62A49">
              <w:rPr>
                <w:sz w:val="20"/>
              </w:rPr>
              <w:t>6.</w:t>
            </w:r>
            <w:r w:rsidRPr="00C62A49">
              <w:rPr>
                <w:sz w:val="20"/>
              </w:rPr>
              <w:tab/>
              <w:t>Comprobante de ingreso del Informe de Mitigación de Impacto Vial o, el certificado que acredite que el proyecto no requiere de dicho informe, en ambos casos emitidos por el sistema electrónico</w:t>
            </w:r>
            <w:ins w:id="263" w:author="DPNU" w:date="2024-09-13T17:17:00Z" w16du:dateUtc="2024-09-13T20:17:00Z">
              <w:r w:rsidRPr="00C62A49">
                <w:rPr>
                  <w:sz w:val="20"/>
                </w:rPr>
                <w:t xml:space="preserve">, </w:t>
              </w:r>
              <w:r w:rsidRPr="002F27D8">
                <w:rPr>
                  <w:sz w:val="20"/>
                  <w:highlight w:val="yellow"/>
                </w:rPr>
                <w:t>cuando se trate de proyectos de loteo</w:t>
              </w:r>
            </w:ins>
            <w:r w:rsidRPr="002F27D8">
              <w:rPr>
                <w:sz w:val="20"/>
                <w:highlight w:val="yellow"/>
              </w:rPr>
              <w:t>.</w:t>
            </w:r>
          </w:p>
          <w:p w14:paraId="6F9F2AD6" w14:textId="77777777" w:rsidR="009714A9" w:rsidRPr="00C62A49" w:rsidRDefault="009714A9" w:rsidP="008F5574">
            <w:pPr>
              <w:spacing w:line="276" w:lineRule="auto"/>
              <w:ind w:left="164" w:right="172"/>
              <w:jc w:val="both"/>
              <w:rPr>
                <w:sz w:val="20"/>
              </w:rPr>
            </w:pPr>
          </w:p>
          <w:p w14:paraId="0E79171B" w14:textId="77777777" w:rsidR="009714A9" w:rsidRPr="00C62A49" w:rsidRDefault="009714A9" w:rsidP="008F5574">
            <w:pPr>
              <w:spacing w:line="276" w:lineRule="auto"/>
              <w:ind w:left="164" w:right="172" w:firstLine="795"/>
              <w:jc w:val="both"/>
              <w:rPr>
                <w:ins w:id="264" w:author="DPNU" w:date="2024-09-13T17:17:00Z" w16du:dateUtc="2024-09-13T20:17:00Z"/>
                <w:sz w:val="20"/>
              </w:rPr>
            </w:pPr>
            <w:r w:rsidRPr="00C62A49">
              <w:rPr>
                <w:sz w:val="20"/>
              </w:rPr>
              <w:t>En los casos que sea obligatorio la elaboración de un Informe de Mitigación de Impacto Vial, será requisito para otorgar el permiso de loteo que se acompañe la resolución que apruebe el Informe de Mitigación de Impacto Vial o, la certificación del silencio positivo de acuerdo al artículo 64 de la ley N° 19.880, según sea el caso.</w:t>
            </w:r>
          </w:p>
          <w:p w14:paraId="14E7773A" w14:textId="483B3E37" w:rsidR="009714A9" w:rsidRPr="00C62A49" w:rsidRDefault="009714A9" w:rsidP="008F5574">
            <w:pPr>
              <w:spacing w:line="276" w:lineRule="auto"/>
              <w:ind w:left="164" w:right="172"/>
              <w:jc w:val="both"/>
              <w:rPr>
                <w:sz w:val="20"/>
              </w:rPr>
            </w:pPr>
          </w:p>
        </w:tc>
        <w:tc>
          <w:tcPr>
            <w:tcW w:w="1250" w:type="pct"/>
          </w:tcPr>
          <w:p w14:paraId="0FF725DE" w14:textId="77777777" w:rsidR="009714A9" w:rsidRDefault="009714A9" w:rsidP="008F5574">
            <w:pPr>
              <w:ind w:right="127"/>
              <w:rPr>
                <w:rFonts w:cstheme="minorHAnsi"/>
                <w:bCs/>
                <w:sz w:val="20"/>
                <w:szCs w:val="20"/>
              </w:rPr>
            </w:pPr>
          </w:p>
          <w:p w14:paraId="6B3EDC46" w14:textId="77777777" w:rsidR="009714A9" w:rsidRDefault="009714A9" w:rsidP="008F5574">
            <w:pPr>
              <w:ind w:right="127"/>
              <w:rPr>
                <w:rFonts w:cstheme="minorHAnsi"/>
                <w:bCs/>
                <w:sz w:val="20"/>
                <w:szCs w:val="20"/>
              </w:rPr>
            </w:pPr>
          </w:p>
          <w:p w14:paraId="2C9864EA" w14:textId="77777777" w:rsidR="009714A9" w:rsidRDefault="009714A9" w:rsidP="008F5574">
            <w:pPr>
              <w:ind w:right="127"/>
              <w:rPr>
                <w:rFonts w:cstheme="minorHAnsi"/>
                <w:bCs/>
                <w:sz w:val="20"/>
                <w:szCs w:val="20"/>
              </w:rPr>
            </w:pPr>
          </w:p>
          <w:p w14:paraId="38CC0804" w14:textId="77777777" w:rsidR="009714A9" w:rsidRDefault="009714A9" w:rsidP="008F5574">
            <w:pPr>
              <w:ind w:right="127"/>
              <w:rPr>
                <w:rFonts w:cstheme="minorHAnsi"/>
                <w:bCs/>
                <w:sz w:val="20"/>
                <w:szCs w:val="20"/>
              </w:rPr>
            </w:pPr>
          </w:p>
          <w:p w14:paraId="1D91FBAA" w14:textId="77777777" w:rsidR="009714A9" w:rsidRDefault="009714A9" w:rsidP="008F5574">
            <w:pPr>
              <w:ind w:right="127"/>
              <w:rPr>
                <w:rFonts w:cstheme="minorHAnsi"/>
                <w:bCs/>
                <w:sz w:val="20"/>
                <w:szCs w:val="20"/>
              </w:rPr>
            </w:pPr>
          </w:p>
          <w:p w14:paraId="698E8D6D" w14:textId="77777777" w:rsidR="009714A9" w:rsidRDefault="009714A9" w:rsidP="008F5574">
            <w:pPr>
              <w:ind w:right="127"/>
              <w:rPr>
                <w:rFonts w:cstheme="minorHAnsi"/>
                <w:bCs/>
                <w:sz w:val="20"/>
                <w:szCs w:val="20"/>
              </w:rPr>
            </w:pPr>
          </w:p>
          <w:p w14:paraId="200170F6" w14:textId="77777777" w:rsidR="009714A9" w:rsidRDefault="009714A9" w:rsidP="008F5574">
            <w:pPr>
              <w:ind w:right="127"/>
              <w:rPr>
                <w:rFonts w:cstheme="minorHAnsi"/>
                <w:bCs/>
                <w:sz w:val="20"/>
                <w:szCs w:val="20"/>
              </w:rPr>
            </w:pPr>
          </w:p>
          <w:p w14:paraId="181A733F" w14:textId="77777777" w:rsidR="009714A9" w:rsidRDefault="009714A9" w:rsidP="008F5574">
            <w:pPr>
              <w:ind w:right="127"/>
              <w:rPr>
                <w:rFonts w:cstheme="minorHAnsi"/>
                <w:bCs/>
                <w:sz w:val="20"/>
                <w:szCs w:val="20"/>
              </w:rPr>
            </w:pPr>
          </w:p>
          <w:p w14:paraId="7F707AB1" w14:textId="77777777" w:rsidR="009714A9" w:rsidRDefault="009714A9" w:rsidP="008F5574">
            <w:pPr>
              <w:ind w:right="127"/>
              <w:rPr>
                <w:rFonts w:cstheme="minorHAnsi"/>
                <w:bCs/>
                <w:sz w:val="20"/>
                <w:szCs w:val="20"/>
              </w:rPr>
            </w:pPr>
          </w:p>
          <w:p w14:paraId="7393F7B2" w14:textId="77777777" w:rsidR="009714A9" w:rsidRDefault="009714A9" w:rsidP="008F5574">
            <w:pPr>
              <w:ind w:right="127"/>
              <w:rPr>
                <w:rFonts w:cstheme="minorHAnsi"/>
                <w:bCs/>
                <w:sz w:val="20"/>
                <w:szCs w:val="20"/>
              </w:rPr>
            </w:pPr>
          </w:p>
          <w:p w14:paraId="21B5E0AD" w14:textId="77777777" w:rsidR="009714A9" w:rsidRDefault="009714A9" w:rsidP="008F5574">
            <w:pPr>
              <w:ind w:right="127"/>
              <w:rPr>
                <w:rFonts w:cstheme="minorHAnsi"/>
                <w:bCs/>
                <w:sz w:val="20"/>
                <w:szCs w:val="20"/>
              </w:rPr>
            </w:pPr>
          </w:p>
          <w:p w14:paraId="14A643F4" w14:textId="77777777" w:rsidR="009714A9" w:rsidRDefault="009714A9" w:rsidP="008F5574">
            <w:pPr>
              <w:ind w:right="127"/>
              <w:rPr>
                <w:rFonts w:cstheme="minorHAnsi"/>
                <w:bCs/>
                <w:sz w:val="20"/>
                <w:szCs w:val="20"/>
              </w:rPr>
            </w:pPr>
          </w:p>
          <w:p w14:paraId="40107410" w14:textId="77777777" w:rsidR="009714A9" w:rsidRDefault="009714A9" w:rsidP="008F5574">
            <w:pPr>
              <w:ind w:right="127"/>
              <w:rPr>
                <w:rFonts w:cstheme="minorHAnsi"/>
                <w:bCs/>
                <w:sz w:val="20"/>
                <w:szCs w:val="20"/>
              </w:rPr>
            </w:pPr>
          </w:p>
          <w:p w14:paraId="2E4E953C" w14:textId="77777777" w:rsidR="009714A9" w:rsidRDefault="009714A9" w:rsidP="008F5574">
            <w:pPr>
              <w:ind w:right="127"/>
              <w:rPr>
                <w:rFonts w:cstheme="minorHAnsi"/>
                <w:bCs/>
                <w:sz w:val="20"/>
                <w:szCs w:val="20"/>
              </w:rPr>
            </w:pPr>
          </w:p>
          <w:p w14:paraId="379BDA74" w14:textId="77777777" w:rsidR="009714A9" w:rsidRDefault="009714A9" w:rsidP="008F5574">
            <w:pPr>
              <w:ind w:right="127"/>
              <w:rPr>
                <w:rFonts w:cstheme="minorHAnsi"/>
                <w:bCs/>
                <w:sz w:val="20"/>
                <w:szCs w:val="20"/>
              </w:rPr>
            </w:pPr>
          </w:p>
          <w:p w14:paraId="4E8B4706" w14:textId="77777777" w:rsidR="009714A9" w:rsidRDefault="009714A9" w:rsidP="008F5574">
            <w:pPr>
              <w:ind w:right="127"/>
              <w:rPr>
                <w:rFonts w:cstheme="minorHAnsi"/>
                <w:bCs/>
                <w:sz w:val="20"/>
                <w:szCs w:val="20"/>
              </w:rPr>
            </w:pPr>
          </w:p>
          <w:p w14:paraId="709FD881" w14:textId="77777777" w:rsidR="009714A9" w:rsidRDefault="009714A9" w:rsidP="008F5574">
            <w:pPr>
              <w:ind w:right="127"/>
              <w:rPr>
                <w:rFonts w:cstheme="minorHAnsi"/>
                <w:bCs/>
                <w:sz w:val="20"/>
                <w:szCs w:val="20"/>
              </w:rPr>
            </w:pPr>
          </w:p>
          <w:p w14:paraId="585F6E33" w14:textId="77777777" w:rsidR="009714A9" w:rsidRDefault="009714A9" w:rsidP="008F5574">
            <w:pPr>
              <w:ind w:right="127"/>
              <w:rPr>
                <w:rFonts w:cstheme="minorHAnsi"/>
                <w:bCs/>
                <w:sz w:val="20"/>
                <w:szCs w:val="20"/>
              </w:rPr>
            </w:pPr>
          </w:p>
          <w:p w14:paraId="684C8A53" w14:textId="77777777" w:rsidR="009714A9" w:rsidRDefault="009714A9" w:rsidP="008F5574">
            <w:pPr>
              <w:ind w:right="127"/>
              <w:rPr>
                <w:rFonts w:cstheme="minorHAnsi"/>
                <w:bCs/>
                <w:sz w:val="20"/>
                <w:szCs w:val="20"/>
              </w:rPr>
            </w:pPr>
          </w:p>
          <w:p w14:paraId="112715F5" w14:textId="77777777" w:rsidR="009714A9" w:rsidRDefault="009714A9" w:rsidP="008F5574">
            <w:pPr>
              <w:ind w:right="127"/>
              <w:rPr>
                <w:rFonts w:cstheme="minorHAnsi"/>
                <w:bCs/>
                <w:sz w:val="20"/>
                <w:szCs w:val="20"/>
              </w:rPr>
            </w:pPr>
          </w:p>
          <w:p w14:paraId="4E2D68CC" w14:textId="77777777" w:rsidR="009714A9" w:rsidRDefault="009714A9" w:rsidP="008F5574">
            <w:pPr>
              <w:ind w:right="127"/>
              <w:rPr>
                <w:rFonts w:cstheme="minorHAnsi"/>
                <w:bCs/>
                <w:sz w:val="20"/>
                <w:szCs w:val="20"/>
              </w:rPr>
            </w:pPr>
          </w:p>
          <w:p w14:paraId="6A4DAE33" w14:textId="77777777" w:rsidR="009714A9" w:rsidRDefault="009714A9" w:rsidP="008F5574">
            <w:pPr>
              <w:ind w:right="127"/>
              <w:rPr>
                <w:rFonts w:cstheme="minorHAnsi"/>
                <w:bCs/>
                <w:sz w:val="20"/>
                <w:szCs w:val="20"/>
              </w:rPr>
            </w:pPr>
          </w:p>
          <w:p w14:paraId="209FD5B5" w14:textId="77777777" w:rsidR="009714A9" w:rsidRDefault="009714A9" w:rsidP="008F5574">
            <w:pPr>
              <w:ind w:right="127"/>
              <w:rPr>
                <w:rFonts w:cstheme="minorHAnsi"/>
                <w:bCs/>
                <w:sz w:val="20"/>
                <w:szCs w:val="20"/>
              </w:rPr>
            </w:pPr>
          </w:p>
          <w:p w14:paraId="6E2DC41B" w14:textId="77777777" w:rsidR="009714A9" w:rsidRDefault="009714A9" w:rsidP="008F5574">
            <w:pPr>
              <w:ind w:right="127"/>
              <w:rPr>
                <w:rFonts w:cstheme="minorHAnsi"/>
                <w:bCs/>
                <w:sz w:val="20"/>
                <w:szCs w:val="20"/>
              </w:rPr>
            </w:pPr>
          </w:p>
          <w:p w14:paraId="7F4AA92D" w14:textId="77777777" w:rsidR="009714A9" w:rsidRDefault="009714A9" w:rsidP="008F5574">
            <w:pPr>
              <w:ind w:right="127"/>
              <w:rPr>
                <w:rFonts w:cstheme="minorHAnsi"/>
                <w:bCs/>
                <w:sz w:val="20"/>
                <w:szCs w:val="20"/>
              </w:rPr>
            </w:pPr>
          </w:p>
          <w:p w14:paraId="065030B3" w14:textId="77777777" w:rsidR="009714A9" w:rsidRDefault="009714A9" w:rsidP="008F5574">
            <w:pPr>
              <w:ind w:right="127"/>
              <w:rPr>
                <w:rFonts w:cstheme="minorHAnsi"/>
                <w:bCs/>
                <w:sz w:val="20"/>
                <w:szCs w:val="20"/>
              </w:rPr>
            </w:pPr>
          </w:p>
          <w:p w14:paraId="4D611492" w14:textId="77777777" w:rsidR="009714A9" w:rsidRDefault="009714A9" w:rsidP="008F5574">
            <w:pPr>
              <w:ind w:right="127"/>
              <w:rPr>
                <w:rFonts w:cstheme="minorHAnsi"/>
                <w:bCs/>
                <w:sz w:val="20"/>
                <w:szCs w:val="20"/>
              </w:rPr>
            </w:pPr>
          </w:p>
          <w:p w14:paraId="792AFAF9" w14:textId="77777777" w:rsidR="009714A9" w:rsidRDefault="009714A9" w:rsidP="008F5574">
            <w:pPr>
              <w:ind w:right="127"/>
              <w:rPr>
                <w:rFonts w:cstheme="minorHAnsi"/>
                <w:bCs/>
                <w:sz w:val="20"/>
                <w:szCs w:val="20"/>
              </w:rPr>
            </w:pPr>
          </w:p>
          <w:p w14:paraId="57B47E1B" w14:textId="77777777" w:rsidR="009714A9" w:rsidRDefault="009714A9" w:rsidP="008F5574">
            <w:pPr>
              <w:ind w:right="127"/>
              <w:rPr>
                <w:rFonts w:cstheme="minorHAnsi"/>
                <w:bCs/>
                <w:sz w:val="20"/>
                <w:szCs w:val="20"/>
              </w:rPr>
            </w:pPr>
          </w:p>
          <w:p w14:paraId="13CCE7E1" w14:textId="77777777" w:rsidR="009714A9" w:rsidRDefault="009714A9" w:rsidP="008F5574">
            <w:pPr>
              <w:ind w:right="127"/>
              <w:rPr>
                <w:rFonts w:cstheme="minorHAnsi"/>
                <w:bCs/>
                <w:sz w:val="20"/>
                <w:szCs w:val="20"/>
              </w:rPr>
            </w:pPr>
          </w:p>
          <w:p w14:paraId="0E455F5B" w14:textId="77777777" w:rsidR="009714A9" w:rsidRDefault="009714A9" w:rsidP="008F5574">
            <w:pPr>
              <w:ind w:right="127"/>
              <w:rPr>
                <w:rFonts w:cstheme="minorHAnsi"/>
                <w:bCs/>
                <w:sz w:val="20"/>
                <w:szCs w:val="20"/>
              </w:rPr>
            </w:pPr>
          </w:p>
          <w:p w14:paraId="2C1F0B44" w14:textId="77777777" w:rsidR="009714A9" w:rsidRDefault="009714A9" w:rsidP="008F5574">
            <w:pPr>
              <w:ind w:right="127"/>
              <w:rPr>
                <w:rFonts w:cstheme="minorHAnsi"/>
                <w:bCs/>
                <w:sz w:val="20"/>
                <w:szCs w:val="20"/>
              </w:rPr>
            </w:pPr>
          </w:p>
          <w:p w14:paraId="2127BA6E" w14:textId="77777777" w:rsidR="009714A9" w:rsidRDefault="009714A9" w:rsidP="008F5574">
            <w:pPr>
              <w:ind w:right="127"/>
              <w:rPr>
                <w:rFonts w:cstheme="minorHAnsi"/>
                <w:bCs/>
                <w:sz w:val="20"/>
                <w:szCs w:val="20"/>
              </w:rPr>
            </w:pPr>
          </w:p>
          <w:p w14:paraId="70060B63" w14:textId="77777777" w:rsidR="009714A9" w:rsidRDefault="009714A9" w:rsidP="008F5574">
            <w:pPr>
              <w:ind w:right="127"/>
              <w:rPr>
                <w:rFonts w:cstheme="minorHAnsi"/>
                <w:bCs/>
                <w:sz w:val="20"/>
                <w:szCs w:val="20"/>
              </w:rPr>
            </w:pPr>
          </w:p>
          <w:p w14:paraId="32BE07CE" w14:textId="77777777" w:rsidR="009714A9" w:rsidRDefault="009714A9" w:rsidP="008F5574">
            <w:pPr>
              <w:ind w:right="127"/>
              <w:rPr>
                <w:rFonts w:cstheme="minorHAnsi"/>
                <w:bCs/>
                <w:sz w:val="20"/>
                <w:szCs w:val="20"/>
              </w:rPr>
            </w:pPr>
          </w:p>
          <w:p w14:paraId="506F8FC6" w14:textId="77777777" w:rsidR="009714A9" w:rsidRDefault="009714A9" w:rsidP="008F5574">
            <w:pPr>
              <w:ind w:right="127"/>
              <w:rPr>
                <w:rFonts w:cstheme="minorHAnsi"/>
                <w:bCs/>
                <w:sz w:val="20"/>
                <w:szCs w:val="20"/>
              </w:rPr>
            </w:pPr>
          </w:p>
          <w:p w14:paraId="2FA043FD" w14:textId="77777777" w:rsidR="009714A9" w:rsidRDefault="009714A9" w:rsidP="008F5574">
            <w:pPr>
              <w:ind w:right="127"/>
              <w:rPr>
                <w:rFonts w:cstheme="minorHAnsi"/>
                <w:bCs/>
                <w:sz w:val="20"/>
                <w:szCs w:val="20"/>
              </w:rPr>
            </w:pPr>
          </w:p>
          <w:p w14:paraId="39BB1F35" w14:textId="77777777" w:rsidR="009714A9" w:rsidRDefault="009714A9" w:rsidP="008F5574">
            <w:pPr>
              <w:ind w:right="127"/>
              <w:rPr>
                <w:rFonts w:cstheme="minorHAnsi"/>
                <w:bCs/>
                <w:sz w:val="20"/>
                <w:szCs w:val="20"/>
              </w:rPr>
            </w:pPr>
          </w:p>
          <w:p w14:paraId="1FB1815F" w14:textId="77777777" w:rsidR="009714A9" w:rsidRDefault="009714A9" w:rsidP="008F5574">
            <w:pPr>
              <w:ind w:right="127"/>
              <w:rPr>
                <w:rFonts w:cstheme="minorHAnsi"/>
                <w:bCs/>
                <w:sz w:val="20"/>
                <w:szCs w:val="20"/>
              </w:rPr>
            </w:pPr>
          </w:p>
          <w:p w14:paraId="23415E5E" w14:textId="77777777" w:rsidR="009714A9" w:rsidRDefault="009714A9" w:rsidP="008F5574">
            <w:pPr>
              <w:ind w:right="127"/>
              <w:rPr>
                <w:rFonts w:cstheme="minorHAnsi"/>
                <w:bCs/>
                <w:sz w:val="20"/>
                <w:szCs w:val="20"/>
              </w:rPr>
            </w:pPr>
          </w:p>
          <w:p w14:paraId="6E6C5B92" w14:textId="77777777" w:rsidR="009714A9" w:rsidRDefault="009714A9" w:rsidP="008F5574">
            <w:pPr>
              <w:ind w:right="127"/>
              <w:rPr>
                <w:rFonts w:cstheme="minorHAnsi"/>
                <w:b/>
                <w:sz w:val="20"/>
                <w:szCs w:val="20"/>
                <w:u w:val="single"/>
              </w:rPr>
            </w:pPr>
            <w:r>
              <w:rPr>
                <w:rFonts w:cstheme="minorHAnsi"/>
                <w:b/>
                <w:sz w:val="20"/>
                <w:szCs w:val="20"/>
                <w:u w:val="single"/>
              </w:rPr>
              <w:lastRenderedPageBreak/>
              <w:t>NUMERAL 5:</w:t>
            </w:r>
          </w:p>
          <w:p w14:paraId="651A784D" w14:textId="77777777" w:rsidR="009714A9" w:rsidRDefault="009714A9" w:rsidP="008F5574">
            <w:pPr>
              <w:ind w:right="127"/>
              <w:rPr>
                <w:rFonts w:cstheme="minorHAnsi"/>
                <w:b/>
                <w:sz w:val="20"/>
                <w:szCs w:val="20"/>
              </w:rPr>
            </w:pPr>
            <w:r>
              <w:rPr>
                <w:rFonts w:cstheme="minorHAnsi"/>
                <w:b/>
                <w:sz w:val="20"/>
                <w:szCs w:val="20"/>
              </w:rPr>
              <w:t>Luis Prieto:</w:t>
            </w:r>
          </w:p>
          <w:p w14:paraId="0ED5AC4A" w14:textId="59B08005" w:rsidR="009714A9" w:rsidRPr="004E5568" w:rsidRDefault="009714A9" w:rsidP="008F5574">
            <w:pPr>
              <w:ind w:right="127"/>
              <w:jc w:val="both"/>
              <w:rPr>
                <w:rFonts w:cstheme="minorHAnsi"/>
                <w:bCs/>
                <w:sz w:val="20"/>
                <w:szCs w:val="20"/>
              </w:rPr>
            </w:pPr>
            <w:r w:rsidRPr="004E5568">
              <w:rPr>
                <w:rFonts w:cstheme="minorHAnsi"/>
                <w:bCs/>
                <w:sz w:val="20"/>
                <w:szCs w:val="20"/>
              </w:rPr>
              <w:t>Sugerencia: Conforme al 2.1.17 OGUC el IPT no tiene competencia para determinar medidas de mitigación. Ello corresponde a los organismos sectoriales. Es muy probable que una norma como ésta sea rechazada por la CGR en el trámite de toma de razón.</w:t>
            </w:r>
          </w:p>
        </w:tc>
        <w:tc>
          <w:tcPr>
            <w:tcW w:w="1250" w:type="pct"/>
          </w:tcPr>
          <w:p w14:paraId="4633D70B" w14:textId="77777777" w:rsidR="009714A9" w:rsidRDefault="009714A9" w:rsidP="008F5574">
            <w:pPr>
              <w:ind w:right="127"/>
              <w:rPr>
                <w:rFonts w:cstheme="minorHAnsi"/>
                <w:bCs/>
                <w:sz w:val="20"/>
                <w:szCs w:val="20"/>
              </w:rPr>
            </w:pPr>
          </w:p>
          <w:p w14:paraId="38354F27" w14:textId="77777777" w:rsidR="009714A9" w:rsidRDefault="009714A9" w:rsidP="008F5574">
            <w:pPr>
              <w:ind w:right="127"/>
              <w:rPr>
                <w:rFonts w:cstheme="minorHAnsi"/>
                <w:bCs/>
                <w:sz w:val="20"/>
                <w:szCs w:val="20"/>
              </w:rPr>
            </w:pPr>
          </w:p>
          <w:p w14:paraId="2477BAA7" w14:textId="77777777" w:rsidR="009714A9" w:rsidRDefault="009714A9" w:rsidP="008F5574">
            <w:pPr>
              <w:ind w:right="127"/>
              <w:rPr>
                <w:rFonts w:cstheme="minorHAnsi"/>
                <w:bCs/>
                <w:sz w:val="20"/>
                <w:szCs w:val="20"/>
              </w:rPr>
            </w:pPr>
          </w:p>
          <w:p w14:paraId="5FA462DE" w14:textId="77777777" w:rsidR="009714A9" w:rsidRDefault="009714A9" w:rsidP="008F5574">
            <w:pPr>
              <w:ind w:right="127"/>
              <w:rPr>
                <w:rFonts w:cstheme="minorHAnsi"/>
                <w:bCs/>
                <w:sz w:val="20"/>
                <w:szCs w:val="20"/>
              </w:rPr>
            </w:pPr>
          </w:p>
          <w:p w14:paraId="68B08332" w14:textId="77777777" w:rsidR="009714A9" w:rsidRDefault="009714A9" w:rsidP="008F5574">
            <w:pPr>
              <w:ind w:right="127"/>
              <w:rPr>
                <w:rFonts w:cstheme="minorHAnsi"/>
                <w:bCs/>
                <w:sz w:val="20"/>
                <w:szCs w:val="20"/>
              </w:rPr>
            </w:pPr>
          </w:p>
          <w:p w14:paraId="3BA8932B" w14:textId="77777777" w:rsidR="009714A9" w:rsidRDefault="009714A9" w:rsidP="008F5574">
            <w:pPr>
              <w:ind w:right="127"/>
              <w:rPr>
                <w:rFonts w:cstheme="minorHAnsi"/>
                <w:bCs/>
                <w:sz w:val="20"/>
                <w:szCs w:val="20"/>
              </w:rPr>
            </w:pPr>
          </w:p>
          <w:p w14:paraId="44BE0637" w14:textId="77777777" w:rsidR="009714A9" w:rsidRDefault="009714A9" w:rsidP="008F5574">
            <w:pPr>
              <w:ind w:right="127"/>
              <w:rPr>
                <w:rFonts w:cstheme="minorHAnsi"/>
                <w:bCs/>
                <w:sz w:val="20"/>
                <w:szCs w:val="20"/>
              </w:rPr>
            </w:pPr>
          </w:p>
          <w:p w14:paraId="50BDDC83" w14:textId="77777777" w:rsidR="009714A9" w:rsidRDefault="009714A9" w:rsidP="008F5574">
            <w:pPr>
              <w:ind w:right="127"/>
              <w:rPr>
                <w:rFonts w:cstheme="minorHAnsi"/>
                <w:bCs/>
                <w:sz w:val="20"/>
                <w:szCs w:val="20"/>
              </w:rPr>
            </w:pPr>
          </w:p>
          <w:p w14:paraId="7E41E644" w14:textId="77777777" w:rsidR="009714A9" w:rsidRDefault="009714A9" w:rsidP="008F5574">
            <w:pPr>
              <w:ind w:right="127"/>
              <w:rPr>
                <w:rFonts w:cstheme="minorHAnsi"/>
                <w:bCs/>
                <w:sz w:val="20"/>
                <w:szCs w:val="20"/>
              </w:rPr>
            </w:pPr>
          </w:p>
          <w:p w14:paraId="44C0AD9E" w14:textId="77777777" w:rsidR="009714A9" w:rsidRDefault="009714A9" w:rsidP="008F5574">
            <w:pPr>
              <w:ind w:right="127"/>
              <w:rPr>
                <w:rFonts w:cstheme="minorHAnsi"/>
                <w:bCs/>
                <w:sz w:val="20"/>
                <w:szCs w:val="20"/>
              </w:rPr>
            </w:pPr>
          </w:p>
          <w:p w14:paraId="30210472" w14:textId="77777777" w:rsidR="009714A9" w:rsidRDefault="009714A9" w:rsidP="008F5574">
            <w:pPr>
              <w:ind w:right="127"/>
              <w:rPr>
                <w:rFonts w:cstheme="minorHAnsi"/>
                <w:bCs/>
                <w:sz w:val="20"/>
                <w:szCs w:val="20"/>
              </w:rPr>
            </w:pPr>
          </w:p>
          <w:p w14:paraId="0D0B5DE2" w14:textId="77777777" w:rsidR="009714A9" w:rsidRDefault="009714A9" w:rsidP="008F5574">
            <w:pPr>
              <w:ind w:right="127"/>
              <w:rPr>
                <w:rFonts w:cstheme="minorHAnsi"/>
                <w:bCs/>
                <w:sz w:val="20"/>
                <w:szCs w:val="20"/>
              </w:rPr>
            </w:pPr>
          </w:p>
          <w:p w14:paraId="693430EB" w14:textId="77777777" w:rsidR="009714A9" w:rsidRDefault="009714A9" w:rsidP="008F5574">
            <w:pPr>
              <w:ind w:right="127"/>
              <w:rPr>
                <w:rFonts w:cstheme="minorHAnsi"/>
                <w:bCs/>
                <w:sz w:val="20"/>
                <w:szCs w:val="20"/>
              </w:rPr>
            </w:pPr>
          </w:p>
          <w:p w14:paraId="12B0E14E" w14:textId="77777777" w:rsidR="009714A9" w:rsidRDefault="009714A9" w:rsidP="008F5574">
            <w:pPr>
              <w:ind w:right="127"/>
              <w:rPr>
                <w:rFonts w:cstheme="minorHAnsi"/>
                <w:bCs/>
                <w:sz w:val="20"/>
                <w:szCs w:val="20"/>
              </w:rPr>
            </w:pPr>
          </w:p>
          <w:p w14:paraId="353E8BA6" w14:textId="77777777" w:rsidR="009714A9" w:rsidRDefault="009714A9" w:rsidP="008F5574">
            <w:pPr>
              <w:ind w:right="127"/>
              <w:rPr>
                <w:rFonts w:cstheme="minorHAnsi"/>
                <w:bCs/>
                <w:sz w:val="20"/>
                <w:szCs w:val="20"/>
              </w:rPr>
            </w:pPr>
          </w:p>
          <w:p w14:paraId="3D8AFB3D" w14:textId="77777777" w:rsidR="009714A9" w:rsidRDefault="009714A9" w:rsidP="008F5574">
            <w:pPr>
              <w:ind w:right="127"/>
              <w:rPr>
                <w:rFonts w:cstheme="minorHAnsi"/>
                <w:bCs/>
                <w:sz w:val="20"/>
                <w:szCs w:val="20"/>
              </w:rPr>
            </w:pPr>
          </w:p>
          <w:p w14:paraId="6906A0D7" w14:textId="77777777" w:rsidR="009714A9" w:rsidRDefault="009714A9" w:rsidP="008F5574">
            <w:pPr>
              <w:ind w:right="127"/>
              <w:rPr>
                <w:rFonts w:cstheme="minorHAnsi"/>
                <w:bCs/>
                <w:sz w:val="20"/>
                <w:szCs w:val="20"/>
              </w:rPr>
            </w:pPr>
          </w:p>
          <w:p w14:paraId="6A26EC02" w14:textId="77777777" w:rsidR="009714A9" w:rsidRDefault="009714A9" w:rsidP="008F5574">
            <w:pPr>
              <w:ind w:right="127"/>
              <w:rPr>
                <w:rFonts w:cstheme="minorHAnsi"/>
                <w:bCs/>
                <w:sz w:val="20"/>
                <w:szCs w:val="20"/>
              </w:rPr>
            </w:pPr>
          </w:p>
          <w:p w14:paraId="0F1E7AE6" w14:textId="77777777" w:rsidR="009714A9" w:rsidRDefault="009714A9" w:rsidP="008F5574">
            <w:pPr>
              <w:ind w:right="127"/>
              <w:rPr>
                <w:rFonts w:cstheme="minorHAnsi"/>
                <w:bCs/>
                <w:sz w:val="20"/>
                <w:szCs w:val="20"/>
              </w:rPr>
            </w:pPr>
          </w:p>
          <w:p w14:paraId="5FFCF44D" w14:textId="77777777" w:rsidR="009714A9" w:rsidRDefault="009714A9" w:rsidP="008F5574">
            <w:pPr>
              <w:ind w:right="127"/>
              <w:rPr>
                <w:rFonts w:cstheme="minorHAnsi"/>
                <w:bCs/>
                <w:sz w:val="20"/>
                <w:szCs w:val="20"/>
              </w:rPr>
            </w:pPr>
          </w:p>
          <w:p w14:paraId="3EC6A237" w14:textId="77777777" w:rsidR="009714A9" w:rsidRDefault="009714A9" w:rsidP="008F5574">
            <w:pPr>
              <w:ind w:right="127"/>
              <w:rPr>
                <w:rFonts w:cstheme="minorHAnsi"/>
                <w:bCs/>
                <w:sz w:val="20"/>
                <w:szCs w:val="20"/>
              </w:rPr>
            </w:pPr>
          </w:p>
          <w:p w14:paraId="4936AD2C" w14:textId="77777777" w:rsidR="009714A9" w:rsidRDefault="009714A9" w:rsidP="008F5574">
            <w:pPr>
              <w:ind w:right="127"/>
              <w:rPr>
                <w:rFonts w:cstheme="minorHAnsi"/>
                <w:bCs/>
                <w:sz w:val="20"/>
                <w:szCs w:val="20"/>
              </w:rPr>
            </w:pPr>
          </w:p>
          <w:p w14:paraId="6B5FC0E7" w14:textId="77777777" w:rsidR="009714A9" w:rsidRDefault="009714A9" w:rsidP="008F5574">
            <w:pPr>
              <w:ind w:right="127"/>
              <w:rPr>
                <w:rFonts w:cstheme="minorHAnsi"/>
                <w:bCs/>
                <w:sz w:val="20"/>
                <w:szCs w:val="20"/>
              </w:rPr>
            </w:pPr>
          </w:p>
          <w:p w14:paraId="4BE4FB40" w14:textId="77777777" w:rsidR="009714A9" w:rsidRDefault="009714A9" w:rsidP="008F5574">
            <w:pPr>
              <w:ind w:right="127"/>
              <w:rPr>
                <w:rFonts w:cstheme="minorHAnsi"/>
                <w:bCs/>
                <w:sz w:val="20"/>
                <w:szCs w:val="20"/>
              </w:rPr>
            </w:pPr>
          </w:p>
          <w:p w14:paraId="337C5CD8" w14:textId="77777777" w:rsidR="009714A9" w:rsidRDefault="009714A9" w:rsidP="008F5574">
            <w:pPr>
              <w:ind w:right="127"/>
              <w:rPr>
                <w:rFonts w:cstheme="minorHAnsi"/>
                <w:bCs/>
                <w:sz w:val="20"/>
                <w:szCs w:val="20"/>
              </w:rPr>
            </w:pPr>
          </w:p>
          <w:p w14:paraId="0E2D417E" w14:textId="77777777" w:rsidR="009714A9" w:rsidRDefault="009714A9" w:rsidP="008F5574">
            <w:pPr>
              <w:ind w:right="127"/>
              <w:rPr>
                <w:rFonts w:cstheme="minorHAnsi"/>
                <w:bCs/>
                <w:sz w:val="20"/>
                <w:szCs w:val="20"/>
              </w:rPr>
            </w:pPr>
          </w:p>
          <w:p w14:paraId="2E273EF3" w14:textId="77777777" w:rsidR="009714A9" w:rsidRDefault="009714A9" w:rsidP="008F5574">
            <w:pPr>
              <w:ind w:right="127"/>
              <w:rPr>
                <w:rFonts w:cstheme="minorHAnsi"/>
                <w:bCs/>
                <w:sz w:val="20"/>
                <w:szCs w:val="20"/>
              </w:rPr>
            </w:pPr>
          </w:p>
          <w:p w14:paraId="4387F3DD" w14:textId="77777777" w:rsidR="009714A9" w:rsidRDefault="009714A9" w:rsidP="008F5574">
            <w:pPr>
              <w:ind w:right="127"/>
              <w:rPr>
                <w:rFonts w:cstheme="minorHAnsi"/>
                <w:bCs/>
                <w:sz w:val="20"/>
                <w:szCs w:val="20"/>
              </w:rPr>
            </w:pPr>
          </w:p>
          <w:p w14:paraId="7F157C28" w14:textId="77777777" w:rsidR="009714A9" w:rsidRDefault="009714A9" w:rsidP="008F5574">
            <w:pPr>
              <w:ind w:right="127"/>
              <w:rPr>
                <w:rFonts w:cstheme="minorHAnsi"/>
                <w:bCs/>
                <w:sz w:val="20"/>
                <w:szCs w:val="20"/>
              </w:rPr>
            </w:pPr>
          </w:p>
          <w:p w14:paraId="68987DC9" w14:textId="77777777" w:rsidR="009714A9" w:rsidRDefault="009714A9" w:rsidP="008F5574">
            <w:pPr>
              <w:ind w:right="127"/>
              <w:rPr>
                <w:rFonts w:cstheme="minorHAnsi"/>
                <w:bCs/>
                <w:sz w:val="20"/>
                <w:szCs w:val="20"/>
              </w:rPr>
            </w:pPr>
          </w:p>
          <w:p w14:paraId="56AA8C65" w14:textId="77777777" w:rsidR="009714A9" w:rsidRDefault="009714A9" w:rsidP="008F5574">
            <w:pPr>
              <w:ind w:right="127"/>
              <w:rPr>
                <w:rFonts w:cstheme="minorHAnsi"/>
                <w:bCs/>
                <w:sz w:val="20"/>
                <w:szCs w:val="20"/>
              </w:rPr>
            </w:pPr>
          </w:p>
          <w:p w14:paraId="08B20025" w14:textId="77777777" w:rsidR="009714A9" w:rsidRDefault="009714A9" w:rsidP="008F5574">
            <w:pPr>
              <w:ind w:right="127"/>
              <w:rPr>
                <w:rFonts w:cstheme="minorHAnsi"/>
                <w:bCs/>
                <w:sz w:val="20"/>
                <w:szCs w:val="20"/>
              </w:rPr>
            </w:pPr>
          </w:p>
          <w:p w14:paraId="65A3B993" w14:textId="77777777" w:rsidR="009714A9" w:rsidRDefault="009714A9" w:rsidP="008F5574">
            <w:pPr>
              <w:ind w:right="127"/>
              <w:rPr>
                <w:rFonts w:cstheme="minorHAnsi"/>
                <w:bCs/>
                <w:sz w:val="20"/>
                <w:szCs w:val="20"/>
              </w:rPr>
            </w:pPr>
          </w:p>
          <w:p w14:paraId="4AAB1F40" w14:textId="77777777" w:rsidR="009714A9" w:rsidRDefault="009714A9" w:rsidP="008F5574">
            <w:pPr>
              <w:ind w:right="127"/>
              <w:rPr>
                <w:rFonts w:cstheme="minorHAnsi"/>
                <w:bCs/>
                <w:sz w:val="20"/>
                <w:szCs w:val="20"/>
              </w:rPr>
            </w:pPr>
          </w:p>
          <w:p w14:paraId="1E7EFDAF" w14:textId="77777777" w:rsidR="009714A9" w:rsidRDefault="009714A9" w:rsidP="008F5574">
            <w:pPr>
              <w:ind w:right="127"/>
              <w:rPr>
                <w:rFonts w:cstheme="minorHAnsi"/>
                <w:bCs/>
                <w:sz w:val="20"/>
                <w:szCs w:val="20"/>
              </w:rPr>
            </w:pPr>
          </w:p>
          <w:p w14:paraId="37DDFFDE" w14:textId="77777777" w:rsidR="009714A9" w:rsidRDefault="009714A9" w:rsidP="008F5574">
            <w:pPr>
              <w:ind w:right="127"/>
              <w:rPr>
                <w:rFonts w:cstheme="minorHAnsi"/>
                <w:bCs/>
                <w:sz w:val="20"/>
                <w:szCs w:val="20"/>
              </w:rPr>
            </w:pPr>
          </w:p>
          <w:p w14:paraId="52E837FE" w14:textId="77777777" w:rsidR="009714A9" w:rsidRDefault="009714A9" w:rsidP="008F5574">
            <w:pPr>
              <w:ind w:right="127"/>
              <w:rPr>
                <w:rFonts w:cstheme="minorHAnsi"/>
                <w:bCs/>
                <w:sz w:val="20"/>
                <w:szCs w:val="20"/>
              </w:rPr>
            </w:pPr>
          </w:p>
          <w:p w14:paraId="1DEF7310" w14:textId="77777777" w:rsidR="009714A9" w:rsidRDefault="009714A9" w:rsidP="008F5574">
            <w:pPr>
              <w:ind w:right="127"/>
              <w:rPr>
                <w:rFonts w:cstheme="minorHAnsi"/>
                <w:bCs/>
                <w:sz w:val="20"/>
                <w:szCs w:val="20"/>
              </w:rPr>
            </w:pPr>
          </w:p>
          <w:p w14:paraId="447719F1" w14:textId="77777777" w:rsidR="009714A9" w:rsidRDefault="009714A9" w:rsidP="008F5574">
            <w:pPr>
              <w:ind w:right="127"/>
              <w:rPr>
                <w:rFonts w:cstheme="minorHAnsi"/>
                <w:bCs/>
                <w:sz w:val="20"/>
                <w:szCs w:val="20"/>
              </w:rPr>
            </w:pPr>
          </w:p>
          <w:p w14:paraId="15A9D3F6" w14:textId="77777777" w:rsidR="009714A9" w:rsidRDefault="009714A9" w:rsidP="008F5574">
            <w:pPr>
              <w:ind w:right="127"/>
              <w:rPr>
                <w:rFonts w:cstheme="minorHAnsi"/>
                <w:bCs/>
                <w:sz w:val="20"/>
                <w:szCs w:val="20"/>
              </w:rPr>
            </w:pPr>
          </w:p>
          <w:p w14:paraId="2CE18281" w14:textId="57AC5498" w:rsidR="009714A9" w:rsidRDefault="009714A9" w:rsidP="003A4653">
            <w:pPr>
              <w:ind w:right="127"/>
              <w:jc w:val="both"/>
              <w:rPr>
                <w:rFonts w:cstheme="minorHAnsi"/>
                <w:b/>
                <w:sz w:val="20"/>
                <w:szCs w:val="20"/>
                <w:u w:val="single"/>
              </w:rPr>
            </w:pPr>
            <w:r>
              <w:rPr>
                <w:rFonts w:cstheme="minorHAnsi"/>
                <w:b/>
                <w:sz w:val="20"/>
                <w:szCs w:val="20"/>
                <w:u w:val="single"/>
              </w:rPr>
              <w:lastRenderedPageBreak/>
              <w:t>Respecto del numeral 5:</w:t>
            </w:r>
          </w:p>
          <w:p w14:paraId="62586A80" w14:textId="77777777" w:rsidR="009714A9" w:rsidRDefault="009714A9" w:rsidP="003A4653">
            <w:pPr>
              <w:ind w:right="127"/>
              <w:jc w:val="both"/>
              <w:rPr>
                <w:rFonts w:cstheme="minorHAnsi"/>
                <w:bCs/>
                <w:sz w:val="20"/>
                <w:szCs w:val="20"/>
              </w:rPr>
            </w:pPr>
            <w:r>
              <w:rPr>
                <w:rFonts w:cstheme="minorHAnsi"/>
                <w:bCs/>
                <w:sz w:val="20"/>
                <w:szCs w:val="20"/>
              </w:rPr>
              <w:t>El objetivo de esta modificación era traspasar el texto que se está trabajando en otra modificación a la OGUC, en materia de riesgos. Considerando que se requiere exponer modificaciones a otros preceptos para explicar estos ajustes, se tomó la decisión de eliminarlos del texto definitivo y continuar su tramitación en otro decreto.</w:t>
            </w:r>
          </w:p>
          <w:p w14:paraId="37F77098" w14:textId="77777777" w:rsidR="009714A9" w:rsidRPr="004E04FE" w:rsidRDefault="009714A9" w:rsidP="008F5574">
            <w:pPr>
              <w:ind w:right="127"/>
              <w:rPr>
                <w:rFonts w:cstheme="minorHAnsi"/>
                <w:bCs/>
                <w:sz w:val="20"/>
                <w:szCs w:val="20"/>
              </w:rPr>
            </w:pPr>
          </w:p>
        </w:tc>
      </w:tr>
      <w:tr w:rsidR="009714A9" w:rsidRPr="00536FF3" w14:paraId="1E6B0DC6" w14:textId="7D2CA69D" w:rsidTr="000C48A6">
        <w:trPr>
          <w:trHeight w:val="290"/>
          <w:jc w:val="center"/>
        </w:trPr>
        <w:tc>
          <w:tcPr>
            <w:tcW w:w="1250" w:type="pct"/>
          </w:tcPr>
          <w:p w14:paraId="240DCFD7" w14:textId="77777777" w:rsidR="009714A9" w:rsidRDefault="009714A9" w:rsidP="008F5574">
            <w:pPr>
              <w:spacing w:line="276" w:lineRule="auto"/>
              <w:ind w:left="164" w:right="172"/>
              <w:jc w:val="both"/>
              <w:rPr>
                <w:sz w:val="20"/>
              </w:rPr>
            </w:pPr>
          </w:p>
          <w:p w14:paraId="66480721" w14:textId="77707984" w:rsidR="009714A9" w:rsidRDefault="009714A9" w:rsidP="008F5574">
            <w:pPr>
              <w:spacing w:line="276" w:lineRule="auto"/>
              <w:ind w:left="164" w:right="172"/>
              <w:jc w:val="both"/>
              <w:rPr>
                <w:sz w:val="20"/>
              </w:rPr>
            </w:pPr>
            <w:r w:rsidRPr="00964305">
              <w:rPr>
                <w:rFonts w:cstheme="minorHAnsi"/>
                <w:b/>
                <w:color w:val="000000"/>
                <w:sz w:val="20"/>
                <w:szCs w:val="20"/>
              </w:rPr>
              <w:t>Artículo 3.1.6.</w:t>
            </w:r>
            <w:r>
              <w:rPr>
                <w:sz w:val="20"/>
              </w:rPr>
              <w:t xml:space="preserve"> </w:t>
            </w:r>
            <w:r w:rsidRPr="007D256C">
              <w:rPr>
                <w:sz w:val="20"/>
              </w:rPr>
              <w:t xml:space="preserve">Para solicitar al Director de Obras Municipales la aprobación correspondiente en los casos contemplados en los numerales 2 y 3 del artículo 2.2.4. de esta Ordenanza, se deberán presentar los siguientes antecedentes: </w:t>
            </w:r>
          </w:p>
          <w:p w14:paraId="1966C751" w14:textId="77777777" w:rsidR="009714A9" w:rsidRDefault="009714A9" w:rsidP="008F5574">
            <w:pPr>
              <w:spacing w:line="276" w:lineRule="auto"/>
              <w:ind w:left="164" w:right="172"/>
              <w:jc w:val="both"/>
              <w:rPr>
                <w:sz w:val="20"/>
              </w:rPr>
            </w:pPr>
          </w:p>
          <w:p w14:paraId="36190235" w14:textId="77777777" w:rsidR="009714A9" w:rsidRDefault="009714A9" w:rsidP="008F5574">
            <w:pPr>
              <w:spacing w:line="276" w:lineRule="auto"/>
              <w:ind w:left="164" w:right="172"/>
              <w:jc w:val="both"/>
              <w:rPr>
                <w:sz w:val="20"/>
              </w:rPr>
            </w:pPr>
          </w:p>
          <w:p w14:paraId="78C0D6B3" w14:textId="77777777" w:rsidR="009714A9" w:rsidRDefault="009714A9" w:rsidP="008F5574">
            <w:pPr>
              <w:spacing w:line="276" w:lineRule="auto"/>
              <w:ind w:left="164" w:right="172"/>
              <w:jc w:val="both"/>
              <w:rPr>
                <w:sz w:val="20"/>
              </w:rPr>
            </w:pPr>
          </w:p>
          <w:p w14:paraId="744676E5" w14:textId="5C1DD6F4" w:rsidR="009714A9" w:rsidRDefault="009714A9">
            <w:pPr>
              <w:pStyle w:val="Prrafodelista"/>
              <w:numPr>
                <w:ilvl w:val="0"/>
                <w:numId w:val="23"/>
              </w:numPr>
              <w:spacing w:line="276" w:lineRule="auto"/>
              <w:ind w:left="458" w:right="172" w:hanging="283"/>
              <w:jc w:val="both"/>
              <w:rPr>
                <w:sz w:val="20"/>
              </w:rPr>
            </w:pPr>
            <w:r w:rsidRPr="007D256C">
              <w:rPr>
                <w:sz w:val="20"/>
              </w:rPr>
              <w:t xml:space="preserve">En el caso señalado en el numeral 2 del artículo 2.2.4., para solicitar el permiso de ejecución de obras de urbanización de los terrenos </w:t>
            </w:r>
            <w:r w:rsidRPr="007D256C">
              <w:rPr>
                <w:sz w:val="20"/>
              </w:rPr>
              <w:lastRenderedPageBreak/>
              <w:t xml:space="preserve">afectos a utilidad pública, se deberán presentar los planos de los proyectos de las obras de urbanización definidas por el Director de Obras Municipales, de conformidad al inciso segundo del artículo 2.2.4. de esta Ordenanza, debidamente firmados por los profesionales competentes. </w:t>
            </w:r>
          </w:p>
          <w:p w14:paraId="7EB7DDA9" w14:textId="77777777" w:rsidR="009714A9" w:rsidRDefault="009714A9" w:rsidP="008F5574">
            <w:pPr>
              <w:pStyle w:val="Prrafodelista"/>
              <w:spacing w:line="276" w:lineRule="auto"/>
              <w:ind w:left="458" w:right="172"/>
              <w:jc w:val="both"/>
              <w:rPr>
                <w:sz w:val="20"/>
              </w:rPr>
            </w:pPr>
          </w:p>
          <w:p w14:paraId="01ECF490" w14:textId="77777777" w:rsidR="009714A9" w:rsidRPr="007D256C" w:rsidRDefault="009714A9" w:rsidP="008F5574">
            <w:pPr>
              <w:pStyle w:val="Prrafodelista"/>
              <w:spacing w:line="276" w:lineRule="auto"/>
              <w:ind w:left="458" w:right="172"/>
              <w:jc w:val="both"/>
              <w:rPr>
                <w:sz w:val="20"/>
              </w:rPr>
            </w:pPr>
          </w:p>
          <w:p w14:paraId="4CE9251D" w14:textId="6BD09E62" w:rsidR="009714A9" w:rsidRPr="007D256C" w:rsidRDefault="009714A9">
            <w:pPr>
              <w:pStyle w:val="Prrafodelista"/>
              <w:numPr>
                <w:ilvl w:val="0"/>
                <w:numId w:val="23"/>
              </w:numPr>
              <w:spacing w:line="276" w:lineRule="auto"/>
              <w:ind w:left="458" w:right="172" w:hanging="283"/>
              <w:jc w:val="both"/>
              <w:rPr>
                <w:sz w:val="20"/>
              </w:rPr>
            </w:pPr>
            <w:r w:rsidRPr="007D256C">
              <w:rPr>
                <w:sz w:val="20"/>
              </w:rPr>
              <w:t xml:space="preserve">En el caso señalado en el numeral 3 del artículo 2.2.4., para aprobar la división de un predio afecto a utilidad pública, se deberán presentar los documentos que se indican en los artículos 3.1.4. </w:t>
            </w:r>
            <w:proofErr w:type="spellStart"/>
            <w:r w:rsidRPr="007D256C">
              <w:rPr>
                <w:sz w:val="20"/>
              </w:rPr>
              <w:t>ó</w:t>
            </w:r>
            <w:proofErr w:type="spellEnd"/>
            <w:r w:rsidRPr="007D256C">
              <w:rPr>
                <w:sz w:val="20"/>
              </w:rPr>
              <w:t xml:space="preserve"> 3.1.5. de esta Ordenanza, según corresponda.</w:t>
            </w:r>
          </w:p>
          <w:p w14:paraId="6BA1EBA8" w14:textId="77777777" w:rsidR="009714A9" w:rsidRDefault="009714A9" w:rsidP="008F5574">
            <w:pPr>
              <w:spacing w:line="276" w:lineRule="auto"/>
              <w:ind w:left="164" w:right="172"/>
              <w:jc w:val="both"/>
              <w:rPr>
                <w:sz w:val="20"/>
              </w:rPr>
            </w:pPr>
          </w:p>
          <w:p w14:paraId="64358461" w14:textId="77777777" w:rsidR="009714A9" w:rsidRDefault="009714A9" w:rsidP="008F5574">
            <w:pPr>
              <w:spacing w:line="276" w:lineRule="auto"/>
              <w:ind w:left="164" w:right="172"/>
              <w:jc w:val="both"/>
              <w:rPr>
                <w:sz w:val="20"/>
              </w:rPr>
            </w:pPr>
          </w:p>
          <w:p w14:paraId="2CFBD8FA" w14:textId="77777777" w:rsidR="009714A9" w:rsidRDefault="009714A9" w:rsidP="008F5574">
            <w:pPr>
              <w:spacing w:line="276" w:lineRule="auto"/>
              <w:ind w:left="164" w:right="172"/>
              <w:jc w:val="both"/>
              <w:rPr>
                <w:sz w:val="20"/>
              </w:rPr>
            </w:pPr>
          </w:p>
          <w:p w14:paraId="60CB6A3E" w14:textId="77777777" w:rsidR="009714A9" w:rsidRDefault="009714A9" w:rsidP="008F5574">
            <w:pPr>
              <w:spacing w:line="276" w:lineRule="auto"/>
              <w:ind w:left="164" w:right="172"/>
              <w:jc w:val="both"/>
              <w:rPr>
                <w:sz w:val="20"/>
              </w:rPr>
            </w:pPr>
          </w:p>
          <w:p w14:paraId="5F74CB4E" w14:textId="77777777" w:rsidR="009714A9" w:rsidRDefault="009714A9" w:rsidP="008F5574">
            <w:pPr>
              <w:spacing w:line="276" w:lineRule="auto"/>
              <w:ind w:left="164" w:right="172"/>
              <w:jc w:val="both"/>
              <w:rPr>
                <w:sz w:val="20"/>
              </w:rPr>
            </w:pPr>
          </w:p>
          <w:p w14:paraId="6A682036" w14:textId="28B1A6DE" w:rsidR="009714A9" w:rsidRPr="00D02588" w:rsidRDefault="009714A9" w:rsidP="008F5574">
            <w:pPr>
              <w:spacing w:line="276" w:lineRule="auto"/>
              <w:ind w:left="164" w:right="172"/>
              <w:jc w:val="both"/>
              <w:rPr>
                <w:sz w:val="20"/>
              </w:rPr>
            </w:pPr>
          </w:p>
        </w:tc>
        <w:tc>
          <w:tcPr>
            <w:tcW w:w="1250" w:type="pct"/>
          </w:tcPr>
          <w:p w14:paraId="4AE443F1" w14:textId="77777777" w:rsidR="009714A9" w:rsidRPr="00C62A49" w:rsidRDefault="009714A9" w:rsidP="008F5574">
            <w:pPr>
              <w:ind w:right="127"/>
              <w:jc w:val="both"/>
              <w:rPr>
                <w:sz w:val="20"/>
                <w:szCs w:val="20"/>
              </w:rPr>
            </w:pPr>
          </w:p>
          <w:p w14:paraId="320F4DF1" w14:textId="1AF1C3FB" w:rsidR="009714A9" w:rsidRPr="00C62A49" w:rsidRDefault="009714A9" w:rsidP="008F5574">
            <w:pPr>
              <w:ind w:right="127"/>
              <w:jc w:val="both"/>
              <w:rPr>
                <w:sz w:val="20"/>
                <w:szCs w:val="20"/>
              </w:rPr>
            </w:pPr>
            <w:r w:rsidRPr="00C62A49">
              <w:rPr>
                <w:rFonts w:cstheme="minorHAnsi"/>
                <w:b/>
                <w:color w:val="000000"/>
                <w:sz w:val="20"/>
                <w:szCs w:val="20"/>
              </w:rPr>
              <w:t>Artículo 3.1.6.</w:t>
            </w:r>
            <w:r w:rsidRPr="00C62A49">
              <w:rPr>
                <w:sz w:val="20"/>
              </w:rPr>
              <w:t xml:space="preserve"> </w:t>
            </w:r>
            <w:r w:rsidRPr="00C62A49">
              <w:rPr>
                <w:sz w:val="20"/>
                <w:szCs w:val="20"/>
              </w:rPr>
              <w:t xml:space="preserve">Para solicitar al Director de Obras Municipales </w:t>
            </w:r>
            <w:del w:id="265" w:author="DPNU" w:date="2024-09-13T17:17:00Z" w16du:dateUtc="2024-09-13T20:17:00Z">
              <w:r w:rsidRPr="002F27D8">
                <w:rPr>
                  <w:sz w:val="20"/>
                  <w:highlight w:val="yellow"/>
                </w:rPr>
                <w:delText xml:space="preserve">la aprobación correspondiente </w:delText>
              </w:r>
            </w:del>
            <w:ins w:id="266" w:author="DPNU" w:date="2024-09-13T17:17:00Z" w16du:dateUtc="2024-09-13T20:17:00Z">
              <w:r w:rsidRPr="002F27D8">
                <w:rPr>
                  <w:sz w:val="20"/>
                  <w:szCs w:val="20"/>
                  <w:highlight w:val="yellow"/>
                </w:rPr>
                <w:t>un permiso para ejecución de obras de urbanización</w:t>
              </w:r>
              <w:r w:rsidRPr="00C62A49">
                <w:rPr>
                  <w:sz w:val="20"/>
                  <w:szCs w:val="20"/>
                </w:rPr>
                <w:t xml:space="preserve"> </w:t>
              </w:r>
            </w:ins>
            <w:r w:rsidRPr="00C62A49">
              <w:rPr>
                <w:sz w:val="20"/>
                <w:szCs w:val="20"/>
              </w:rPr>
              <w:t xml:space="preserve">en los casos </w:t>
            </w:r>
            <w:del w:id="267" w:author="DPNU" w:date="2024-09-13T17:17:00Z" w16du:dateUtc="2024-09-13T20:17:00Z">
              <w:r w:rsidRPr="002F27D8">
                <w:rPr>
                  <w:sz w:val="20"/>
                  <w:highlight w:val="yellow"/>
                </w:rPr>
                <w:delText>contemplados</w:delText>
              </w:r>
            </w:del>
            <w:ins w:id="268" w:author="DPNU" w:date="2024-09-13T17:17:00Z" w16du:dateUtc="2024-09-13T20:17:00Z">
              <w:r w:rsidRPr="002F27D8">
                <w:rPr>
                  <w:sz w:val="20"/>
                  <w:szCs w:val="20"/>
                  <w:highlight w:val="yellow"/>
                </w:rPr>
                <w:t>señalados</w:t>
              </w:r>
            </w:ins>
            <w:r w:rsidRPr="002F27D8">
              <w:rPr>
                <w:sz w:val="20"/>
                <w:szCs w:val="20"/>
                <w:highlight w:val="yellow"/>
              </w:rPr>
              <w:t xml:space="preserve"> en </w:t>
            </w:r>
            <w:del w:id="269" w:author="DPNU" w:date="2024-09-13T17:17:00Z" w16du:dateUtc="2024-09-13T20:17:00Z">
              <w:r w:rsidRPr="002F27D8">
                <w:rPr>
                  <w:sz w:val="20"/>
                  <w:highlight w:val="yellow"/>
                </w:rPr>
                <w:delText>los numerales</w:delText>
              </w:r>
            </w:del>
            <w:ins w:id="270" w:author="DPNU" w:date="2024-09-13T17:17:00Z" w16du:dateUtc="2024-09-13T20:17:00Z">
              <w:r w:rsidRPr="002F27D8">
                <w:rPr>
                  <w:sz w:val="20"/>
                  <w:szCs w:val="20"/>
                  <w:highlight w:val="yellow"/>
                </w:rPr>
                <w:t>el numeral</w:t>
              </w:r>
            </w:ins>
            <w:r w:rsidRPr="002F27D8">
              <w:rPr>
                <w:sz w:val="20"/>
                <w:szCs w:val="20"/>
                <w:highlight w:val="yellow"/>
              </w:rPr>
              <w:t xml:space="preserve"> 2 </w:t>
            </w:r>
            <w:del w:id="271" w:author="DPNU" w:date="2024-09-13T17:17:00Z" w16du:dateUtc="2024-09-13T20:17:00Z">
              <w:r w:rsidRPr="002F27D8">
                <w:rPr>
                  <w:sz w:val="20"/>
                  <w:highlight w:val="yellow"/>
                </w:rPr>
                <w:delText>y 3</w:delText>
              </w:r>
              <w:r w:rsidRPr="00C62A49">
                <w:rPr>
                  <w:sz w:val="20"/>
                </w:rPr>
                <w:delText xml:space="preserve"> </w:delText>
              </w:r>
            </w:del>
            <w:r w:rsidRPr="00C62A49">
              <w:rPr>
                <w:sz w:val="20"/>
                <w:szCs w:val="20"/>
              </w:rPr>
              <w:t xml:space="preserve">del artículo 2.2.4. </w:t>
            </w:r>
            <w:del w:id="272" w:author="DPNU" w:date="2024-09-13T17:17:00Z" w16du:dateUtc="2024-09-13T20:17:00Z">
              <w:r w:rsidRPr="002F27D8">
                <w:rPr>
                  <w:sz w:val="20"/>
                  <w:highlight w:val="yellow"/>
                </w:rPr>
                <w:delText xml:space="preserve">de esta Ordenanza, </w:delText>
              </w:r>
            </w:del>
            <w:ins w:id="273" w:author="DPNU" w:date="2024-09-13T17:17:00Z" w16du:dateUtc="2024-09-13T20:17:00Z">
              <w:r w:rsidRPr="002F27D8">
                <w:rPr>
                  <w:sz w:val="20"/>
                  <w:szCs w:val="20"/>
                  <w:highlight w:val="yellow"/>
                </w:rPr>
                <w:t>y el artículo 2.2.4. bis,</w:t>
              </w:r>
              <w:r w:rsidRPr="00C62A49">
                <w:rPr>
                  <w:sz w:val="20"/>
                  <w:szCs w:val="20"/>
                </w:rPr>
                <w:t xml:space="preserve"> </w:t>
              </w:r>
            </w:ins>
            <w:r w:rsidRPr="00C62A49">
              <w:rPr>
                <w:sz w:val="20"/>
                <w:szCs w:val="20"/>
              </w:rPr>
              <w:t xml:space="preserve">se deberán presentar los siguientes </w:t>
            </w:r>
            <w:del w:id="274" w:author="DPNU" w:date="2024-09-13T17:17:00Z" w16du:dateUtc="2024-09-13T20:17:00Z">
              <w:r w:rsidRPr="002F27D8">
                <w:rPr>
                  <w:sz w:val="20"/>
                  <w:highlight w:val="yellow"/>
                </w:rPr>
                <w:delText xml:space="preserve">antecedentes: </w:delText>
              </w:r>
            </w:del>
            <w:ins w:id="275" w:author="DPNU" w:date="2024-09-13T17:17:00Z" w16du:dateUtc="2024-09-13T20:17:00Z">
              <w:r w:rsidRPr="002F27D8">
                <w:rPr>
                  <w:sz w:val="20"/>
                  <w:szCs w:val="20"/>
                  <w:highlight w:val="yellow"/>
                </w:rPr>
                <w:t>documentos:</w:t>
              </w:r>
            </w:ins>
          </w:p>
          <w:p w14:paraId="102DE4C7" w14:textId="77777777" w:rsidR="009714A9" w:rsidRPr="00C62A49" w:rsidRDefault="009714A9" w:rsidP="008F5574">
            <w:pPr>
              <w:ind w:right="127"/>
              <w:jc w:val="both"/>
              <w:rPr>
                <w:sz w:val="20"/>
                <w:szCs w:val="20"/>
              </w:rPr>
            </w:pPr>
          </w:p>
          <w:p w14:paraId="4BAE720C" w14:textId="332516E4" w:rsidR="009714A9" w:rsidRPr="00C62A49" w:rsidRDefault="009714A9" w:rsidP="008F5574">
            <w:pPr>
              <w:ind w:left="525" w:right="127" w:hanging="525"/>
              <w:jc w:val="both"/>
              <w:rPr>
                <w:ins w:id="276" w:author="DPNU" w:date="2024-09-13T17:17:00Z" w16du:dateUtc="2024-09-13T20:17:00Z"/>
                <w:sz w:val="20"/>
                <w:szCs w:val="20"/>
              </w:rPr>
            </w:pPr>
            <w:ins w:id="277" w:author="DPNU" w:date="2024-09-13T17:17:00Z" w16du:dateUtc="2024-09-13T20:17:00Z">
              <w:r w:rsidRPr="00C62A49">
                <w:rPr>
                  <w:sz w:val="20"/>
                  <w:szCs w:val="20"/>
                </w:rPr>
                <w:t>1.</w:t>
              </w:r>
              <w:r w:rsidRPr="00C62A49">
                <w:rPr>
                  <w:sz w:val="20"/>
                  <w:szCs w:val="20"/>
                </w:rPr>
                <w:tab/>
              </w:r>
              <w:r w:rsidRPr="002F27D8">
                <w:rPr>
                  <w:sz w:val="20"/>
                  <w:szCs w:val="20"/>
                  <w:highlight w:val="yellow"/>
                </w:rPr>
                <w:t>Solicitud firmada</w:t>
              </w:r>
            </w:ins>
            <w:r w:rsidRPr="002F27D8">
              <w:rPr>
                <w:sz w:val="20"/>
                <w:szCs w:val="20"/>
                <w:highlight w:val="yellow"/>
              </w:rPr>
              <w:t xml:space="preserve"> </w:t>
            </w:r>
            <w:del w:id="278" w:author="DPNU" w:date="2024-09-13T17:17:00Z" w16du:dateUtc="2024-09-13T20:17:00Z">
              <w:r w:rsidRPr="002F27D8">
                <w:rPr>
                  <w:sz w:val="20"/>
                  <w:highlight w:val="yellow"/>
                </w:rPr>
                <w:delText>En el caso señalado en el numeral 2 del artículo 2.2.4., para solicitar el permiso de ejecución de obras de urbanización de los terrenos afectos a utilidad pública, se deberán presentar los planos de los proyectos de las obras de urbanización definidas</w:delText>
              </w:r>
            </w:del>
            <w:r w:rsidRPr="002F27D8">
              <w:rPr>
                <w:sz w:val="20"/>
                <w:highlight w:val="yellow"/>
              </w:rPr>
              <w:t xml:space="preserve"> </w:t>
            </w:r>
            <w:r w:rsidRPr="002F27D8">
              <w:rPr>
                <w:sz w:val="20"/>
                <w:szCs w:val="20"/>
                <w:highlight w:val="yellow"/>
              </w:rPr>
              <w:t xml:space="preserve">por el </w:t>
            </w:r>
            <w:del w:id="279" w:author="DPNU" w:date="2024-09-13T17:17:00Z" w16du:dateUtc="2024-09-13T20:17:00Z">
              <w:r w:rsidRPr="002F27D8">
                <w:rPr>
                  <w:sz w:val="20"/>
                  <w:highlight w:val="yellow"/>
                </w:rPr>
                <w:delText xml:space="preserve">Director de Obras Municipales, de conformidad al </w:delText>
              </w:r>
            </w:del>
            <w:ins w:id="280" w:author="DPNU" w:date="2024-09-13T17:17:00Z" w16du:dateUtc="2024-09-13T20:17:00Z">
              <w:r w:rsidRPr="002F27D8">
                <w:rPr>
                  <w:sz w:val="20"/>
                  <w:szCs w:val="20"/>
                  <w:highlight w:val="yellow"/>
                </w:rPr>
                <w:t xml:space="preserve">interesado o el </w:t>
              </w:r>
              <w:r w:rsidRPr="002F27D8">
                <w:rPr>
                  <w:sz w:val="20"/>
                  <w:szCs w:val="20"/>
                  <w:highlight w:val="yellow"/>
                </w:rPr>
                <w:lastRenderedPageBreak/>
                <w:t>propietario del terreno y el arquitecto proyectista, en la cual se incluirá una declaración jurada de acuerdo con el</w:t>
              </w:r>
              <w:r w:rsidRPr="00C62A49">
                <w:rPr>
                  <w:sz w:val="20"/>
                  <w:szCs w:val="20"/>
                </w:rPr>
                <w:t xml:space="preserve"> </w:t>
              </w:r>
            </w:ins>
            <w:r w:rsidRPr="00C62A49">
              <w:rPr>
                <w:sz w:val="20"/>
                <w:szCs w:val="20"/>
              </w:rPr>
              <w:t xml:space="preserve">inciso segundo del artículo </w:t>
            </w:r>
            <w:ins w:id="281" w:author="DPNU" w:date="2024-09-13T17:17:00Z" w16du:dateUtc="2024-09-13T20:17:00Z">
              <w:r w:rsidRPr="002F27D8">
                <w:rPr>
                  <w:sz w:val="20"/>
                  <w:szCs w:val="20"/>
                  <w:highlight w:val="yellow"/>
                </w:rPr>
                <w:t>1.</w:t>
              </w:r>
            </w:ins>
            <w:r w:rsidRPr="002F27D8">
              <w:rPr>
                <w:sz w:val="20"/>
                <w:szCs w:val="20"/>
                <w:highlight w:val="yellow"/>
              </w:rPr>
              <w:t>2.2.</w:t>
            </w:r>
            <w:del w:id="282" w:author="DPNU" w:date="2024-09-13T17:17:00Z" w16du:dateUtc="2024-09-13T20:17:00Z">
              <w:r w:rsidRPr="002F27D8">
                <w:rPr>
                  <w:sz w:val="20"/>
                  <w:highlight w:val="yellow"/>
                </w:rPr>
                <w:delText>4.</w:delText>
              </w:r>
            </w:del>
            <w:ins w:id="283" w:author="DPNU" w:date="2024-09-13T17:17:00Z" w16du:dateUtc="2024-09-13T20:17:00Z">
              <w:r w:rsidRPr="00C62A49">
                <w:rPr>
                  <w:sz w:val="20"/>
                  <w:szCs w:val="20"/>
                </w:rPr>
                <w:t xml:space="preserve"> </w:t>
              </w:r>
            </w:ins>
          </w:p>
          <w:p w14:paraId="6CAB6637" w14:textId="77777777" w:rsidR="009714A9" w:rsidRDefault="009714A9" w:rsidP="008F5574">
            <w:pPr>
              <w:ind w:right="127"/>
              <w:jc w:val="both"/>
              <w:rPr>
                <w:sz w:val="20"/>
                <w:szCs w:val="20"/>
              </w:rPr>
            </w:pPr>
          </w:p>
          <w:p w14:paraId="361D9A99" w14:textId="77777777" w:rsidR="009714A9" w:rsidRPr="00C62A49" w:rsidRDefault="009714A9" w:rsidP="008F5574">
            <w:pPr>
              <w:ind w:right="127"/>
              <w:jc w:val="both"/>
              <w:rPr>
                <w:ins w:id="284" w:author="DPNU" w:date="2024-09-13T17:17:00Z" w16du:dateUtc="2024-09-13T20:17:00Z"/>
                <w:sz w:val="20"/>
                <w:szCs w:val="20"/>
              </w:rPr>
            </w:pPr>
          </w:p>
          <w:p w14:paraId="2BDF5B91" w14:textId="36A13042" w:rsidR="009714A9" w:rsidRDefault="009714A9" w:rsidP="008F5574">
            <w:pPr>
              <w:ind w:left="525" w:right="127" w:hanging="525"/>
              <w:jc w:val="both"/>
              <w:rPr>
                <w:sz w:val="20"/>
                <w:szCs w:val="20"/>
              </w:rPr>
            </w:pPr>
            <w:ins w:id="285" w:author="DPNU" w:date="2024-09-13T17:17:00Z" w16du:dateUtc="2024-09-13T20:17:00Z">
              <w:r w:rsidRPr="00C62A49">
                <w:rPr>
                  <w:sz w:val="20"/>
                  <w:szCs w:val="20"/>
                </w:rPr>
                <w:t>2.</w:t>
              </w:r>
              <w:r w:rsidRPr="00C62A49">
                <w:rPr>
                  <w:sz w:val="20"/>
                  <w:szCs w:val="20"/>
                </w:rPr>
                <w:tab/>
              </w:r>
              <w:r w:rsidRPr="002F27D8">
                <w:rPr>
                  <w:sz w:val="20"/>
                  <w:szCs w:val="20"/>
                  <w:highlight w:val="yellow"/>
                </w:rPr>
                <w:t>Fotocopia del Certificado de Informaciones Previas, salvo que en la solicitud se indique su número y fecha, cuando se trata de obras ejecutadas al interior de un predio por parte de su propietario.</w:t>
              </w:r>
            </w:ins>
          </w:p>
          <w:p w14:paraId="086FD19C" w14:textId="77777777" w:rsidR="009714A9" w:rsidRDefault="009714A9" w:rsidP="008F5574">
            <w:pPr>
              <w:ind w:left="525" w:right="127" w:hanging="525"/>
              <w:jc w:val="both"/>
              <w:rPr>
                <w:sz w:val="20"/>
                <w:szCs w:val="20"/>
              </w:rPr>
            </w:pPr>
          </w:p>
          <w:p w14:paraId="552D5C86" w14:textId="77777777" w:rsidR="009714A9" w:rsidRDefault="009714A9" w:rsidP="008F5574">
            <w:pPr>
              <w:ind w:left="525" w:right="127" w:hanging="525"/>
              <w:jc w:val="both"/>
              <w:rPr>
                <w:sz w:val="20"/>
                <w:szCs w:val="20"/>
              </w:rPr>
            </w:pPr>
          </w:p>
          <w:p w14:paraId="28BCC7EC" w14:textId="77777777" w:rsidR="009714A9" w:rsidRDefault="009714A9" w:rsidP="008F5574">
            <w:pPr>
              <w:ind w:left="525" w:right="127" w:hanging="525"/>
              <w:jc w:val="both"/>
              <w:rPr>
                <w:sz w:val="20"/>
                <w:szCs w:val="20"/>
              </w:rPr>
            </w:pPr>
          </w:p>
          <w:p w14:paraId="7339E985" w14:textId="77777777" w:rsidR="009714A9" w:rsidRDefault="009714A9" w:rsidP="008F5574">
            <w:pPr>
              <w:ind w:left="525" w:right="127" w:hanging="525"/>
              <w:jc w:val="both"/>
              <w:rPr>
                <w:sz w:val="20"/>
                <w:szCs w:val="20"/>
              </w:rPr>
            </w:pPr>
          </w:p>
          <w:p w14:paraId="21B25EBC" w14:textId="501DE661" w:rsidR="009714A9" w:rsidRPr="002F27D8" w:rsidRDefault="009714A9" w:rsidP="008F5574">
            <w:pPr>
              <w:ind w:left="525" w:right="127" w:hanging="525"/>
              <w:jc w:val="both"/>
              <w:rPr>
                <w:ins w:id="286" w:author="DPNU" w:date="2024-09-13T17:17:00Z" w16du:dateUtc="2024-09-13T20:17:00Z"/>
                <w:sz w:val="20"/>
                <w:szCs w:val="20"/>
                <w:highlight w:val="yellow"/>
              </w:rPr>
            </w:pPr>
            <w:ins w:id="287" w:author="DPNU" w:date="2024-09-13T17:17:00Z" w16du:dateUtc="2024-09-13T20:17:00Z">
              <w:r w:rsidRPr="00C62A49">
                <w:rPr>
                  <w:sz w:val="20"/>
                  <w:szCs w:val="20"/>
                </w:rPr>
                <w:t>3.</w:t>
              </w:r>
              <w:r w:rsidRPr="00C62A49">
                <w:rPr>
                  <w:sz w:val="20"/>
                  <w:szCs w:val="20"/>
                </w:rPr>
                <w:tab/>
              </w:r>
              <w:r w:rsidRPr="002F27D8">
                <w:rPr>
                  <w:sz w:val="20"/>
                  <w:szCs w:val="20"/>
                  <w:highlight w:val="yellow"/>
                </w:rPr>
                <w:t>Autorización de la municipalidad para la ejecución de obras de urbanización voluntarias, cuando corresponda.</w:t>
              </w:r>
            </w:ins>
          </w:p>
          <w:p w14:paraId="52E90805" w14:textId="77777777" w:rsidR="009714A9" w:rsidRDefault="009714A9" w:rsidP="008F5574">
            <w:pPr>
              <w:ind w:left="525" w:right="127" w:hanging="525"/>
              <w:jc w:val="both"/>
              <w:rPr>
                <w:sz w:val="20"/>
                <w:szCs w:val="20"/>
                <w:highlight w:val="yellow"/>
              </w:rPr>
            </w:pPr>
          </w:p>
          <w:p w14:paraId="1D466DD0" w14:textId="77777777" w:rsidR="009714A9" w:rsidRDefault="009714A9" w:rsidP="008F5574">
            <w:pPr>
              <w:ind w:left="525" w:right="127" w:hanging="525"/>
              <w:jc w:val="both"/>
              <w:rPr>
                <w:sz w:val="20"/>
                <w:szCs w:val="20"/>
                <w:highlight w:val="yellow"/>
              </w:rPr>
            </w:pPr>
          </w:p>
          <w:p w14:paraId="4CD112CD" w14:textId="77777777" w:rsidR="009714A9" w:rsidRDefault="009714A9" w:rsidP="008F5574">
            <w:pPr>
              <w:ind w:left="525" w:right="127" w:hanging="525"/>
              <w:jc w:val="both"/>
              <w:rPr>
                <w:sz w:val="20"/>
                <w:szCs w:val="20"/>
                <w:highlight w:val="yellow"/>
              </w:rPr>
            </w:pPr>
          </w:p>
          <w:p w14:paraId="535256A6" w14:textId="77777777" w:rsidR="009714A9" w:rsidRDefault="009714A9" w:rsidP="008F5574">
            <w:pPr>
              <w:ind w:left="525" w:right="127" w:hanging="525"/>
              <w:jc w:val="both"/>
              <w:rPr>
                <w:sz w:val="20"/>
                <w:szCs w:val="20"/>
                <w:highlight w:val="yellow"/>
              </w:rPr>
            </w:pPr>
          </w:p>
          <w:p w14:paraId="42D68EEE" w14:textId="77777777" w:rsidR="009714A9" w:rsidRDefault="009714A9" w:rsidP="008F5574">
            <w:pPr>
              <w:ind w:left="525" w:right="127" w:hanging="525"/>
              <w:jc w:val="both"/>
              <w:rPr>
                <w:sz w:val="20"/>
                <w:szCs w:val="20"/>
                <w:highlight w:val="yellow"/>
              </w:rPr>
            </w:pPr>
          </w:p>
          <w:p w14:paraId="01A778A4" w14:textId="77777777" w:rsidR="009714A9" w:rsidRDefault="009714A9" w:rsidP="008F5574">
            <w:pPr>
              <w:ind w:left="525" w:right="127" w:hanging="525"/>
              <w:jc w:val="both"/>
              <w:rPr>
                <w:sz w:val="20"/>
                <w:szCs w:val="20"/>
                <w:highlight w:val="yellow"/>
              </w:rPr>
            </w:pPr>
          </w:p>
          <w:p w14:paraId="78E845DE" w14:textId="77777777" w:rsidR="009714A9" w:rsidRDefault="009714A9" w:rsidP="008F5574">
            <w:pPr>
              <w:ind w:left="525" w:right="127" w:hanging="525"/>
              <w:jc w:val="both"/>
              <w:rPr>
                <w:sz w:val="20"/>
                <w:szCs w:val="20"/>
                <w:highlight w:val="yellow"/>
              </w:rPr>
            </w:pPr>
          </w:p>
          <w:p w14:paraId="3BDDDF6E" w14:textId="77777777" w:rsidR="009714A9" w:rsidRDefault="009714A9" w:rsidP="008F5574">
            <w:pPr>
              <w:ind w:left="525" w:right="127" w:hanging="525"/>
              <w:jc w:val="both"/>
              <w:rPr>
                <w:sz w:val="20"/>
                <w:szCs w:val="20"/>
                <w:highlight w:val="yellow"/>
              </w:rPr>
            </w:pPr>
          </w:p>
          <w:p w14:paraId="7D2F1154" w14:textId="77777777" w:rsidR="009714A9" w:rsidRDefault="009714A9" w:rsidP="008F5574">
            <w:pPr>
              <w:ind w:left="525" w:right="127" w:hanging="525"/>
              <w:jc w:val="both"/>
              <w:rPr>
                <w:sz w:val="20"/>
                <w:szCs w:val="20"/>
                <w:highlight w:val="yellow"/>
              </w:rPr>
            </w:pPr>
          </w:p>
          <w:p w14:paraId="774D8631" w14:textId="77777777" w:rsidR="009714A9" w:rsidRDefault="009714A9" w:rsidP="008F5574">
            <w:pPr>
              <w:ind w:left="525" w:right="127" w:hanging="525"/>
              <w:jc w:val="both"/>
              <w:rPr>
                <w:sz w:val="20"/>
                <w:szCs w:val="20"/>
                <w:highlight w:val="yellow"/>
              </w:rPr>
            </w:pPr>
          </w:p>
          <w:p w14:paraId="582D8775" w14:textId="77777777" w:rsidR="009714A9" w:rsidRDefault="009714A9" w:rsidP="008F5574">
            <w:pPr>
              <w:ind w:left="525" w:right="127" w:hanging="525"/>
              <w:jc w:val="both"/>
              <w:rPr>
                <w:sz w:val="20"/>
                <w:szCs w:val="20"/>
                <w:highlight w:val="yellow"/>
              </w:rPr>
            </w:pPr>
          </w:p>
          <w:p w14:paraId="0A168F43" w14:textId="77777777" w:rsidR="009714A9" w:rsidRDefault="009714A9" w:rsidP="008F5574">
            <w:pPr>
              <w:ind w:left="525" w:right="127" w:hanging="525"/>
              <w:jc w:val="both"/>
              <w:rPr>
                <w:sz w:val="20"/>
                <w:szCs w:val="20"/>
                <w:highlight w:val="yellow"/>
              </w:rPr>
            </w:pPr>
          </w:p>
          <w:p w14:paraId="19D9B02A" w14:textId="77777777" w:rsidR="009714A9" w:rsidRDefault="009714A9" w:rsidP="008F5574">
            <w:pPr>
              <w:ind w:left="525" w:right="127" w:hanging="525"/>
              <w:jc w:val="both"/>
              <w:rPr>
                <w:sz w:val="20"/>
                <w:szCs w:val="20"/>
                <w:highlight w:val="yellow"/>
              </w:rPr>
            </w:pPr>
          </w:p>
          <w:p w14:paraId="18CECF3E" w14:textId="77777777" w:rsidR="009714A9" w:rsidRDefault="009714A9" w:rsidP="008F5574">
            <w:pPr>
              <w:ind w:left="525" w:right="127" w:hanging="525"/>
              <w:jc w:val="both"/>
              <w:rPr>
                <w:sz w:val="20"/>
                <w:szCs w:val="20"/>
                <w:highlight w:val="yellow"/>
              </w:rPr>
            </w:pPr>
          </w:p>
          <w:p w14:paraId="52B4BEDB" w14:textId="77777777" w:rsidR="009714A9" w:rsidRDefault="009714A9" w:rsidP="008F5574">
            <w:pPr>
              <w:ind w:left="525" w:right="127" w:hanging="525"/>
              <w:jc w:val="both"/>
              <w:rPr>
                <w:sz w:val="20"/>
                <w:szCs w:val="20"/>
                <w:highlight w:val="yellow"/>
              </w:rPr>
            </w:pPr>
          </w:p>
          <w:p w14:paraId="6780427B" w14:textId="77777777" w:rsidR="009714A9" w:rsidRDefault="009714A9" w:rsidP="008F5574">
            <w:pPr>
              <w:ind w:left="525" w:right="127" w:hanging="525"/>
              <w:jc w:val="both"/>
              <w:rPr>
                <w:sz w:val="20"/>
                <w:szCs w:val="20"/>
                <w:highlight w:val="yellow"/>
              </w:rPr>
            </w:pPr>
          </w:p>
          <w:p w14:paraId="4CEC5CBB" w14:textId="77777777" w:rsidR="009714A9" w:rsidRDefault="009714A9" w:rsidP="008F5574">
            <w:pPr>
              <w:ind w:left="525" w:right="127" w:hanging="525"/>
              <w:jc w:val="both"/>
              <w:rPr>
                <w:sz w:val="20"/>
                <w:szCs w:val="20"/>
                <w:highlight w:val="yellow"/>
              </w:rPr>
            </w:pPr>
          </w:p>
          <w:p w14:paraId="1380FDE6" w14:textId="77777777" w:rsidR="009714A9" w:rsidRDefault="009714A9" w:rsidP="008F5574">
            <w:pPr>
              <w:ind w:left="525" w:right="127" w:hanging="525"/>
              <w:jc w:val="both"/>
              <w:rPr>
                <w:sz w:val="20"/>
                <w:szCs w:val="20"/>
                <w:highlight w:val="yellow"/>
              </w:rPr>
            </w:pPr>
          </w:p>
          <w:p w14:paraId="49FE4470" w14:textId="77777777" w:rsidR="009714A9" w:rsidRDefault="009714A9" w:rsidP="008F5574">
            <w:pPr>
              <w:ind w:left="525" w:right="127" w:hanging="525"/>
              <w:jc w:val="both"/>
              <w:rPr>
                <w:sz w:val="20"/>
                <w:szCs w:val="20"/>
                <w:highlight w:val="yellow"/>
              </w:rPr>
            </w:pPr>
          </w:p>
          <w:p w14:paraId="0BBEE715" w14:textId="77777777" w:rsidR="009714A9" w:rsidRDefault="009714A9" w:rsidP="008F5574">
            <w:pPr>
              <w:ind w:left="525" w:right="127" w:hanging="525"/>
              <w:jc w:val="both"/>
              <w:rPr>
                <w:sz w:val="20"/>
                <w:szCs w:val="20"/>
                <w:highlight w:val="yellow"/>
              </w:rPr>
            </w:pPr>
          </w:p>
          <w:p w14:paraId="33BAAFFE" w14:textId="77777777" w:rsidR="009714A9" w:rsidRDefault="009714A9" w:rsidP="008F5574">
            <w:pPr>
              <w:ind w:left="525" w:right="127" w:hanging="525"/>
              <w:jc w:val="both"/>
              <w:rPr>
                <w:sz w:val="20"/>
                <w:szCs w:val="20"/>
                <w:highlight w:val="yellow"/>
              </w:rPr>
            </w:pPr>
          </w:p>
          <w:p w14:paraId="4FCA267B" w14:textId="77777777" w:rsidR="009714A9" w:rsidRDefault="009714A9" w:rsidP="008F5574">
            <w:pPr>
              <w:ind w:left="525" w:right="127" w:hanging="525"/>
              <w:jc w:val="both"/>
              <w:rPr>
                <w:sz w:val="20"/>
                <w:szCs w:val="20"/>
                <w:highlight w:val="yellow"/>
              </w:rPr>
            </w:pPr>
          </w:p>
          <w:p w14:paraId="4A82E7FC" w14:textId="77777777" w:rsidR="009714A9" w:rsidRPr="002F27D8" w:rsidRDefault="009714A9" w:rsidP="008F5574">
            <w:pPr>
              <w:ind w:left="525" w:right="127" w:hanging="525"/>
              <w:jc w:val="both"/>
              <w:rPr>
                <w:ins w:id="288" w:author="DPNU" w:date="2024-09-13T17:17:00Z" w16du:dateUtc="2024-09-13T20:17:00Z"/>
                <w:sz w:val="20"/>
                <w:szCs w:val="20"/>
                <w:highlight w:val="yellow"/>
              </w:rPr>
            </w:pPr>
          </w:p>
          <w:p w14:paraId="50E58AB9" w14:textId="77777777" w:rsidR="009714A9" w:rsidRPr="002F27D8" w:rsidRDefault="009714A9" w:rsidP="008F5574">
            <w:pPr>
              <w:ind w:left="525" w:right="127" w:hanging="525"/>
              <w:jc w:val="both"/>
              <w:rPr>
                <w:ins w:id="289" w:author="DPNU" w:date="2024-09-13T17:17:00Z" w16du:dateUtc="2024-09-13T20:17:00Z"/>
                <w:sz w:val="20"/>
                <w:szCs w:val="20"/>
                <w:highlight w:val="yellow"/>
              </w:rPr>
            </w:pPr>
            <w:ins w:id="290" w:author="DPNU" w:date="2024-09-13T17:17:00Z" w16du:dateUtc="2024-09-13T20:17:00Z">
              <w:r w:rsidRPr="002F27D8">
                <w:rPr>
                  <w:sz w:val="20"/>
                  <w:szCs w:val="20"/>
                  <w:highlight w:val="yellow"/>
                </w:rPr>
                <w:t>5.</w:t>
              </w:r>
              <w:r w:rsidRPr="002F27D8">
                <w:rPr>
                  <w:sz w:val="20"/>
                  <w:szCs w:val="20"/>
                  <w:highlight w:val="yellow"/>
                </w:rPr>
                <w:tab/>
                <w:t>Plano en que se grafique la situación actual del predio, con sus respectivos roles a una escala adecuada para su comprensión, indicando las medidas de cada uno de los deslindes con los vecinos.</w:t>
              </w:r>
            </w:ins>
          </w:p>
          <w:p w14:paraId="1107AC0F" w14:textId="77777777" w:rsidR="009714A9" w:rsidRPr="002F27D8" w:rsidRDefault="009714A9" w:rsidP="008F5574">
            <w:pPr>
              <w:ind w:left="525" w:right="127" w:hanging="525"/>
              <w:jc w:val="both"/>
              <w:rPr>
                <w:ins w:id="291" w:author="DPNU" w:date="2024-09-13T17:17:00Z" w16du:dateUtc="2024-09-13T20:17:00Z"/>
                <w:sz w:val="20"/>
                <w:szCs w:val="20"/>
                <w:highlight w:val="yellow"/>
              </w:rPr>
            </w:pPr>
          </w:p>
          <w:p w14:paraId="6E606E8C" w14:textId="7A85724E" w:rsidR="009714A9" w:rsidRPr="002F27D8" w:rsidRDefault="009714A9" w:rsidP="008F5574">
            <w:pPr>
              <w:ind w:left="525" w:right="127" w:hanging="525"/>
              <w:jc w:val="both"/>
              <w:rPr>
                <w:ins w:id="292" w:author="DPNU" w:date="2024-09-13T17:17:00Z" w16du:dateUtc="2024-09-13T20:17:00Z"/>
                <w:sz w:val="20"/>
                <w:szCs w:val="20"/>
                <w:highlight w:val="yellow"/>
              </w:rPr>
            </w:pPr>
            <w:ins w:id="293" w:author="DPNU" w:date="2024-09-13T17:17:00Z" w16du:dateUtc="2024-09-13T20:17:00Z">
              <w:r w:rsidRPr="002F27D8">
                <w:rPr>
                  <w:sz w:val="20"/>
                  <w:szCs w:val="20"/>
                  <w:highlight w:val="yellow"/>
                </w:rPr>
                <w:t>6.</w:t>
              </w:r>
              <w:r w:rsidRPr="002F27D8">
                <w:rPr>
                  <w:sz w:val="20"/>
                  <w:szCs w:val="20"/>
                  <w:highlight w:val="yellow"/>
                </w:rPr>
                <w:tab/>
                <w:t>Plano, a escala adecuada, suscrito por el interesado o propietario y el arquitecto, que contenga:</w:t>
              </w:r>
            </w:ins>
          </w:p>
          <w:p w14:paraId="6DE38C93" w14:textId="77777777" w:rsidR="009714A9" w:rsidRPr="002F27D8" w:rsidRDefault="009714A9" w:rsidP="008F5574">
            <w:pPr>
              <w:spacing w:before="120"/>
              <w:ind w:left="952" w:right="125" w:hanging="425"/>
              <w:jc w:val="both"/>
              <w:rPr>
                <w:ins w:id="294" w:author="DPNU" w:date="2024-09-13T17:17:00Z" w16du:dateUtc="2024-09-13T20:17:00Z"/>
                <w:sz w:val="20"/>
                <w:szCs w:val="20"/>
                <w:highlight w:val="yellow"/>
              </w:rPr>
            </w:pPr>
            <w:ins w:id="295" w:author="DPNU" w:date="2024-09-13T17:17:00Z" w16du:dateUtc="2024-09-13T20:17:00Z">
              <w:r w:rsidRPr="002F27D8">
                <w:rPr>
                  <w:sz w:val="20"/>
                  <w:szCs w:val="20"/>
                  <w:highlight w:val="yellow"/>
                </w:rPr>
                <w:t>a)</w:t>
              </w:r>
              <w:r w:rsidRPr="002F27D8">
                <w:rPr>
                  <w:sz w:val="20"/>
                  <w:szCs w:val="20"/>
                  <w:highlight w:val="yellow"/>
                </w:rPr>
                <w:tab/>
                <w:t>Curvas de nivel cada 1 metro para pendientes promedio de hasta 25%, y cada 5 metros para pendientes superiores. Los planos deberán señalar los cursos naturales y canales de agua, líneas de tendido eléctrico y ductos de otras instalaciones que atraviesen o enfrenten el terreno.</w:t>
              </w:r>
            </w:ins>
          </w:p>
          <w:p w14:paraId="62F26E3B" w14:textId="77777777" w:rsidR="009714A9" w:rsidRPr="002F27D8" w:rsidRDefault="009714A9" w:rsidP="008F5574">
            <w:pPr>
              <w:spacing w:before="120"/>
              <w:ind w:left="952" w:right="125" w:hanging="425"/>
              <w:jc w:val="both"/>
              <w:rPr>
                <w:ins w:id="296" w:author="DPNU" w:date="2024-09-13T17:17:00Z" w16du:dateUtc="2024-09-13T20:17:00Z"/>
                <w:sz w:val="20"/>
                <w:szCs w:val="20"/>
                <w:highlight w:val="yellow"/>
              </w:rPr>
            </w:pPr>
            <w:ins w:id="297" w:author="DPNU" w:date="2024-09-13T17:17:00Z" w16du:dateUtc="2024-09-13T20:17:00Z">
              <w:r w:rsidRPr="002F27D8">
                <w:rPr>
                  <w:sz w:val="20"/>
                  <w:szCs w:val="20"/>
                  <w:highlight w:val="yellow"/>
                </w:rPr>
                <w:lastRenderedPageBreak/>
                <w:t>b)</w:t>
              </w:r>
              <w:r w:rsidRPr="002F27D8">
                <w:rPr>
                  <w:sz w:val="20"/>
                  <w:szCs w:val="20"/>
                  <w:highlight w:val="yellow"/>
                </w:rPr>
                <w:tab/>
                <w:t>Trazados geométricos de las nuevas vías que sitúen sus ejes y establezcan sus anchos, y los empalmes con vías existentes, en que se deberán definir tanto los trazados en planta como los perfiles transversales.</w:t>
              </w:r>
            </w:ins>
          </w:p>
          <w:p w14:paraId="69B883FC" w14:textId="77777777" w:rsidR="009714A9" w:rsidRPr="002F27D8" w:rsidRDefault="009714A9" w:rsidP="008F5574">
            <w:pPr>
              <w:spacing w:before="120"/>
              <w:ind w:left="952" w:right="125" w:hanging="425"/>
              <w:jc w:val="both"/>
              <w:rPr>
                <w:ins w:id="298" w:author="DPNU" w:date="2024-09-13T17:17:00Z" w16du:dateUtc="2024-09-13T20:17:00Z"/>
                <w:sz w:val="20"/>
                <w:szCs w:val="20"/>
                <w:highlight w:val="yellow"/>
              </w:rPr>
            </w:pPr>
            <w:ins w:id="299" w:author="DPNU" w:date="2024-09-13T17:17:00Z" w16du:dateUtc="2024-09-13T20:17:00Z">
              <w:r w:rsidRPr="002F27D8">
                <w:rPr>
                  <w:sz w:val="20"/>
                  <w:szCs w:val="20"/>
                  <w:highlight w:val="yellow"/>
                </w:rPr>
                <w:t>c)</w:t>
              </w:r>
              <w:r w:rsidRPr="002F27D8">
                <w:rPr>
                  <w:sz w:val="20"/>
                  <w:szCs w:val="20"/>
                  <w:highlight w:val="yellow"/>
                </w:rPr>
                <w:tab/>
              </w:r>
              <w:proofErr w:type="spellStart"/>
              <w:r w:rsidRPr="002F27D8">
                <w:rPr>
                  <w:sz w:val="20"/>
                  <w:szCs w:val="20"/>
                  <w:highlight w:val="yellow"/>
                </w:rPr>
                <w:t>Graficación</w:t>
              </w:r>
              <w:proofErr w:type="spellEnd"/>
              <w:r w:rsidRPr="002F27D8">
                <w:rPr>
                  <w:sz w:val="20"/>
                  <w:szCs w:val="20"/>
                  <w:highlight w:val="yellow"/>
                </w:rPr>
                <w:t xml:space="preserve"> de los terrenos correspondientes a cesiones por urbanización, con sus dimensiones y superficies, y del predio resultante, cuando corresponda.</w:t>
              </w:r>
            </w:ins>
          </w:p>
          <w:p w14:paraId="7AF1C2A3" w14:textId="61B44E3B" w:rsidR="009714A9" w:rsidRPr="002F27D8" w:rsidRDefault="009714A9" w:rsidP="008F5574">
            <w:pPr>
              <w:spacing w:before="120"/>
              <w:ind w:left="952" w:right="125" w:hanging="425"/>
              <w:jc w:val="both"/>
              <w:rPr>
                <w:ins w:id="300" w:author="DPNU" w:date="2024-09-13T17:17:00Z" w16du:dateUtc="2024-09-13T20:17:00Z"/>
                <w:sz w:val="20"/>
                <w:szCs w:val="20"/>
                <w:highlight w:val="yellow"/>
              </w:rPr>
            </w:pPr>
            <w:ins w:id="301" w:author="DPNU" w:date="2024-09-13T17:17:00Z" w16du:dateUtc="2024-09-13T20:17:00Z">
              <w:r w:rsidRPr="002F27D8">
                <w:rPr>
                  <w:sz w:val="20"/>
                  <w:szCs w:val="20"/>
                  <w:highlight w:val="yellow"/>
                </w:rPr>
                <w:t>d)</w:t>
              </w:r>
              <w:r w:rsidRPr="002F27D8">
                <w:rPr>
                  <w:sz w:val="20"/>
                  <w:szCs w:val="20"/>
                  <w:highlight w:val="yellow"/>
                </w:rPr>
                <w:tab/>
                <w:t>Representación gráfica del cumplimiento de las normas, condiciones y medidas de mitigación establecidas para las áreas de riesgo y restricción que afecten al predio, incluidas las respectivas obras de mitigación aplicables, cuando corresponda.</w:t>
              </w:r>
            </w:ins>
          </w:p>
          <w:p w14:paraId="478FE9F6" w14:textId="5D2A0B78" w:rsidR="009714A9" w:rsidRPr="00C62A49" w:rsidRDefault="009714A9" w:rsidP="008F5574">
            <w:pPr>
              <w:spacing w:before="120"/>
              <w:ind w:left="952" w:right="125" w:hanging="425"/>
              <w:jc w:val="both"/>
              <w:rPr>
                <w:ins w:id="302" w:author="DPNU" w:date="2024-09-13T17:17:00Z" w16du:dateUtc="2024-09-13T20:17:00Z"/>
                <w:sz w:val="20"/>
                <w:szCs w:val="20"/>
              </w:rPr>
            </w:pPr>
            <w:ins w:id="303" w:author="DPNU" w:date="2024-09-13T17:17:00Z" w16du:dateUtc="2024-09-13T20:17:00Z">
              <w:r w:rsidRPr="002F27D8">
                <w:rPr>
                  <w:sz w:val="20"/>
                  <w:szCs w:val="20"/>
                  <w:highlight w:val="yellow"/>
                </w:rPr>
                <w:t>e)</w:t>
              </w:r>
              <w:r w:rsidRPr="002F27D8">
                <w:rPr>
                  <w:sz w:val="20"/>
                  <w:szCs w:val="20"/>
                  <w:highlight w:val="yellow"/>
                </w:rPr>
                <w:tab/>
                <w:t>Ubicación del terreno o del espacio público, a escala no inferior 1:5.000, con indicación de las vías y/o espacios públicos existentes en su proximidad y de otros elementos referenciales relevantes que faciliten su identificación.</w:t>
              </w:r>
            </w:ins>
          </w:p>
          <w:p w14:paraId="770F583B" w14:textId="77777777" w:rsidR="009714A9" w:rsidRPr="00C62A49" w:rsidRDefault="009714A9" w:rsidP="008F5574">
            <w:pPr>
              <w:ind w:right="127"/>
              <w:jc w:val="both"/>
              <w:rPr>
                <w:ins w:id="304" w:author="DPNU" w:date="2024-09-13T17:17:00Z" w16du:dateUtc="2024-09-13T20:17:00Z"/>
                <w:sz w:val="20"/>
                <w:szCs w:val="20"/>
              </w:rPr>
            </w:pPr>
          </w:p>
          <w:p w14:paraId="22B8D5C8" w14:textId="3106D2DC" w:rsidR="009714A9" w:rsidRPr="002F27D8" w:rsidRDefault="009714A9" w:rsidP="008F5574">
            <w:pPr>
              <w:ind w:left="525" w:right="127" w:hanging="525"/>
              <w:jc w:val="both"/>
              <w:rPr>
                <w:ins w:id="305" w:author="DPNU" w:date="2024-09-13T17:17:00Z" w16du:dateUtc="2024-09-13T20:17:00Z"/>
                <w:sz w:val="20"/>
                <w:szCs w:val="20"/>
                <w:highlight w:val="yellow"/>
              </w:rPr>
            </w:pPr>
            <w:ins w:id="306" w:author="DPNU" w:date="2024-09-13T17:17:00Z" w16du:dateUtc="2024-09-13T20:17:00Z">
              <w:r w:rsidRPr="00C62A49">
                <w:rPr>
                  <w:sz w:val="20"/>
                  <w:szCs w:val="20"/>
                </w:rPr>
                <w:t>7.</w:t>
              </w:r>
              <w:r w:rsidRPr="00C62A49">
                <w:rPr>
                  <w:sz w:val="20"/>
                  <w:szCs w:val="20"/>
                </w:rPr>
                <w:tab/>
              </w:r>
              <w:r w:rsidRPr="002F27D8">
                <w:rPr>
                  <w:sz w:val="20"/>
                  <w:szCs w:val="20"/>
                  <w:highlight w:val="yellow"/>
                </w:rPr>
                <w:t>Memoria explicativa del proyecto de urbanización. Tratándose de proyectos cuyo predio se encuentre emplazado total o parcialmente en áreas de riesgo, la memoria se referirá a cómo en el proyecto se aplicarán las normas, condiciones, obras y medidas de mitigación determinadas según el nivel del riesgo por el plan regulador o plan seccional; haciendo una descripción de las obras y los parámetros de diseño considerados en éstas. Igualmente, la Memoria se referirá a las normas de áreas de restricción aplicables en el mismo predio.</w:t>
              </w:r>
            </w:ins>
          </w:p>
          <w:p w14:paraId="2A11BC4E" w14:textId="77777777" w:rsidR="009714A9" w:rsidRPr="002F27D8" w:rsidRDefault="009714A9" w:rsidP="008F5574">
            <w:pPr>
              <w:ind w:left="525" w:right="127" w:hanging="525"/>
              <w:jc w:val="both"/>
              <w:rPr>
                <w:ins w:id="307" w:author="DPNU" w:date="2024-09-13T17:17:00Z" w16du:dateUtc="2024-09-13T20:17:00Z"/>
                <w:sz w:val="20"/>
                <w:szCs w:val="20"/>
                <w:highlight w:val="yellow"/>
              </w:rPr>
            </w:pPr>
          </w:p>
          <w:p w14:paraId="0571B450" w14:textId="27808583" w:rsidR="009714A9" w:rsidRPr="00C62A49" w:rsidRDefault="009714A9" w:rsidP="008F5574">
            <w:pPr>
              <w:ind w:left="525" w:right="127" w:hanging="525"/>
              <w:jc w:val="both"/>
              <w:rPr>
                <w:ins w:id="308" w:author="DPNU" w:date="2024-09-13T17:17:00Z" w16du:dateUtc="2024-09-13T20:17:00Z"/>
                <w:sz w:val="20"/>
                <w:szCs w:val="20"/>
              </w:rPr>
            </w:pPr>
            <w:ins w:id="309" w:author="DPNU" w:date="2024-09-13T17:17:00Z" w16du:dateUtc="2024-09-13T20:17:00Z">
              <w:r w:rsidRPr="002F27D8">
                <w:rPr>
                  <w:sz w:val="20"/>
                  <w:szCs w:val="20"/>
                  <w:highlight w:val="yellow"/>
                </w:rPr>
                <w:t>8.</w:t>
              </w:r>
              <w:r w:rsidRPr="002F27D8">
                <w:rPr>
                  <w:sz w:val="20"/>
                  <w:szCs w:val="20"/>
                  <w:highlight w:val="yellow"/>
                </w:rPr>
                <w:tab/>
                <w:t>Plano de accesibilidad a escala adecuada que dé cuenta del cumplimiento de las normas sobre accesibilidad universal que establece el artículo 2.2.8.</w:t>
              </w:r>
            </w:ins>
            <w:r w:rsidRPr="00C62A49">
              <w:rPr>
                <w:sz w:val="20"/>
                <w:szCs w:val="20"/>
              </w:rPr>
              <w:t xml:space="preserve"> de esta Ordenanza</w:t>
            </w:r>
            <w:ins w:id="310" w:author="DPNU" w:date="2024-09-13T17:17:00Z" w16du:dateUtc="2024-09-13T20:17:00Z">
              <w:r w:rsidRPr="002F27D8">
                <w:rPr>
                  <w:sz w:val="20"/>
                  <w:szCs w:val="20"/>
                  <w:highlight w:val="yellow"/>
                </w:rPr>
                <w:t>, cuando corresponda.</w:t>
              </w:r>
            </w:ins>
          </w:p>
          <w:p w14:paraId="761F0879" w14:textId="77777777" w:rsidR="009714A9" w:rsidRPr="00C62A49" w:rsidRDefault="009714A9" w:rsidP="008F5574">
            <w:pPr>
              <w:ind w:left="525" w:right="127" w:hanging="525"/>
              <w:jc w:val="both"/>
              <w:rPr>
                <w:ins w:id="311" w:author="DPNU" w:date="2024-09-13T17:17:00Z" w16du:dateUtc="2024-09-13T20:17:00Z"/>
                <w:sz w:val="20"/>
                <w:szCs w:val="20"/>
              </w:rPr>
            </w:pPr>
          </w:p>
          <w:p w14:paraId="1F94F8A1" w14:textId="64A21BC8" w:rsidR="009714A9" w:rsidRPr="00C62A49" w:rsidRDefault="009714A9" w:rsidP="008F5574">
            <w:pPr>
              <w:ind w:left="525" w:right="127" w:hanging="525"/>
              <w:jc w:val="both"/>
              <w:rPr>
                <w:sz w:val="20"/>
                <w:szCs w:val="20"/>
              </w:rPr>
            </w:pPr>
            <w:ins w:id="312" w:author="DPNU" w:date="2024-09-13T17:17:00Z" w16du:dateUtc="2024-09-13T20:17:00Z">
              <w:r w:rsidRPr="00C62A49">
                <w:rPr>
                  <w:sz w:val="20"/>
                  <w:szCs w:val="20"/>
                </w:rPr>
                <w:t>9.</w:t>
              </w:r>
              <w:r w:rsidRPr="00C62A49">
                <w:rPr>
                  <w:sz w:val="20"/>
                  <w:szCs w:val="20"/>
                </w:rPr>
                <w:tab/>
              </w:r>
              <w:r w:rsidRPr="002F27D8">
                <w:rPr>
                  <w:sz w:val="20"/>
                  <w:szCs w:val="20"/>
                  <w:highlight w:val="yellow"/>
                </w:rPr>
                <w:t>Planos de los proyectos de urbanización</w:t>
              </w:r>
            </w:ins>
            <w:r w:rsidRPr="002F27D8">
              <w:rPr>
                <w:sz w:val="20"/>
                <w:szCs w:val="20"/>
                <w:highlight w:val="yellow"/>
              </w:rPr>
              <w:t>,</w:t>
            </w:r>
            <w:r w:rsidRPr="00C62A49">
              <w:rPr>
                <w:sz w:val="20"/>
                <w:szCs w:val="20"/>
              </w:rPr>
              <w:t xml:space="preserve"> debidamente firmados por los profesionales competentes</w:t>
            </w:r>
            <w:del w:id="313" w:author="DPNU" w:date="2024-09-13T17:17:00Z" w16du:dateUtc="2024-09-13T20:17:00Z">
              <w:r w:rsidRPr="002F27D8">
                <w:rPr>
                  <w:sz w:val="20"/>
                  <w:highlight w:val="yellow"/>
                </w:rPr>
                <w:delText xml:space="preserve">. </w:delText>
              </w:r>
            </w:del>
            <w:ins w:id="314" w:author="DPNU" w:date="2024-09-13T17:17:00Z" w16du:dateUtc="2024-09-13T20:17:00Z">
              <w:r w:rsidRPr="002F27D8">
                <w:rPr>
                  <w:sz w:val="20"/>
                  <w:szCs w:val="20"/>
                  <w:highlight w:val="yellow"/>
                </w:rPr>
                <w:t>, incluyendo, cuando el proyecto consulte tales instalaciones, los correspondientes a redes de agua potable y alcantarillado de aguas, servidas y aguas lluvias, redes de electrificación, alumbrado público, gas, pavimentación y sus obras</w:t>
              </w:r>
              <w:r w:rsidRPr="00C62A49">
                <w:rPr>
                  <w:sz w:val="20"/>
                  <w:szCs w:val="20"/>
                </w:rPr>
                <w:t xml:space="preserve"> </w:t>
              </w:r>
              <w:r w:rsidRPr="002F27D8">
                <w:rPr>
                  <w:sz w:val="20"/>
                  <w:szCs w:val="20"/>
                  <w:highlight w:val="yellow"/>
                </w:rPr>
                <w:t>complementarias, plantaciones y obras de ornato, y obras de defensa del terreno, todos ellos con sus respectivas especificaciones técnicas.</w:t>
              </w:r>
            </w:ins>
          </w:p>
          <w:p w14:paraId="3112F6E8" w14:textId="77777777" w:rsidR="009714A9" w:rsidRPr="00C62A49" w:rsidRDefault="009714A9" w:rsidP="008F5574">
            <w:pPr>
              <w:ind w:right="127"/>
              <w:jc w:val="both"/>
              <w:rPr>
                <w:sz w:val="20"/>
                <w:szCs w:val="20"/>
              </w:rPr>
            </w:pPr>
          </w:p>
          <w:p w14:paraId="3F96E185" w14:textId="7A937772" w:rsidR="009714A9" w:rsidRPr="00C62A49" w:rsidRDefault="009714A9" w:rsidP="008F5574">
            <w:pPr>
              <w:ind w:right="127" w:firstLine="959"/>
              <w:jc w:val="both"/>
              <w:rPr>
                <w:sz w:val="20"/>
                <w:szCs w:val="20"/>
              </w:rPr>
            </w:pPr>
            <w:ins w:id="315" w:author="DPNU" w:date="2024-09-13T17:58:00Z" w16du:dateUtc="2024-09-13T20:58:00Z">
              <w:r w:rsidRPr="002F27D8">
                <w:rPr>
                  <w:sz w:val="20"/>
                  <w:szCs w:val="20"/>
                  <w:highlight w:val="yellow"/>
                </w:rPr>
                <w:t xml:space="preserve">Las firmas </w:t>
              </w:r>
            </w:ins>
            <w:del w:id="316" w:author="DPNU" w:date="2024-09-13T17:17:00Z" w16du:dateUtc="2024-09-13T20:17:00Z">
              <w:r w:rsidRPr="002F27D8">
                <w:rPr>
                  <w:sz w:val="20"/>
                  <w:highlight w:val="yellow"/>
                </w:rPr>
                <w:delText>En el caso señalado en el numeral 3</w:delText>
              </w:r>
            </w:del>
            <w:r w:rsidRPr="002F27D8">
              <w:rPr>
                <w:sz w:val="20"/>
                <w:szCs w:val="20"/>
                <w:highlight w:val="yellow"/>
              </w:rPr>
              <w:t xml:space="preserve"> del </w:t>
            </w:r>
            <w:del w:id="317" w:author="DPNU" w:date="2024-09-13T17:17:00Z" w16du:dateUtc="2024-09-13T20:17:00Z">
              <w:r w:rsidRPr="002F27D8">
                <w:rPr>
                  <w:sz w:val="20"/>
                  <w:highlight w:val="yellow"/>
                </w:rPr>
                <w:delText>artículo 2.2.4., para aprobar la división de un predio afecto a utilidad pública, se deberán presentar los documentos</w:delText>
              </w:r>
            </w:del>
            <w:ins w:id="318" w:author="DPNU" w:date="2024-09-13T17:17:00Z" w16du:dateUtc="2024-09-13T20:17:00Z">
              <w:r w:rsidRPr="002F27D8">
                <w:rPr>
                  <w:sz w:val="20"/>
                  <w:szCs w:val="20"/>
                  <w:highlight w:val="yellow"/>
                </w:rPr>
                <w:t>propietario</w:t>
              </w:r>
            </w:ins>
            <w:r w:rsidRPr="002F27D8">
              <w:rPr>
                <w:sz w:val="20"/>
                <w:szCs w:val="20"/>
                <w:highlight w:val="yellow"/>
              </w:rPr>
              <w:t xml:space="preserve"> que se </w:t>
            </w:r>
            <w:del w:id="319" w:author="DPNU" w:date="2024-09-13T17:17:00Z" w16du:dateUtc="2024-09-13T20:17:00Z">
              <w:r w:rsidRPr="002F27D8">
                <w:rPr>
                  <w:sz w:val="20"/>
                  <w:highlight w:val="yellow"/>
                </w:rPr>
                <w:delText>indican</w:delText>
              </w:r>
            </w:del>
            <w:ins w:id="320" w:author="DPNU" w:date="2024-09-13T17:17:00Z" w16du:dateUtc="2024-09-13T20:17:00Z">
              <w:r w:rsidRPr="002F27D8">
                <w:rPr>
                  <w:sz w:val="20"/>
                  <w:szCs w:val="20"/>
                  <w:highlight w:val="yellow"/>
                </w:rPr>
                <w:t>requieren en los puntos 1. y 6. del inciso primero de este artículo, no serán exigibles</w:t>
              </w:r>
            </w:ins>
            <w:r w:rsidRPr="002F27D8">
              <w:rPr>
                <w:sz w:val="20"/>
                <w:szCs w:val="20"/>
                <w:highlight w:val="yellow"/>
              </w:rPr>
              <w:t xml:space="preserve"> en </w:t>
            </w:r>
            <w:del w:id="321" w:author="DPNU" w:date="2024-09-13T17:17:00Z" w16du:dateUtc="2024-09-13T20:17:00Z">
              <w:r w:rsidRPr="002F27D8">
                <w:rPr>
                  <w:sz w:val="20"/>
                  <w:highlight w:val="yellow"/>
                </w:rPr>
                <w:delText>los artículos 3.1.4. ó 3.</w:delText>
              </w:r>
            </w:del>
            <w:ins w:id="322" w:author="DPNU" w:date="2024-09-13T17:17:00Z" w16du:dateUtc="2024-09-13T20:17:00Z">
              <w:r w:rsidRPr="002F27D8">
                <w:rPr>
                  <w:sz w:val="20"/>
                  <w:szCs w:val="20"/>
                  <w:highlight w:val="yellow"/>
                </w:rPr>
                <w:t xml:space="preserve">el caso previsto en el inciso tercero del artículo </w:t>
              </w:r>
            </w:ins>
            <w:r w:rsidRPr="002F27D8">
              <w:rPr>
                <w:sz w:val="20"/>
                <w:szCs w:val="20"/>
                <w:highlight w:val="yellow"/>
              </w:rPr>
              <w:t>1.</w:t>
            </w:r>
            <w:del w:id="323" w:author="DPNU" w:date="2024-09-13T17:17:00Z" w16du:dateUtc="2024-09-13T20:17:00Z">
              <w:r w:rsidRPr="002F27D8">
                <w:rPr>
                  <w:sz w:val="20"/>
                  <w:highlight w:val="yellow"/>
                </w:rPr>
                <w:delText>5</w:delText>
              </w:r>
            </w:del>
            <w:ins w:id="324" w:author="DPNU" w:date="2024-09-13T17:17:00Z" w16du:dateUtc="2024-09-13T20:17:00Z">
              <w:r w:rsidRPr="002F27D8">
                <w:rPr>
                  <w:sz w:val="20"/>
                  <w:szCs w:val="20"/>
                  <w:highlight w:val="yellow"/>
                </w:rPr>
                <w:t>2.2</w:t>
              </w:r>
            </w:ins>
            <w:r w:rsidRPr="002F27D8">
              <w:rPr>
                <w:sz w:val="20"/>
                <w:szCs w:val="20"/>
                <w:highlight w:val="yellow"/>
              </w:rPr>
              <w:t>. de esta Ordenanza</w:t>
            </w:r>
            <w:del w:id="325" w:author="DPNU" w:date="2024-09-13T17:17:00Z" w16du:dateUtc="2024-09-13T20:17:00Z">
              <w:r w:rsidRPr="002F27D8">
                <w:rPr>
                  <w:sz w:val="20"/>
                  <w:highlight w:val="yellow"/>
                </w:rPr>
                <w:delText>, según corresponda</w:delText>
              </w:r>
            </w:del>
            <w:r w:rsidRPr="002F27D8">
              <w:rPr>
                <w:sz w:val="20"/>
                <w:szCs w:val="20"/>
                <w:highlight w:val="yellow"/>
              </w:rPr>
              <w:t>.</w:t>
            </w:r>
          </w:p>
          <w:p w14:paraId="37A8979A" w14:textId="31B53301" w:rsidR="009714A9" w:rsidRPr="00C62A49" w:rsidRDefault="009714A9" w:rsidP="008F5574">
            <w:pPr>
              <w:ind w:right="127"/>
              <w:rPr>
                <w:sz w:val="20"/>
                <w:szCs w:val="20"/>
              </w:rPr>
            </w:pPr>
          </w:p>
        </w:tc>
        <w:tc>
          <w:tcPr>
            <w:tcW w:w="1250" w:type="pct"/>
          </w:tcPr>
          <w:p w14:paraId="462F80D6" w14:textId="77777777" w:rsidR="009714A9" w:rsidRDefault="009714A9" w:rsidP="008F5574">
            <w:pPr>
              <w:ind w:right="127"/>
              <w:rPr>
                <w:rFonts w:cstheme="minorHAnsi"/>
                <w:bCs/>
                <w:sz w:val="20"/>
                <w:szCs w:val="20"/>
              </w:rPr>
            </w:pPr>
          </w:p>
          <w:p w14:paraId="5210C593" w14:textId="77777777" w:rsidR="009714A9" w:rsidRDefault="009714A9" w:rsidP="008F5574">
            <w:pPr>
              <w:ind w:right="127"/>
              <w:rPr>
                <w:rFonts w:cstheme="minorHAnsi"/>
                <w:bCs/>
                <w:sz w:val="20"/>
                <w:szCs w:val="20"/>
              </w:rPr>
            </w:pPr>
          </w:p>
          <w:p w14:paraId="7366DC4A" w14:textId="77777777" w:rsidR="009714A9" w:rsidRDefault="009714A9" w:rsidP="008F5574">
            <w:pPr>
              <w:ind w:right="127"/>
              <w:rPr>
                <w:rFonts w:cstheme="minorHAnsi"/>
                <w:bCs/>
                <w:sz w:val="20"/>
                <w:szCs w:val="20"/>
              </w:rPr>
            </w:pPr>
          </w:p>
          <w:p w14:paraId="37776895" w14:textId="77777777" w:rsidR="009714A9" w:rsidRDefault="009714A9" w:rsidP="008F5574">
            <w:pPr>
              <w:ind w:right="127"/>
              <w:rPr>
                <w:rFonts w:cstheme="minorHAnsi"/>
                <w:bCs/>
                <w:sz w:val="20"/>
                <w:szCs w:val="20"/>
              </w:rPr>
            </w:pPr>
          </w:p>
          <w:p w14:paraId="7C9A57FA" w14:textId="77777777" w:rsidR="009714A9" w:rsidRDefault="009714A9" w:rsidP="008F5574">
            <w:pPr>
              <w:ind w:right="127"/>
              <w:rPr>
                <w:rFonts w:cstheme="minorHAnsi"/>
                <w:bCs/>
                <w:sz w:val="20"/>
                <w:szCs w:val="20"/>
              </w:rPr>
            </w:pPr>
          </w:p>
          <w:p w14:paraId="2A8D40E5" w14:textId="77777777" w:rsidR="009714A9" w:rsidRDefault="009714A9" w:rsidP="008F5574">
            <w:pPr>
              <w:ind w:right="127"/>
              <w:rPr>
                <w:rFonts w:cstheme="minorHAnsi"/>
                <w:bCs/>
                <w:sz w:val="20"/>
                <w:szCs w:val="20"/>
              </w:rPr>
            </w:pPr>
          </w:p>
          <w:p w14:paraId="68C3313A" w14:textId="77777777" w:rsidR="009714A9" w:rsidRDefault="009714A9" w:rsidP="008F5574">
            <w:pPr>
              <w:ind w:right="127"/>
              <w:rPr>
                <w:rFonts w:cstheme="minorHAnsi"/>
                <w:bCs/>
                <w:sz w:val="20"/>
                <w:szCs w:val="20"/>
              </w:rPr>
            </w:pPr>
          </w:p>
          <w:p w14:paraId="1525FB2F" w14:textId="77777777" w:rsidR="009714A9" w:rsidRDefault="009714A9" w:rsidP="008F5574">
            <w:pPr>
              <w:ind w:right="127"/>
              <w:rPr>
                <w:rFonts w:cstheme="minorHAnsi"/>
                <w:bCs/>
                <w:sz w:val="20"/>
                <w:szCs w:val="20"/>
              </w:rPr>
            </w:pPr>
          </w:p>
          <w:p w14:paraId="49D9A970" w14:textId="77777777" w:rsidR="009714A9" w:rsidRDefault="009714A9" w:rsidP="008F5574">
            <w:pPr>
              <w:ind w:right="127"/>
              <w:rPr>
                <w:rFonts w:cstheme="minorHAnsi"/>
                <w:bCs/>
                <w:sz w:val="20"/>
                <w:szCs w:val="20"/>
              </w:rPr>
            </w:pPr>
          </w:p>
          <w:p w14:paraId="1F50DB14" w14:textId="77777777" w:rsidR="009714A9" w:rsidRDefault="009714A9" w:rsidP="008F5574">
            <w:pPr>
              <w:ind w:right="127"/>
              <w:rPr>
                <w:rFonts w:cstheme="minorHAnsi"/>
                <w:bCs/>
                <w:sz w:val="20"/>
                <w:szCs w:val="20"/>
              </w:rPr>
            </w:pPr>
          </w:p>
          <w:p w14:paraId="75F1B3F6" w14:textId="77777777" w:rsidR="009714A9" w:rsidRDefault="009714A9" w:rsidP="008F5574">
            <w:pPr>
              <w:ind w:right="127"/>
              <w:rPr>
                <w:rFonts w:cstheme="minorHAnsi"/>
                <w:bCs/>
                <w:sz w:val="20"/>
                <w:szCs w:val="20"/>
              </w:rPr>
            </w:pPr>
          </w:p>
          <w:p w14:paraId="7C1D053B" w14:textId="77777777" w:rsidR="009714A9" w:rsidRDefault="009714A9" w:rsidP="008F5574">
            <w:pPr>
              <w:ind w:right="127"/>
              <w:rPr>
                <w:rFonts w:cstheme="minorHAnsi"/>
                <w:bCs/>
                <w:sz w:val="20"/>
                <w:szCs w:val="20"/>
              </w:rPr>
            </w:pPr>
          </w:p>
          <w:p w14:paraId="49C8EEED" w14:textId="77777777" w:rsidR="009714A9" w:rsidRDefault="009714A9" w:rsidP="008F5574">
            <w:pPr>
              <w:ind w:right="127"/>
              <w:rPr>
                <w:rFonts w:cstheme="minorHAnsi"/>
                <w:bCs/>
                <w:sz w:val="20"/>
                <w:szCs w:val="20"/>
              </w:rPr>
            </w:pPr>
          </w:p>
          <w:p w14:paraId="017CA496" w14:textId="77777777" w:rsidR="009714A9" w:rsidRDefault="009714A9" w:rsidP="008F5574">
            <w:pPr>
              <w:ind w:right="127"/>
              <w:rPr>
                <w:rFonts w:cstheme="minorHAnsi"/>
                <w:bCs/>
                <w:sz w:val="20"/>
                <w:szCs w:val="20"/>
              </w:rPr>
            </w:pPr>
          </w:p>
          <w:p w14:paraId="3C52F05C" w14:textId="77777777" w:rsidR="009714A9" w:rsidRDefault="009714A9" w:rsidP="008F5574">
            <w:pPr>
              <w:ind w:right="127"/>
              <w:rPr>
                <w:rFonts w:cstheme="minorHAnsi"/>
                <w:bCs/>
                <w:sz w:val="20"/>
                <w:szCs w:val="20"/>
              </w:rPr>
            </w:pPr>
          </w:p>
          <w:p w14:paraId="12065EBD" w14:textId="77777777" w:rsidR="009714A9" w:rsidRDefault="009714A9" w:rsidP="008F5574">
            <w:pPr>
              <w:ind w:right="127"/>
              <w:rPr>
                <w:rFonts w:cstheme="minorHAnsi"/>
                <w:bCs/>
                <w:sz w:val="20"/>
                <w:szCs w:val="20"/>
              </w:rPr>
            </w:pPr>
          </w:p>
          <w:p w14:paraId="0CC186B3" w14:textId="77777777" w:rsidR="009714A9" w:rsidRDefault="009714A9" w:rsidP="008F5574">
            <w:pPr>
              <w:ind w:right="127"/>
              <w:rPr>
                <w:rFonts w:cstheme="minorHAnsi"/>
                <w:bCs/>
                <w:sz w:val="20"/>
                <w:szCs w:val="20"/>
              </w:rPr>
            </w:pPr>
          </w:p>
          <w:p w14:paraId="35C13935" w14:textId="77777777" w:rsidR="009714A9" w:rsidRDefault="009714A9" w:rsidP="008F5574">
            <w:pPr>
              <w:ind w:right="127"/>
              <w:rPr>
                <w:rFonts w:cstheme="minorHAnsi"/>
                <w:bCs/>
                <w:sz w:val="20"/>
                <w:szCs w:val="20"/>
              </w:rPr>
            </w:pPr>
          </w:p>
          <w:p w14:paraId="6835054A" w14:textId="77777777" w:rsidR="009714A9" w:rsidRDefault="009714A9" w:rsidP="008F5574">
            <w:pPr>
              <w:ind w:right="127"/>
              <w:rPr>
                <w:rFonts w:cstheme="minorHAnsi"/>
                <w:bCs/>
                <w:sz w:val="20"/>
                <w:szCs w:val="20"/>
              </w:rPr>
            </w:pPr>
          </w:p>
          <w:p w14:paraId="33B551E5" w14:textId="77777777" w:rsidR="009714A9" w:rsidRDefault="009714A9" w:rsidP="008F5574">
            <w:pPr>
              <w:ind w:right="127"/>
              <w:rPr>
                <w:rFonts w:cstheme="minorHAnsi"/>
                <w:bCs/>
                <w:sz w:val="20"/>
                <w:szCs w:val="20"/>
              </w:rPr>
            </w:pPr>
          </w:p>
          <w:p w14:paraId="5F29CEAF" w14:textId="77777777" w:rsidR="009714A9" w:rsidRDefault="009714A9" w:rsidP="008F5574">
            <w:pPr>
              <w:ind w:right="127"/>
              <w:rPr>
                <w:rFonts w:cstheme="minorHAnsi"/>
                <w:bCs/>
                <w:sz w:val="20"/>
                <w:szCs w:val="20"/>
              </w:rPr>
            </w:pPr>
          </w:p>
          <w:p w14:paraId="0C31975F" w14:textId="77777777" w:rsidR="009714A9" w:rsidRDefault="009714A9" w:rsidP="008F5574">
            <w:pPr>
              <w:ind w:right="127"/>
              <w:rPr>
                <w:rFonts w:cstheme="minorHAnsi"/>
                <w:bCs/>
                <w:sz w:val="20"/>
                <w:szCs w:val="20"/>
              </w:rPr>
            </w:pPr>
          </w:p>
          <w:p w14:paraId="4EA8FD82" w14:textId="77777777" w:rsidR="009714A9" w:rsidRDefault="009714A9" w:rsidP="008F5574">
            <w:pPr>
              <w:ind w:right="127"/>
              <w:rPr>
                <w:rFonts w:cstheme="minorHAnsi"/>
                <w:bCs/>
                <w:sz w:val="20"/>
                <w:szCs w:val="20"/>
              </w:rPr>
            </w:pPr>
          </w:p>
          <w:p w14:paraId="732F794A" w14:textId="77777777" w:rsidR="009714A9" w:rsidRDefault="009714A9" w:rsidP="008F5574">
            <w:pPr>
              <w:ind w:right="127"/>
              <w:rPr>
                <w:rFonts w:cstheme="minorHAnsi"/>
                <w:bCs/>
                <w:sz w:val="20"/>
                <w:szCs w:val="20"/>
              </w:rPr>
            </w:pPr>
          </w:p>
          <w:p w14:paraId="7C47A4D8" w14:textId="77777777" w:rsidR="009714A9" w:rsidRDefault="009714A9" w:rsidP="008F5574">
            <w:pPr>
              <w:ind w:right="127"/>
              <w:rPr>
                <w:rFonts w:cstheme="minorHAnsi"/>
                <w:b/>
                <w:sz w:val="20"/>
                <w:szCs w:val="20"/>
                <w:u w:val="single"/>
              </w:rPr>
            </w:pPr>
            <w:r w:rsidRPr="002F26D1">
              <w:rPr>
                <w:rFonts w:cstheme="minorHAnsi"/>
                <w:b/>
                <w:sz w:val="20"/>
                <w:szCs w:val="20"/>
                <w:u w:val="single"/>
              </w:rPr>
              <w:t>NUMERAL 3:</w:t>
            </w:r>
          </w:p>
          <w:p w14:paraId="12B56D02" w14:textId="77777777" w:rsidR="009714A9" w:rsidRDefault="009714A9" w:rsidP="008F5574">
            <w:pPr>
              <w:ind w:right="127"/>
              <w:rPr>
                <w:rFonts w:cstheme="minorHAnsi"/>
                <w:b/>
                <w:sz w:val="20"/>
                <w:szCs w:val="20"/>
              </w:rPr>
            </w:pPr>
            <w:r>
              <w:rPr>
                <w:rFonts w:cstheme="minorHAnsi"/>
                <w:b/>
                <w:sz w:val="20"/>
                <w:szCs w:val="20"/>
              </w:rPr>
              <w:t>Marisol Rojas (AOA):</w:t>
            </w:r>
          </w:p>
          <w:p w14:paraId="0D9811E9" w14:textId="77777777" w:rsidR="009714A9" w:rsidRDefault="009714A9" w:rsidP="008F5574">
            <w:pPr>
              <w:ind w:right="127"/>
              <w:rPr>
                <w:rFonts w:cstheme="minorHAnsi"/>
                <w:bCs/>
                <w:sz w:val="20"/>
                <w:szCs w:val="20"/>
              </w:rPr>
            </w:pPr>
            <w:proofErr w:type="spellStart"/>
            <w:r>
              <w:rPr>
                <w:rFonts w:cstheme="minorHAnsi"/>
                <w:bCs/>
                <w:sz w:val="20"/>
                <w:szCs w:val="20"/>
              </w:rPr>
              <w:t>Idem</w:t>
            </w:r>
            <w:proofErr w:type="spellEnd"/>
            <w:r>
              <w:rPr>
                <w:rFonts w:cstheme="minorHAnsi"/>
                <w:bCs/>
                <w:sz w:val="20"/>
                <w:szCs w:val="20"/>
              </w:rPr>
              <w:t xml:space="preserve"> observaciones </w:t>
            </w:r>
            <w:proofErr w:type="spellStart"/>
            <w:r>
              <w:rPr>
                <w:rFonts w:cstheme="minorHAnsi"/>
                <w:bCs/>
                <w:sz w:val="20"/>
                <w:szCs w:val="20"/>
              </w:rPr>
              <w:t>anterios</w:t>
            </w:r>
            <w:proofErr w:type="spellEnd"/>
            <w:r>
              <w:rPr>
                <w:rFonts w:cstheme="minorHAnsi"/>
                <w:bCs/>
                <w:sz w:val="20"/>
                <w:szCs w:val="20"/>
              </w:rPr>
              <w:t>, quien, como, plazos, etc.</w:t>
            </w:r>
          </w:p>
          <w:p w14:paraId="2D680E90" w14:textId="77777777" w:rsidR="009714A9" w:rsidRDefault="009714A9" w:rsidP="008F5574">
            <w:pPr>
              <w:ind w:right="127"/>
              <w:rPr>
                <w:rFonts w:cstheme="minorHAnsi"/>
                <w:bCs/>
                <w:sz w:val="20"/>
                <w:szCs w:val="20"/>
              </w:rPr>
            </w:pPr>
          </w:p>
          <w:p w14:paraId="7D2B46C3" w14:textId="77777777" w:rsidR="009714A9" w:rsidRDefault="009714A9" w:rsidP="008F5574">
            <w:pPr>
              <w:ind w:right="127"/>
              <w:rPr>
                <w:rFonts w:cstheme="minorHAnsi"/>
                <w:bCs/>
                <w:sz w:val="20"/>
                <w:szCs w:val="20"/>
              </w:rPr>
            </w:pPr>
          </w:p>
          <w:p w14:paraId="2E10AA5F" w14:textId="4994038F" w:rsidR="009714A9" w:rsidRDefault="009714A9" w:rsidP="008F5574">
            <w:pPr>
              <w:ind w:right="127"/>
              <w:jc w:val="both"/>
              <w:rPr>
                <w:rFonts w:cstheme="minorHAnsi"/>
                <w:b/>
                <w:sz w:val="20"/>
                <w:szCs w:val="20"/>
              </w:rPr>
            </w:pPr>
            <w:r>
              <w:rPr>
                <w:rFonts w:cstheme="minorHAnsi"/>
                <w:b/>
                <w:sz w:val="20"/>
                <w:szCs w:val="20"/>
              </w:rPr>
              <w:t>Fernando Colchero (ADI):</w:t>
            </w:r>
          </w:p>
          <w:p w14:paraId="30EEBF00" w14:textId="77777777" w:rsidR="009714A9" w:rsidRPr="00A93143" w:rsidRDefault="009714A9" w:rsidP="008F5574">
            <w:pPr>
              <w:ind w:right="127"/>
              <w:jc w:val="both"/>
              <w:rPr>
                <w:rFonts w:cstheme="minorHAnsi"/>
                <w:bCs/>
                <w:sz w:val="20"/>
                <w:szCs w:val="20"/>
              </w:rPr>
            </w:pPr>
            <w:r w:rsidRPr="00A93143">
              <w:rPr>
                <w:rFonts w:cstheme="minorHAnsi"/>
                <w:bCs/>
                <w:sz w:val="20"/>
                <w:szCs w:val="20"/>
              </w:rPr>
              <w:t>COMENTARIO</w:t>
            </w:r>
          </w:p>
          <w:p w14:paraId="52223130" w14:textId="77777777" w:rsidR="009714A9" w:rsidRPr="00A93143" w:rsidRDefault="009714A9" w:rsidP="008F5574">
            <w:pPr>
              <w:ind w:right="127"/>
              <w:jc w:val="both"/>
              <w:rPr>
                <w:rFonts w:cstheme="minorHAnsi"/>
                <w:bCs/>
                <w:sz w:val="20"/>
                <w:szCs w:val="20"/>
              </w:rPr>
            </w:pPr>
            <w:r w:rsidRPr="00A93143">
              <w:rPr>
                <w:rFonts w:cstheme="minorHAnsi"/>
                <w:bCs/>
                <w:sz w:val="20"/>
                <w:szCs w:val="20"/>
              </w:rPr>
              <w:t>La exigencia establecida en el N°3 no se considera procedente debido a que en la misma la Solicitud de Permiso para Ejecución de Obras de Urbanización se debe señalar cuáles son las obras de urbanizaciones voluntarias consideradas en el proyecto, por lo que la aprobación de la solicitud implicaría la aprobación de las urbanizaciones voluntarias propuestas.</w:t>
            </w:r>
          </w:p>
          <w:p w14:paraId="5645952A" w14:textId="04C5D9E4" w:rsidR="009714A9" w:rsidRPr="00A93143" w:rsidRDefault="009714A9" w:rsidP="008F5574">
            <w:pPr>
              <w:ind w:right="127"/>
              <w:jc w:val="both"/>
              <w:rPr>
                <w:rFonts w:cstheme="minorHAnsi"/>
                <w:bCs/>
                <w:sz w:val="20"/>
                <w:szCs w:val="20"/>
              </w:rPr>
            </w:pPr>
            <w:r w:rsidRPr="00A93143">
              <w:rPr>
                <w:rFonts w:cstheme="minorHAnsi"/>
                <w:bCs/>
                <w:sz w:val="20"/>
                <w:szCs w:val="20"/>
              </w:rPr>
              <w:t>Por lo tanto, no sería procedente exigir anexar a la solicitud de Permiso para Ejecución de Obras de Urbanización una autorización adicional de la Municipalidad.</w:t>
            </w:r>
          </w:p>
          <w:p w14:paraId="479BF6F4" w14:textId="77777777" w:rsidR="009714A9" w:rsidRDefault="009714A9" w:rsidP="008F5574">
            <w:pPr>
              <w:ind w:right="127"/>
              <w:rPr>
                <w:rFonts w:cstheme="minorHAnsi"/>
                <w:bCs/>
                <w:sz w:val="20"/>
                <w:szCs w:val="20"/>
              </w:rPr>
            </w:pPr>
          </w:p>
          <w:p w14:paraId="3817DCEB" w14:textId="77777777" w:rsidR="009714A9" w:rsidRDefault="009714A9" w:rsidP="008F5574">
            <w:pPr>
              <w:ind w:right="127"/>
              <w:rPr>
                <w:rFonts w:cstheme="minorHAnsi"/>
                <w:bCs/>
                <w:sz w:val="20"/>
                <w:szCs w:val="20"/>
              </w:rPr>
            </w:pPr>
          </w:p>
          <w:p w14:paraId="6A9D6DC3" w14:textId="77777777" w:rsidR="009714A9" w:rsidRDefault="009714A9" w:rsidP="008F5574">
            <w:pPr>
              <w:ind w:right="127"/>
              <w:rPr>
                <w:rFonts w:cstheme="minorHAnsi"/>
                <w:bCs/>
                <w:sz w:val="20"/>
                <w:szCs w:val="20"/>
              </w:rPr>
            </w:pPr>
          </w:p>
          <w:p w14:paraId="7B7F54C0" w14:textId="77777777" w:rsidR="009714A9" w:rsidRDefault="009714A9" w:rsidP="008F5574">
            <w:pPr>
              <w:ind w:right="127"/>
              <w:rPr>
                <w:rFonts w:cstheme="minorHAnsi"/>
                <w:bCs/>
                <w:sz w:val="20"/>
                <w:szCs w:val="20"/>
              </w:rPr>
            </w:pPr>
          </w:p>
          <w:p w14:paraId="4D432DDF" w14:textId="77777777" w:rsidR="009714A9" w:rsidRDefault="009714A9" w:rsidP="008F5574">
            <w:pPr>
              <w:ind w:right="127"/>
              <w:rPr>
                <w:rFonts w:cstheme="minorHAnsi"/>
                <w:bCs/>
                <w:sz w:val="20"/>
                <w:szCs w:val="20"/>
              </w:rPr>
            </w:pPr>
          </w:p>
          <w:p w14:paraId="2F8414ED" w14:textId="77777777" w:rsidR="009714A9" w:rsidRDefault="009714A9" w:rsidP="008F5574">
            <w:pPr>
              <w:ind w:right="127"/>
              <w:rPr>
                <w:rFonts w:cstheme="minorHAnsi"/>
                <w:bCs/>
                <w:sz w:val="20"/>
                <w:szCs w:val="20"/>
              </w:rPr>
            </w:pPr>
          </w:p>
          <w:p w14:paraId="668CAB6B" w14:textId="77777777" w:rsidR="009714A9" w:rsidRDefault="009714A9" w:rsidP="008F5574">
            <w:pPr>
              <w:ind w:right="127"/>
              <w:rPr>
                <w:rFonts w:cstheme="minorHAnsi"/>
                <w:bCs/>
                <w:sz w:val="20"/>
                <w:szCs w:val="20"/>
              </w:rPr>
            </w:pPr>
          </w:p>
          <w:p w14:paraId="35644C71" w14:textId="77777777" w:rsidR="009714A9" w:rsidRDefault="009714A9" w:rsidP="008F5574">
            <w:pPr>
              <w:ind w:right="127"/>
              <w:rPr>
                <w:rFonts w:cstheme="minorHAnsi"/>
                <w:bCs/>
                <w:sz w:val="20"/>
                <w:szCs w:val="20"/>
              </w:rPr>
            </w:pPr>
          </w:p>
          <w:p w14:paraId="0984336C" w14:textId="77777777" w:rsidR="009714A9" w:rsidRDefault="009714A9" w:rsidP="008F5574">
            <w:pPr>
              <w:ind w:right="127"/>
              <w:rPr>
                <w:rFonts w:cstheme="minorHAnsi"/>
                <w:bCs/>
                <w:sz w:val="20"/>
                <w:szCs w:val="20"/>
              </w:rPr>
            </w:pPr>
          </w:p>
          <w:p w14:paraId="5D99BD4E" w14:textId="77777777" w:rsidR="009714A9" w:rsidRDefault="009714A9" w:rsidP="008F5574">
            <w:pPr>
              <w:ind w:right="127"/>
              <w:rPr>
                <w:rFonts w:cstheme="minorHAnsi"/>
                <w:bCs/>
                <w:sz w:val="20"/>
                <w:szCs w:val="20"/>
              </w:rPr>
            </w:pPr>
          </w:p>
          <w:p w14:paraId="1B1F3B59" w14:textId="77777777" w:rsidR="009714A9" w:rsidRDefault="009714A9" w:rsidP="008F5574">
            <w:pPr>
              <w:ind w:right="127"/>
              <w:rPr>
                <w:rFonts w:cstheme="minorHAnsi"/>
                <w:bCs/>
                <w:sz w:val="20"/>
                <w:szCs w:val="20"/>
              </w:rPr>
            </w:pPr>
          </w:p>
          <w:p w14:paraId="300B6EDF" w14:textId="77777777" w:rsidR="009714A9" w:rsidRDefault="009714A9" w:rsidP="008F5574">
            <w:pPr>
              <w:ind w:right="127"/>
              <w:rPr>
                <w:rFonts w:cstheme="minorHAnsi"/>
                <w:bCs/>
                <w:sz w:val="20"/>
                <w:szCs w:val="20"/>
              </w:rPr>
            </w:pPr>
          </w:p>
          <w:p w14:paraId="14324FA5" w14:textId="77777777" w:rsidR="009714A9" w:rsidRDefault="009714A9" w:rsidP="008F5574">
            <w:pPr>
              <w:ind w:right="127"/>
              <w:rPr>
                <w:rFonts w:cstheme="minorHAnsi"/>
                <w:bCs/>
                <w:sz w:val="20"/>
                <w:szCs w:val="20"/>
              </w:rPr>
            </w:pPr>
          </w:p>
          <w:p w14:paraId="7A59D0A3" w14:textId="77777777" w:rsidR="009714A9" w:rsidRDefault="009714A9" w:rsidP="008F5574">
            <w:pPr>
              <w:ind w:right="127"/>
              <w:rPr>
                <w:rFonts w:cstheme="minorHAnsi"/>
                <w:bCs/>
                <w:sz w:val="20"/>
                <w:szCs w:val="20"/>
              </w:rPr>
            </w:pPr>
          </w:p>
          <w:p w14:paraId="1605F777" w14:textId="77777777" w:rsidR="009714A9" w:rsidRDefault="009714A9" w:rsidP="008F5574">
            <w:pPr>
              <w:ind w:right="127"/>
              <w:rPr>
                <w:rFonts w:cstheme="minorHAnsi"/>
                <w:bCs/>
                <w:sz w:val="20"/>
                <w:szCs w:val="20"/>
              </w:rPr>
            </w:pPr>
          </w:p>
          <w:p w14:paraId="78E3A3A3" w14:textId="77777777" w:rsidR="009714A9" w:rsidRDefault="009714A9" w:rsidP="008F5574">
            <w:pPr>
              <w:ind w:right="127"/>
              <w:rPr>
                <w:rFonts w:cstheme="minorHAnsi"/>
                <w:bCs/>
                <w:sz w:val="20"/>
                <w:szCs w:val="20"/>
              </w:rPr>
            </w:pPr>
          </w:p>
          <w:p w14:paraId="1D0C6D96" w14:textId="77777777" w:rsidR="009714A9" w:rsidRDefault="009714A9" w:rsidP="008F5574">
            <w:pPr>
              <w:ind w:right="127"/>
              <w:rPr>
                <w:rFonts w:cstheme="minorHAnsi"/>
                <w:bCs/>
                <w:sz w:val="20"/>
                <w:szCs w:val="20"/>
              </w:rPr>
            </w:pPr>
          </w:p>
          <w:p w14:paraId="7FAAF533" w14:textId="77777777" w:rsidR="009714A9" w:rsidRDefault="009714A9" w:rsidP="008F5574">
            <w:pPr>
              <w:ind w:right="127"/>
              <w:rPr>
                <w:rFonts w:cstheme="minorHAnsi"/>
                <w:bCs/>
                <w:sz w:val="20"/>
                <w:szCs w:val="20"/>
              </w:rPr>
            </w:pPr>
          </w:p>
          <w:p w14:paraId="4094BA39" w14:textId="77777777" w:rsidR="009714A9" w:rsidRDefault="009714A9" w:rsidP="008F5574">
            <w:pPr>
              <w:ind w:right="127"/>
              <w:rPr>
                <w:rFonts w:cstheme="minorHAnsi"/>
                <w:bCs/>
                <w:sz w:val="20"/>
                <w:szCs w:val="20"/>
              </w:rPr>
            </w:pPr>
          </w:p>
          <w:p w14:paraId="66E589E2" w14:textId="77777777" w:rsidR="009714A9" w:rsidRDefault="009714A9" w:rsidP="008F5574">
            <w:pPr>
              <w:ind w:right="127"/>
              <w:rPr>
                <w:rFonts w:cstheme="minorHAnsi"/>
                <w:bCs/>
                <w:sz w:val="20"/>
                <w:szCs w:val="20"/>
              </w:rPr>
            </w:pPr>
          </w:p>
          <w:p w14:paraId="3A66F984" w14:textId="77777777" w:rsidR="009714A9" w:rsidRDefault="009714A9" w:rsidP="008F5574">
            <w:pPr>
              <w:ind w:right="127"/>
              <w:rPr>
                <w:rFonts w:cstheme="minorHAnsi"/>
                <w:bCs/>
                <w:sz w:val="20"/>
                <w:szCs w:val="20"/>
              </w:rPr>
            </w:pPr>
          </w:p>
          <w:p w14:paraId="606040F5" w14:textId="77777777" w:rsidR="004005A6" w:rsidRDefault="004005A6" w:rsidP="008F5574">
            <w:pPr>
              <w:ind w:right="127"/>
              <w:rPr>
                <w:rFonts w:cstheme="minorHAnsi"/>
                <w:bCs/>
                <w:sz w:val="20"/>
                <w:szCs w:val="20"/>
              </w:rPr>
            </w:pPr>
          </w:p>
          <w:p w14:paraId="54BC64FB" w14:textId="77777777" w:rsidR="004005A6" w:rsidRDefault="004005A6" w:rsidP="008F5574">
            <w:pPr>
              <w:ind w:right="127"/>
              <w:rPr>
                <w:rFonts w:cstheme="minorHAnsi"/>
                <w:bCs/>
                <w:sz w:val="20"/>
                <w:szCs w:val="20"/>
              </w:rPr>
            </w:pPr>
          </w:p>
          <w:p w14:paraId="3643DA67" w14:textId="77777777" w:rsidR="004005A6" w:rsidRDefault="004005A6" w:rsidP="008F5574">
            <w:pPr>
              <w:ind w:right="127"/>
              <w:rPr>
                <w:rFonts w:cstheme="minorHAnsi"/>
                <w:bCs/>
                <w:sz w:val="20"/>
                <w:szCs w:val="20"/>
              </w:rPr>
            </w:pPr>
          </w:p>
          <w:p w14:paraId="7CB6CF53" w14:textId="77777777" w:rsidR="004005A6" w:rsidRDefault="004005A6" w:rsidP="008F5574">
            <w:pPr>
              <w:ind w:right="127"/>
              <w:rPr>
                <w:rFonts w:cstheme="minorHAnsi"/>
                <w:bCs/>
                <w:sz w:val="20"/>
                <w:szCs w:val="20"/>
              </w:rPr>
            </w:pPr>
          </w:p>
          <w:p w14:paraId="0A17D10E" w14:textId="77777777" w:rsidR="004005A6" w:rsidRDefault="004005A6" w:rsidP="008F5574">
            <w:pPr>
              <w:ind w:right="127"/>
              <w:rPr>
                <w:rFonts w:cstheme="minorHAnsi"/>
                <w:bCs/>
                <w:sz w:val="20"/>
                <w:szCs w:val="20"/>
              </w:rPr>
            </w:pPr>
          </w:p>
          <w:p w14:paraId="1368B3E0" w14:textId="77777777" w:rsidR="004005A6" w:rsidRDefault="004005A6" w:rsidP="008F5574">
            <w:pPr>
              <w:ind w:right="127"/>
              <w:rPr>
                <w:rFonts w:cstheme="minorHAnsi"/>
                <w:bCs/>
                <w:sz w:val="20"/>
                <w:szCs w:val="20"/>
              </w:rPr>
            </w:pPr>
          </w:p>
          <w:p w14:paraId="6FE59690" w14:textId="77777777" w:rsidR="004005A6" w:rsidRDefault="004005A6" w:rsidP="008F5574">
            <w:pPr>
              <w:ind w:right="127"/>
              <w:rPr>
                <w:rFonts w:cstheme="minorHAnsi"/>
                <w:bCs/>
                <w:sz w:val="20"/>
                <w:szCs w:val="20"/>
              </w:rPr>
            </w:pPr>
          </w:p>
          <w:p w14:paraId="5B44DF2C" w14:textId="77777777" w:rsidR="004005A6" w:rsidRDefault="004005A6" w:rsidP="008F5574">
            <w:pPr>
              <w:ind w:right="127"/>
              <w:rPr>
                <w:rFonts w:cstheme="minorHAnsi"/>
                <w:bCs/>
                <w:sz w:val="20"/>
                <w:szCs w:val="20"/>
              </w:rPr>
            </w:pPr>
          </w:p>
          <w:p w14:paraId="35F7FCFD" w14:textId="77777777" w:rsidR="004005A6" w:rsidRDefault="004005A6" w:rsidP="008F5574">
            <w:pPr>
              <w:ind w:right="127"/>
              <w:rPr>
                <w:rFonts w:cstheme="minorHAnsi"/>
                <w:bCs/>
                <w:sz w:val="20"/>
                <w:szCs w:val="20"/>
              </w:rPr>
            </w:pPr>
          </w:p>
          <w:p w14:paraId="7F613E01" w14:textId="77777777" w:rsidR="004005A6" w:rsidRDefault="004005A6" w:rsidP="008F5574">
            <w:pPr>
              <w:ind w:right="127"/>
              <w:rPr>
                <w:rFonts w:cstheme="minorHAnsi"/>
                <w:bCs/>
                <w:sz w:val="20"/>
                <w:szCs w:val="20"/>
              </w:rPr>
            </w:pPr>
          </w:p>
          <w:p w14:paraId="70CFDDE3" w14:textId="77777777" w:rsidR="004005A6" w:rsidRDefault="004005A6" w:rsidP="008F5574">
            <w:pPr>
              <w:ind w:right="127"/>
              <w:rPr>
                <w:rFonts w:cstheme="minorHAnsi"/>
                <w:bCs/>
                <w:sz w:val="20"/>
                <w:szCs w:val="20"/>
              </w:rPr>
            </w:pPr>
          </w:p>
          <w:p w14:paraId="4CB2B992" w14:textId="77777777" w:rsidR="002E513B" w:rsidRDefault="002E513B" w:rsidP="008F5574">
            <w:pPr>
              <w:ind w:right="127"/>
              <w:rPr>
                <w:rFonts w:cstheme="minorHAnsi"/>
                <w:bCs/>
                <w:sz w:val="20"/>
                <w:szCs w:val="20"/>
              </w:rPr>
            </w:pPr>
          </w:p>
          <w:p w14:paraId="7258A0EB" w14:textId="77777777" w:rsidR="009714A9" w:rsidRDefault="009714A9" w:rsidP="008F5574">
            <w:pPr>
              <w:ind w:right="127"/>
              <w:rPr>
                <w:rFonts w:cstheme="minorHAnsi"/>
                <w:bCs/>
                <w:sz w:val="20"/>
                <w:szCs w:val="20"/>
              </w:rPr>
            </w:pPr>
          </w:p>
          <w:p w14:paraId="4D225CF8" w14:textId="1336BD86" w:rsidR="009714A9" w:rsidRDefault="009714A9" w:rsidP="008F5574">
            <w:pPr>
              <w:ind w:right="127"/>
              <w:rPr>
                <w:rFonts w:cstheme="minorHAnsi"/>
                <w:b/>
                <w:sz w:val="20"/>
                <w:szCs w:val="20"/>
                <w:u w:val="single"/>
              </w:rPr>
            </w:pPr>
            <w:r w:rsidRPr="002F26D1">
              <w:rPr>
                <w:rFonts w:cstheme="minorHAnsi"/>
                <w:b/>
                <w:sz w:val="20"/>
                <w:szCs w:val="20"/>
                <w:u w:val="single"/>
              </w:rPr>
              <w:t xml:space="preserve">NUMERAL </w:t>
            </w:r>
            <w:r>
              <w:rPr>
                <w:rFonts w:cstheme="minorHAnsi"/>
                <w:b/>
                <w:sz w:val="20"/>
                <w:szCs w:val="20"/>
                <w:u w:val="single"/>
              </w:rPr>
              <w:t>7</w:t>
            </w:r>
            <w:r w:rsidRPr="002F26D1">
              <w:rPr>
                <w:rFonts w:cstheme="minorHAnsi"/>
                <w:b/>
                <w:sz w:val="20"/>
                <w:szCs w:val="20"/>
                <w:u w:val="single"/>
              </w:rPr>
              <w:t>:</w:t>
            </w:r>
          </w:p>
          <w:p w14:paraId="3A556AD7" w14:textId="0DE1C083" w:rsidR="009714A9" w:rsidRDefault="009714A9" w:rsidP="008F5574">
            <w:pPr>
              <w:ind w:right="127"/>
              <w:rPr>
                <w:rFonts w:cstheme="minorHAnsi"/>
                <w:b/>
                <w:sz w:val="20"/>
                <w:szCs w:val="20"/>
              </w:rPr>
            </w:pPr>
            <w:r>
              <w:rPr>
                <w:rFonts w:cstheme="minorHAnsi"/>
                <w:b/>
                <w:sz w:val="20"/>
                <w:szCs w:val="20"/>
              </w:rPr>
              <w:t>Luis Prieto:</w:t>
            </w:r>
          </w:p>
          <w:p w14:paraId="15E46266" w14:textId="2F0783FF" w:rsidR="009714A9" w:rsidRPr="001A106D" w:rsidRDefault="009714A9" w:rsidP="008F5574">
            <w:pPr>
              <w:ind w:right="127"/>
              <w:rPr>
                <w:rFonts w:cstheme="minorHAnsi"/>
                <w:bCs/>
                <w:sz w:val="20"/>
                <w:szCs w:val="20"/>
              </w:rPr>
            </w:pPr>
            <w:r w:rsidRPr="001A106D">
              <w:rPr>
                <w:rFonts w:cstheme="minorHAnsi"/>
                <w:bCs/>
                <w:sz w:val="20"/>
                <w:szCs w:val="20"/>
              </w:rPr>
              <w:t>Ídem comentarios anteriores área de riesgos.</w:t>
            </w:r>
          </w:p>
          <w:p w14:paraId="59CCBC92" w14:textId="5523B1ED" w:rsidR="009714A9" w:rsidRPr="0095112D" w:rsidRDefault="009714A9" w:rsidP="008F5574">
            <w:pPr>
              <w:ind w:right="127"/>
              <w:rPr>
                <w:rFonts w:cstheme="minorHAnsi"/>
                <w:b/>
                <w:sz w:val="20"/>
                <w:szCs w:val="20"/>
              </w:rPr>
            </w:pPr>
          </w:p>
        </w:tc>
        <w:tc>
          <w:tcPr>
            <w:tcW w:w="1250" w:type="pct"/>
          </w:tcPr>
          <w:p w14:paraId="3058FDBD" w14:textId="77777777" w:rsidR="009714A9" w:rsidRDefault="009714A9" w:rsidP="008F5574">
            <w:pPr>
              <w:ind w:right="127"/>
              <w:rPr>
                <w:rFonts w:cstheme="minorHAnsi"/>
                <w:bCs/>
                <w:sz w:val="20"/>
                <w:szCs w:val="20"/>
              </w:rPr>
            </w:pPr>
          </w:p>
          <w:p w14:paraId="3A9A0A54" w14:textId="77777777" w:rsidR="009714A9" w:rsidRDefault="009714A9" w:rsidP="008F5574">
            <w:pPr>
              <w:ind w:right="127"/>
              <w:rPr>
                <w:rFonts w:cstheme="minorHAnsi"/>
                <w:bCs/>
                <w:sz w:val="20"/>
                <w:szCs w:val="20"/>
              </w:rPr>
            </w:pPr>
          </w:p>
          <w:p w14:paraId="6C34FFC3" w14:textId="77777777" w:rsidR="009714A9" w:rsidRDefault="009714A9" w:rsidP="008F5574">
            <w:pPr>
              <w:ind w:right="127"/>
              <w:rPr>
                <w:rFonts w:cstheme="minorHAnsi"/>
                <w:bCs/>
                <w:sz w:val="20"/>
                <w:szCs w:val="20"/>
              </w:rPr>
            </w:pPr>
          </w:p>
          <w:p w14:paraId="13DA2DD5" w14:textId="77777777" w:rsidR="009714A9" w:rsidRDefault="009714A9" w:rsidP="008F5574">
            <w:pPr>
              <w:ind w:right="127"/>
              <w:rPr>
                <w:rFonts w:cstheme="minorHAnsi"/>
                <w:bCs/>
                <w:sz w:val="20"/>
                <w:szCs w:val="20"/>
              </w:rPr>
            </w:pPr>
          </w:p>
          <w:p w14:paraId="598519E3" w14:textId="77777777" w:rsidR="009714A9" w:rsidRDefault="009714A9" w:rsidP="008F5574">
            <w:pPr>
              <w:ind w:right="127"/>
              <w:rPr>
                <w:rFonts w:cstheme="minorHAnsi"/>
                <w:bCs/>
                <w:sz w:val="20"/>
                <w:szCs w:val="20"/>
              </w:rPr>
            </w:pPr>
          </w:p>
          <w:p w14:paraId="28A633DB" w14:textId="77777777" w:rsidR="009714A9" w:rsidRDefault="009714A9" w:rsidP="008F5574">
            <w:pPr>
              <w:ind w:right="127"/>
              <w:rPr>
                <w:rFonts w:cstheme="minorHAnsi"/>
                <w:bCs/>
                <w:sz w:val="20"/>
                <w:szCs w:val="20"/>
              </w:rPr>
            </w:pPr>
          </w:p>
          <w:p w14:paraId="6C4BAF75" w14:textId="77777777" w:rsidR="009714A9" w:rsidRDefault="009714A9" w:rsidP="008F5574">
            <w:pPr>
              <w:ind w:right="127"/>
              <w:rPr>
                <w:rFonts w:cstheme="minorHAnsi"/>
                <w:bCs/>
                <w:sz w:val="20"/>
                <w:szCs w:val="20"/>
              </w:rPr>
            </w:pPr>
          </w:p>
          <w:p w14:paraId="7581E6E9" w14:textId="77777777" w:rsidR="009714A9" w:rsidRDefault="009714A9" w:rsidP="008F5574">
            <w:pPr>
              <w:ind w:right="127"/>
              <w:rPr>
                <w:rFonts w:cstheme="minorHAnsi"/>
                <w:bCs/>
                <w:sz w:val="20"/>
                <w:szCs w:val="20"/>
              </w:rPr>
            </w:pPr>
          </w:p>
          <w:p w14:paraId="59E6A821" w14:textId="77777777" w:rsidR="009714A9" w:rsidRDefault="009714A9" w:rsidP="008F5574">
            <w:pPr>
              <w:ind w:right="127"/>
              <w:rPr>
                <w:rFonts w:cstheme="minorHAnsi"/>
                <w:bCs/>
                <w:sz w:val="20"/>
                <w:szCs w:val="20"/>
              </w:rPr>
            </w:pPr>
          </w:p>
          <w:p w14:paraId="4FDB3BAD" w14:textId="77777777" w:rsidR="009714A9" w:rsidRDefault="009714A9" w:rsidP="008F5574">
            <w:pPr>
              <w:ind w:right="127"/>
              <w:rPr>
                <w:rFonts w:cstheme="minorHAnsi"/>
                <w:bCs/>
                <w:sz w:val="20"/>
                <w:szCs w:val="20"/>
              </w:rPr>
            </w:pPr>
          </w:p>
          <w:p w14:paraId="4ACD6F88" w14:textId="77777777" w:rsidR="009714A9" w:rsidRDefault="009714A9" w:rsidP="008F5574">
            <w:pPr>
              <w:ind w:right="127"/>
              <w:rPr>
                <w:rFonts w:cstheme="minorHAnsi"/>
                <w:bCs/>
                <w:sz w:val="20"/>
                <w:szCs w:val="20"/>
              </w:rPr>
            </w:pPr>
          </w:p>
          <w:p w14:paraId="1DC7C5F0" w14:textId="77777777" w:rsidR="009714A9" w:rsidRDefault="009714A9" w:rsidP="008F5574">
            <w:pPr>
              <w:ind w:right="127"/>
              <w:rPr>
                <w:rFonts w:cstheme="minorHAnsi"/>
                <w:bCs/>
                <w:sz w:val="20"/>
                <w:szCs w:val="20"/>
              </w:rPr>
            </w:pPr>
          </w:p>
          <w:p w14:paraId="11575808" w14:textId="77777777" w:rsidR="009714A9" w:rsidRDefault="009714A9" w:rsidP="008F5574">
            <w:pPr>
              <w:ind w:right="127"/>
              <w:rPr>
                <w:rFonts w:cstheme="minorHAnsi"/>
                <w:bCs/>
                <w:sz w:val="20"/>
                <w:szCs w:val="20"/>
              </w:rPr>
            </w:pPr>
          </w:p>
          <w:p w14:paraId="43398BDB" w14:textId="77777777" w:rsidR="009714A9" w:rsidRDefault="009714A9" w:rsidP="008F5574">
            <w:pPr>
              <w:ind w:right="127"/>
              <w:rPr>
                <w:rFonts w:cstheme="minorHAnsi"/>
                <w:bCs/>
                <w:sz w:val="20"/>
                <w:szCs w:val="20"/>
              </w:rPr>
            </w:pPr>
          </w:p>
          <w:p w14:paraId="3C1E8E80" w14:textId="77777777" w:rsidR="009714A9" w:rsidRDefault="009714A9" w:rsidP="008F5574">
            <w:pPr>
              <w:ind w:right="127"/>
              <w:rPr>
                <w:rFonts w:cstheme="minorHAnsi"/>
                <w:bCs/>
                <w:sz w:val="20"/>
                <w:szCs w:val="20"/>
              </w:rPr>
            </w:pPr>
          </w:p>
          <w:p w14:paraId="6CBD35E5" w14:textId="77777777" w:rsidR="009714A9" w:rsidRDefault="009714A9" w:rsidP="008F5574">
            <w:pPr>
              <w:ind w:right="127"/>
              <w:rPr>
                <w:rFonts w:cstheme="minorHAnsi"/>
                <w:bCs/>
                <w:sz w:val="20"/>
                <w:szCs w:val="20"/>
              </w:rPr>
            </w:pPr>
          </w:p>
          <w:p w14:paraId="1A5B9CF6" w14:textId="77777777" w:rsidR="009714A9" w:rsidRDefault="009714A9" w:rsidP="008F5574">
            <w:pPr>
              <w:ind w:right="127"/>
              <w:rPr>
                <w:rFonts w:cstheme="minorHAnsi"/>
                <w:bCs/>
                <w:sz w:val="20"/>
                <w:szCs w:val="20"/>
              </w:rPr>
            </w:pPr>
          </w:p>
          <w:p w14:paraId="12A7799D" w14:textId="77777777" w:rsidR="009714A9" w:rsidRDefault="009714A9" w:rsidP="008F5574">
            <w:pPr>
              <w:ind w:right="127"/>
              <w:rPr>
                <w:rFonts w:cstheme="minorHAnsi"/>
                <w:bCs/>
                <w:sz w:val="20"/>
                <w:szCs w:val="20"/>
              </w:rPr>
            </w:pPr>
          </w:p>
          <w:p w14:paraId="6A7BD1F5" w14:textId="77777777" w:rsidR="009714A9" w:rsidRDefault="009714A9" w:rsidP="008F5574">
            <w:pPr>
              <w:ind w:right="127"/>
              <w:rPr>
                <w:rFonts w:cstheme="minorHAnsi"/>
                <w:bCs/>
                <w:sz w:val="20"/>
                <w:szCs w:val="20"/>
              </w:rPr>
            </w:pPr>
          </w:p>
          <w:p w14:paraId="4BC7B0FE" w14:textId="77777777" w:rsidR="009714A9" w:rsidRDefault="009714A9" w:rsidP="008F5574">
            <w:pPr>
              <w:ind w:right="127"/>
              <w:rPr>
                <w:rFonts w:cstheme="minorHAnsi"/>
                <w:bCs/>
                <w:sz w:val="20"/>
                <w:szCs w:val="20"/>
              </w:rPr>
            </w:pPr>
          </w:p>
          <w:p w14:paraId="494A2D98" w14:textId="77777777" w:rsidR="009714A9" w:rsidRDefault="009714A9" w:rsidP="008F5574">
            <w:pPr>
              <w:ind w:right="127"/>
              <w:rPr>
                <w:rFonts w:cstheme="minorHAnsi"/>
                <w:bCs/>
                <w:sz w:val="20"/>
                <w:szCs w:val="20"/>
              </w:rPr>
            </w:pPr>
          </w:p>
          <w:p w14:paraId="217F8D15" w14:textId="77777777" w:rsidR="009714A9" w:rsidRDefault="009714A9" w:rsidP="008F5574">
            <w:pPr>
              <w:ind w:right="127"/>
              <w:rPr>
                <w:rFonts w:cstheme="minorHAnsi"/>
                <w:bCs/>
                <w:sz w:val="20"/>
                <w:szCs w:val="20"/>
              </w:rPr>
            </w:pPr>
          </w:p>
          <w:p w14:paraId="07457E47" w14:textId="77777777" w:rsidR="009714A9" w:rsidRDefault="009714A9" w:rsidP="008F5574">
            <w:pPr>
              <w:ind w:right="127"/>
              <w:rPr>
                <w:rFonts w:cstheme="minorHAnsi"/>
                <w:bCs/>
                <w:sz w:val="20"/>
                <w:szCs w:val="20"/>
              </w:rPr>
            </w:pPr>
          </w:p>
          <w:p w14:paraId="36A0AD2E" w14:textId="77777777" w:rsidR="009714A9" w:rsidRDefault="009714A9" w:rsidP="008F5574">
            <w:pPr>
              <w:ind w:right="127"/>
              <w:rPr>
                <w:rFonts w:cstheme="minorHAnsi"/>
                <w:bCs/>
                <w:sz w:val="20"/>
                <w:szCs w:val="20"/>
              </w:rPr>
            </w:pPr>
          </w:p>
          <w:p w14:paraId="29229673" w14:textId="6459CF6A" w:rsidR="009714A9" w:rsidRDefault="009714A9" w:rsidP="004E47D3">
            <w:pPr>
              <w:ind w:right="127"/>
              <w:jc w:val="both"/>
              <w:rPr>
                <w:rFonts w:cstheme="minorHAnsi"/>
                <w:b/>
                <w:sz w:val="20"/>
                <w:szCs w:val="20"/>
                <w:u w:val="single"/>
              </w:rPr>
            </w:pPr>
            <w:r>
              <w:rPr>
                <w:rFonts w:cstheme="minorHAnsi"/>
                <w:b/>
                <w:sz w:val="20"/>
                <w:szCs w:val="20"/>
                <w:u w:val="single"/>
              </w:rPr>
              <w:t>Respecto del numeral 3:</w:t>
            </w:r>
          </w:p>
          <w:p w14:paraId="2EF2775F" w14:textId="77777777" w:rsidR="009714A9" w:rsidRDefault="009714A9" w:rsidP="004E47D3">
            <w:pPr>
              <w:ind w:right="127"/>
              <w:jc w:val="both"/>
              <w:rPr>
                <w:rFonts w:cstheme="minorHAnsi"/>
                <w:bCs/>
                <w:sz w:val="20"/>
                <w:szCs w:val="20"/>
              </w:rPr>
            </w:pPr>
            <w:r>
              <w:rPr>
                <w:rFonts w:cstheme="minorHAnsi"/>
                <w:bCs/>
                <w:sz w:val="20"/>
                <w:szCs w:val="20"/>
              </w:rPr>
              <w:t>La ley N°21.558 no estableció procedimiento ni plazos para obtener la autorización previa de la Municipalidad. Por otro lado, no se definieron condiciones, por lo que somos de la opinión que se trata de una potestad discrecional del Municipio.</w:t>
            </w:r>
          </w:p>
          <w:p w14:paraId="26DA36D4" w14:textId="77777777" w:rsidR="009714A9" w:rsidRDefault="009714A9" w:rsidP="004E47D3">
            <w:pPr>
              <w:ind w:right="127"/>
              <w:jc w:val="both"/>
              <w:rPr>
                <w:rFonts w:cstheme="minorHAnsi"/>
                <w:bCs/>
                <w:sz w:val="20"/>
                <w:szCs w:val="20"/>
              </w:rPr>
            </w:pPr>
          </w:p>
          <w:p w14:paraId="79B6116D" w14:textId="7748575B" w:rsidR="004005A6" w:rsidRDefault="009714A9" w:rsidP="00966263">
            <w:pPr>
              <w:ind w:right="127"/>
              <w:jc w:val="both"/>
              <w:rPr>
                <w:rFonts w:cstheme="minorHAnsi"/>
                <w:bCs/>
                <w:sz w:val="20"/>
                <w:szCs w:val="20"/>
              </w:rPr>
            </w:pPr>
            <w:r>
              <w:rPr>
                <w:rFonts w:cstheme="minorHAnsi"/>
                <w:bCs/>
                <w:sz w:val="20"/>
                <w:szCs w:val="20"/>
              </w:rPr>
              <w:t>Teniendo como referencia otras normas de la LGUC que han contemplado la autorización previa de la Municipalidad (art. 121) y la jurisprudencia administrativa sobre las mismas, se considera que la autorización debe otorgarla el Concejo Municipal. Lo anterior teniendo en cuenta que la administración de los nuevos BNUP recaerá en el Municipio, involucrando su patrimonio.</w:t>
            </w:r>
            <w:r w:rsidR="004005A6">
              <w:rPr>
                <w:rFonts w:cstheme="minorHAnsi"/>
                <w:bCs/>
                <w:sz w:val="20"/>
                <w:szCs w:val="20"/>
              </w:rPr>
              <w:t xml:space="preserve"> Sin perjuicio de ello, la OGUC no puede establecer normas sobre funciones y atribuciones del municipio.</w:t>
            </w:r>
          </w:p>
          <w:p w14:paraId="191AB4A7" w14:textId="58C777B6" w:rsidR="009714A9" w:rsidRDefault="009714A9" w:rsidP="008F5574">
            <w:pPr>
              <w:ind w:right="127"/>
              <w:rPr>
                <w:rFonts w:cstheme="minorHAnsi"/>
                <w:bCs/>
                <w:sz w:val="20"/>
                <w:szCs w:val="20"/>
              </w:rPr>
            </w:pPr>
          </w:p>
          <w:p w14:paraId="77A49C7F" w14:textId="77777777" w:rsidR="009714A9" w:rsidRDefault="009714A9" w:rsidP="004E47D3">
            <w:pPr>
              <w:ind w:right="127"/>
              <w:jc w:val="both"/>
              <w:rPr>
                <w:rFonts w:cstheme="minorHAnsi"/>
                <w:bCs/>
                <w:sz w:val="20"/>
                <w:szCs w:val="20"/>
              </w:rPr>
            </w:pPr>
            <w:r>
              <w:rPr>
                <w:rFonts w:cstheme="minorHAnsi"/>
                <w:bCs/>
                <w:sz w:val="20"/>
                <w:szCs w:val="20"/>
              </w:rPr>
              <w:t xml:space="preserve">Finalmente se debe insistir en que fue el legislador el que determinó, en el nuevo párrafo del inciso primero del artículo 70, que estas UV y cesiones vinculadas a los procesos de división del suelo quedarán sujetas </w:t>
            </w:r>
            <w:r w:rsidRPr="00156F45">
              <w:rPr>
                <w:rFonts w:cstheme="minorHAnsi"/>
                <w:bCs/>
                <w:sz w:val="20"/>
                <w:szCs w:val="20"/>
                <w:u w:val="single"/>
              </w:rPr>
              <w:t>siempre</w:t>
            </w:r>
            <w:r w:rsidRPr="00156F45">
              <w:rPr>
                <w:rFonts w:cstheme="minorHAnsi"/>
                <w:bCs/>
                <w:sz w:val="20"/>
                <w:szCs w:val="20"/>
              </w:rPr>
              <w:t xml:space="preserve"> a</w:t>
            </w:r>
            <w:r>
              <w:rPr>
                <w:rFonts w:cstheme="minorHAnsi"/>
                <w:bCs/>
                <w:sz w:val="20"/>
                <w:szCs w:val="20"/>
              </w:rPr>
              <w:t xml:space="preserve"> la</w:t>
            </w:r>
            <w:r w:rsidRPr="00156F45">
              <w:rPr>
                <w:rFonts w:cstheme="minorHAnsi"/>
                <w:bCs/>
                <w:sz w:val="20"/>
                <w:szCs w:val="20"/>
              </w:rPr>
              <w:t xml:space="preserve"> aprobación previa de la municipalidad respectiva</w:t>
            </w:r>
            <w:r>
              <w:rPr>
                <w:rFonts w:cstheme="minorHAnsi"/>
                <w:bCs/>
                <w:sz w:val="20"/>
                <w:szCs w:val="20"/>
              </w:rPr>
              <w:t xml:space="preserve">. </w:t>
            </w:r>
          </w:p>
          <w:p w14:paraId="0895732C" w14:textId="77777777" w:rsidR="009714A9" w:rsidRDefault="009714A9" w:rsidP="008F5574">
            <w:pPr>
              <w:ind w:right="127"/>
              <w:rPr>
                <w:rFonts w:cstheme="minorHAnsi"/>
                <w:bCs/>
                <w:sz w:val="20"/>
                <w:szCs w:val="20"/>
              </w:rPr>
            </w:pPr>
          </w:p>
          <w:p w14:paraId="28A34DA9" w14:textId="77777777" w:rsidR="009714A9" w:rsidRDefault="009714A9" w:rsidP="008F5574">
            <w:pPr>
              <w:ind w:right="127"/>
              <w:rPr>
                <w:rFonts w:cstheme="minorHAnsi"/>
                <w:bCs/>
                <w:sz w:val="20"/>
                <w:szCs w:val="20"/>
              </w:rPr>
            </w:pPr>
          </w:p>
          <w:p w14:paraId="0AE6DDAD" w14:textId="77777777" w:rsidR="009714A9" w:rsidRDefault="009714A9" w:rsidP="008F5574">
            <w:pPr>
              <w:ind w:right="127"/>
              <w:rPr>
                <w:rFonts w:cstheme="minorHAnsi"/>
                <w:bCs/>
                <w:sz w:val="20"/>
                <w:szCs w:val="20"/>
              </w:rPr>
            </w:pPr>
          </w:p>
          <w:p w14:paraId="15C9D849" w14:textId="77777777" w:rsidR="009714A9" w:rsidRDefault="009714A9" w:rsidP="008F5574">
            <w:pPr>
              <w:ind w:right="127"/>
              <w:rPr>
                <w:rFonts w:cstheme="minorHAnsi"/>
                <w:bCs/>
                <w:sz w:val="20"/>
                <w:szCs w:val="20"/>
              </w:rPr>
            </w:pPr>
          </w:p>
          <w:p w14:paraId="3FBF56D9" w14:textId="77777777" w:rsidR="009714A9" w:rsidRDefault="009714A9" w:rsidP="008F5574">
            <w:pPr>
              <w:ind w:right="127"/>
              <w:rPr>
                <w:rFonts w:cstheme="minorHAnsi"/>
                <w:bCs/>
                <w:sz w:val="20"/>
                <w:szCs w:val="20"/>
              </w:rPr>
            </w:pPr>
          </w:p>
          <w:p w14:paraId="30768259" w14:textId="77777777" w:rsidR="009714A9" w:rsidRDefault="009714A9" w:rsidP="008F5574">
            <w:pPr>
              <w:ind w:right="127"/>
              <w:rPr>
                <w:rFonts w:cstheme="minorHAnsi"/>
                <w:bCs/>
                <w:sz w:val="20"/>
                <w:szCs w:val="20"/>
              </w:rPr>
            </w:pPr>
          </w:p>
          <w:p w14:paraId="5CC60DCC" w14:textId="77777777" w:rsidR="009714A9" w:rsidRDefault="009714A9" w:rsidP="008F5574">
            <w:pPr>
              <w:ind w:right="127"/>
              <w:rPr>
                <w:rFonts w:cstheme="minorHAnsi"/>
                <w:bCs/>
                <w:sz w:val="20"/>
                <w:szCs w:val="20"/>
              </w:rPr>
            </w:pPr>
          </w:p>
          <w:p w14:paraId="2FF1F8EE" w14:textId="77777777" w:rsidR="009714A9" w:rsidRDefault="009714A9" w:rsidP="008F5574">
            <w:pPr>
              <w:ind w:right="127"/>
              <w:rPr>
                <w:rFonts w:cstheme="minorHAnsi"/>
                <w:bCs/>
                <w:sz w:val="20"/>
                <w:szCs w:val="20"/>
              </w:rPr>
            </w:pPr>
          </w:p>
          <w:p w14:paraId="7FA0906F" w14:textId="77777777" w:rsidR="009714A9" w:rsidRDefault="009714A9" w:rsidP="008F5574">
            <w:pPr>
              <w:ind w:right="127"/>
              <w:rPr>
                <w:rFonts w:cstheme="minorHAnsi"/>
                <w:bCs/>
                <w:sz w:val="20"/>
                <w:szCs w:val="20"/>
              </w:rPr>
            </w:pPr>
          </w:p>
          <w:p w14:paraId="0C06E323" w14:textId="77777777" w:rsidR="009714A9" w:rsidRDefault="009714A9" w:rsidP="008F5574">
            <w:pPr>
              <w:ind w:right="127"/>
              <w:rPr>
                <w:rFonts w:cstheme="minorHAnsi"/>
                <w:bCs/>
                <w:sz w:val="20"/>
                <w:szCs w:val="20"/>
              </w:rPr>
            </w:pPr>
          </w:p>
          <w:p w14:paraId="7D9B78F2" w14:textId="77777777" w:rsidR="009714A9" w:rsidRDefault="009714A9" w:rsidP="008F5574">
            <w:pPr>
              <w:ind w:right="127"/>
              <w:rPr>
                <w:rFonts w:cstheme="minorHAnsi"/>
                <w:bCs/>
                <w:sz w:val="20"/>
                <w:szCs w:val="20"/>
              </w:rPr>
            </w:pPr>
          </w:p>
          <w:p w14:paraId="6DA7707C" w14:textId="77777777" w:rsidR="009714A9" w:rsidRDefault="009714A9" w:rsidP="008F5574">
            <w:pPr>
              <w:ind w:right="127"/>
              <w:rPr>
                <w:rFonts w:cstheme="minorHAnsi"/>
                <w:bCs/>
                <w:sz w:val="20"/>
                <w:szCs w:val="20"/>
              </w:rPr>
            </w:pPr>
          </w:p>
          <w:p w14:paraId="77EC3E50" w14:textId="77777777" w:rsidR="009714A9" w:rsidRDefault="009714A9" w:rsidP="008F5574">
            <w:pPr>
              <w:ind w:right="127"/>
              <w:rPr>
                <w:rFonts w:cstheme="minorHAnsi"/>
                <w:bCs/>
                <w:sz w:val="20"/>
                <w:szCs w:val="20"/>
              </w:rPr>
            </w:pPr>
          </w:p>
          <w:p w14:paraId="47D3351F" w14:textId="77777777" w:rsidR="009714A9" w:rsidRDefault="009714A9" w:rsidP="008F5574">
            <w:pPr>
              <w:ind w:right="127"/>
              <w:rPr>
                <w:rFonts w:cstheme="minorHAnsi"/>
                <w:bCs/>
                <w:sz w:val="20"/>
                <w:szCs w:val="20"/>
              </w:rPr>
            </w:pPr>
          </w:p>
          <w:p w14:paraId="54678592" w14:textId="77777777" w:rsidR="009714A9" w:rsidRDefault="009714A9" w:rsidP="008F5574">
            <w:pPr>
              <w:ind w:right="127"/>
              <w:rPr>
                <w:rFonts w:cstheme="minorHAnsi"/>
                <w:bCs/>
                <w:sz w:val="20"/>
                <w:szCs w:val="20"/>
              </w:rPr>
            </w:pPr>
          </w:p>
          <w:p w14:paraId="62334AA9" w14:textId="77777777" w:rsidR="004005A6" w:rsidRDefault="004005A6" w:rsidP="008F5574">
            <w:pPr>
              <w:ind w:right="127"/>
              <w:rPr>
                <w:rFonts w:cstheme="minorHAnsi"/>
                <w:bCs/>
                <w:sz w:val="20"/>
                <w:szCs w:val="20"/>
              </w:rPr>
            </w:pPr>
          </w:p>
          <w:p w14:paraId="559C8803" w14:textId="77777777" w:rsidR="004005A6" w:rsidRDefault="004005A6" w:rsidP="008F5574">
            <w:pPr>
              <w:ind w:right="127"/>
              <w:rPr>
                <w:rFonts w:cstheme="minorHAnsi"/>
                <w:bCs/>
                <w:sz w:val="20"/>
                <w:szCs w:val="20"/>
              </w:rPr>
            </w:pPr>
          </w:p>
          <w:p w14:paraId="2B1A036D" w14:textId="77777777" w:rsidR="004005A6" w:rsidRDefault="004005A6" w:rsidP="008F5574">
            <w:pPr>
              <w:ind w:right="127"/>
              <w:rPr>
                <w:rFonts w:cstheme="minorHAnsi"/>
                <w:bCs/>
                <w:sz w:val="20"/>
                <w:szCs w:val="20"/>
              </w:rPr>
            </w:pPr>
          </w:p>
          <w:p w14:paraId="0D644144" w14:textId="77777777" w:rsidR="004005A6" w:rsidRDefault="004005A6" w:rsidP="008F5574">
            <w:pPr>
              <w:ind w:right="127"/>
              <w:rPr>
                <w:rFonts w:cstheme="minorHAnsi"/>
                <w:bCs/>
                <w:sz w:val="20"/>
                <w:szCs w:val="20"/>
              </w:rPr>
            </w:pPr>
          </w:p>
          <w:p w14:paraId="60664292" w14:textId="77777777" w:rsidR="004005A6" w:rsidRDefault="004005A6" w:rsidP="008F5574">
            <w:pPr>
              <w:ind w:right="127"/>
              <w:rPr>
                <w:rFonts w:cstheme="minorHAnsi"/>
                <w:bCs/>
                <w:sz w:val="20"/>
                <w:szCs w:val="20"/>
              </w:rPr>
            </w:pPr>
          </w:p>
          <w:p w14:paraId="0B8E6BDD" w14:textId="77777777" w:rsidR="004005A6" w:rsidRDefault="004005A6" w:rsidP="008F5574">
            <w:pPr>
              <w:ind w:right="127"/>
              <w:rPr>
                <w:rFonts w:cstheme="minorHAnsi"/>
                <w:bCs/>
                <w:sz w:val="20"/>
                <w:szCs w:val="20"/>
              </w:rPr>
            </w:pPr>
          </w:p>
          <w:p w14:paraId="52EB4E6D" w14:textId="77777777" w:rsidR="004005A6" w:rsidRDefault="004005A6" w:rsidP="008F5574">
            <w:pPr>
              <w:ind w:right="127"/>
              <w:rPr>
                <w:rFonts w:cstheme="minorHAnsi"/>
                <w:bCs/>
                <w:sz w:val="20"/>
                <w:szCs w:val="20"/>
              </w:rPr>
            </w:pPr>
          </w:p>
          <w:p w14:paraId="5215C82F" w14:textId="77777777" w:rsidR="004005A6" w:rsidRDefault="004005A6" w:rsidP="008F5574">
            <w:pPr>
              <w:ind w:right="127"/>
              <w:rPr>
                <w:rFonts w:cstheme="minorHAnsi"/>
                <w:bCs/>
                <w:sz w:val="20"/>
                <w:szCs w:val="20"/>
              </w:rPr>
            </w:pPr>
          </w:p>
          <w:p w14:paraId="23B08DF1" w14:textId="77777777" w:rsidR="004005A6" w:rsidRDefault="004005A6" w:rsidP="008F5574">
            <w:pPr>
              <w:ind w:right="127"/>
              <w:rPr>
                <w:rFonts w:cstheme="minorHAnsi"/>
                <w:bCs/>
                <w:sz w:val="20"/>
                <w:szCs w:val="20"/>
              </w:rPr>
            </w:pPr>
          </w:p>
          <w:p w14:paraId="6E04BF35" w14:textId="77777777" w:rsidR="009714A9" w:rsidRDefault="009714A9" w:rsidP="008F5574">
            <w:pPr>
              <w:ind w:right="127"/>
              <w:rPr>
                <w:rFonts w:cstheme="minorHAnsi"/>
                <w:bCs/>
                <w:sz w:val="20"/>
                <w:szCs w:val="20"/>
              </w:rPr>
            </w:pPr>
          </w:p>
          <w:p w14:paraId="5B26DFD3" w14:textId="77777777" w:rsidR="009714A9" w:rsidRDefault="009714A9" w:rsidP="008F5574">
            <w:pPr>
              <w:ind w:right="127"/>
              <w:rPr>
                <w:rFonts w:cstheme="minorHAnsi"/>
                <w:bCs/>
                <w:sz w:val="20"/>
                <w:szCs w:val="20"/>
              </w:rPr>
            </w:pPr>
          </w:p>
          <w:p w14:paraId="180190BD" w14:textId="77777777" w:rsidR="009714A9" w:rsidRDefault="009714A9" w:rsidP="008F5574">
            <w:pPr>
              <w:ind w:right="127"/>
              <w:rPr>
                <w:rFonts w:cstheme="minorHAnsi"/>
                <w:bCs/>
                <w:sz w:val="20"/>
                <w:szCs w:val="20"/>
              </w:rPr>
            </w:pPr>
          </w:p>
          <w:p w14:paraId="4E6DC6AE" w14:textId="77777777" w:rsidR="009714A9" w:rsidRDefault="009714A9" w:rsidP="008F5574">
            <w:pPr>
              <w:ind w:right="127"/>
              <w:rPr>
                <w:rFonts w:cstheme="minorHAnsi"/>
                <w:bCs/>
                <w:sz w:val="20"/>
                <w:szCs w:val="20"/>
              </w:rPr>
            </w:pPr>
          </w:p>
          <w:p w14:paraId="4C4DCB88" w14:textId="637F9165" w:rsidR="009714A9" w:rsidRDefault="009714A9" w:rsidP="008C5B2E">
            <w:pPr>
              <w:ind w:right="127"/>
              <w:jc w:val="both"/>
              <w:rPr>
                <w:rFonts w:cstheme="minorHAnsi"/>
                <w:b/>
                <w:sz w:val="20"/>
                <w:szCs w:val="20"/>
                <w:u w:val="single"/>
              </w:rPr>
            </w:pPr>
            <w:r>
              <w:rPr>
                <w:rFonts w:cstheme="minorHAnsi"/>
                <w:b/>
                <w:sz w:val="20"/>
                <w:szCs w:val="20"/>
                <w:u w:val="single"/>
              </w:rPr>
              <w:t>Respecto del numeral 7:</w:t>
            </w:r>
          </w:p>
          <w:p w14:paraId="5F85F633" w14:textId="77777777" w:rsidR="009714A9" w:rsidRDefault="009714A9" w:rsidP="008C5B2E">
            <w:pPr>
              <w:ind w:right="127"/>
              <w:jc w:val="both"/>
              <w:rPr>
                <w:rFonts w:cstheme="minorHAnsi"/>
                <w:bCs/>
                <w:sz w:val="20"/>
                <w:szCs w:val="20"/>
              </w:rPr>
            </w:pPr>
            <w:r>
              <w:rPr>
                <w:rFonts w:cstheme="minorHAnsi"/>
                <w:bCs/>
                <w:sz w:val="20"/>
                <w:szCs w:val="20"/>
              </w:rPr>
              <w:t>El objetivo de esta modificación era traspasar el texto que se está trabajando en otra modificación a la OGUC, en materia de riesgos. Considerando que se requiere exponer modificaciones a otros preceptos para explicar estos ajustes, se tomó la decisión de eliminarlos del texto definitivo y continuar su tramitación en otro decreto.</w:t>
            </w:r>
          </w:p>
          <w:p w14:paraId="6C9623E2" w14:textId="77777777" w:rsidR="009714A9" w:rsidRPr="004E04FE" w:rsidRDefault="009714A9" w:rsidP="008F5574">
            <w:pPr>
              <w:ind w:right="127"/>
              <w:rPr>
                <w:rFonts w:cstheme="minorHAnsi"/>
                <w:bCs/>
                <w:sz w:val="20"/>
                <w:szCs w:val="20"/>
              </w:rPr>
            </w:pPr>
          </w:p>
        </w:tc>
      </w:tr>
      <w:tr w:rsidR="009714A9" w:rsidRPr="00536FF3" w14:paraId="4F4B3956" w14:textId="7D20C9F9" w:rsidTr="000C48A6">
        <w:trPr>
          <w:trHeight w:val="290"/>
          <w:jc w:val="center"/>
        </w:trPr>
        <w:tc>
          <w:tcPr>
            <w:tcW w:w="1250" w:type="pct"/>
            <w:vAlign w:val="center"/>
          </w:tcPr>
          <w:p w14:paraId="3AA804EB" w14:textId="77777777" w:rsidR="009714A9" w:rsidRPr="0002733C" w:rsidRDefault="009714A9" w:rsidP="008F5574">
            <w:pPr>
              <w:spacing w:line="276" w:lineRule="auto"/>
              <w:ind w:left="164" w:right="172"/>
              <w:jc w:val="both"/>
              <w:rPr>
                <w:sz w:val="20"/>
              </w:rPr>
            </w:pPr>
            <w:r w:rsidRPr="0002733C">
              <w:rPr>
                <w:b/>
                <w:bCs/>
                <w:sz w:val="20"/>
              </w:rPr>
              <w:lastRenderedPageBreak/>
              <w:t>Artículo</w:t>
            </w:r>
            <w:r w:rsidRPr="0002733C">
              <w:rPr>
                <w:b/>
                <w:bCs/>
                <w:sz w:val="20"/>
              </w:rPr>
              <w:tab/>
              <w:t>3.1.7.</w:t>
            </w:r>
            <w:r w:rsidRPr="0002733C">
              <w:rPr>
                <w:sz w:val="20"/>
              </w:rPr>
              <w:tab/>
              <w:t xml:space="preserve">Las solicitudes de subdivisión y urbanización del suelo en terrenos ubicados fuera del límite urbano establecido por un </w:t>
            </w:r>
            <w:r w:rsidRPr="0002733C">
              <w:rPr>
                <w:sz w:val="20"/>
              </w:rPr>
              <w:lastRenderedPageBreak/>
              <w:t xml:space="preserve">Instrumento de Planificación Territorial, a que se refiere el número 2 del artículo 2.1.19., deberán ajustarse al siguiente procedimiento:  </w:t>
            </w:r>
          </w:p>
          <w:p w14:paraId="11B32403" w14:textId="77777777" w:rsidR="009714A9" w:rsidRPr="0002733C" w:rsidRDefault="009714A9" w:rsidP="008F5574">
            <w:pPr>
              <w:spacing w:line="276" w:lineRule="auto"/>
              <w:ind w:left="164" w:right="172"/>
              <w:jc w:val="both"/>
              <w:rPr>
                <w:sz w:val="20"/>
              </w:rPr>
            </w:pPr>
          </w:p>
          <w:p w14:paraId="20793D91" w14:textId="2B11DED7" w:rsidR="009714A9" w:rsidRPr="0002733C" w:rsidRDefault="009714A9" w:rsidP="008F5574">
            <w:pPr>
              <w:spacing w:line="276" w:lineRule="auto"/>
              <w:ind w:left="734" w:right="172" w:hanging="570"/>
              <w:jc w:val="both"/>
              <w:rPr>
                <w:sz w:val="20"/>
              </w:rPr>
            </w:pPr>
            <w:r w:rsidRPr="0002733C">
              <w:rPr>
                <w:sz w:val="20"/>
              </w:rPr>
              <w:t>1.</w:t>
            </w:r>
            <w:r w:rsidRPr="0002733C">
              <w:rPr>
                <w:sz w:val="20"/>
              </w:rPr>
              <w:tab/>
              <w:t>Deberán presentarse a la Secretaría Regional del Ministerio de Agricultura los siguientes antecedentes:</w:t>
            </w:r>
          </w:p>
          <w:p w14:paraId="1770215A" w14:textId="77777777" w:rsidR="009714A9" w:rsidRPr="0002733C" w:rsidRDefault="009714A9" w:rsidP="008F5574">
            <w:pPr>
              <w:spacing w:before="120" w:line="276" w:lineRule="auto"/>
              <w:ind w:left="1156" w:right="170" w:hanging="425"/>
              <w:jc w:val="both"/>
              <w:rPr>
                <w:sz w:val="20"/>
              </w:rPr>
            </w:pPr>
            <w:r w:rsidRPr="0002733C">
              <w:rPr>
                <w:sz w:val="20"/>
              </w:rPr>
              <w:t>a)</w:t>
            </w:r>
            <w:r w:rsidRPr="0002733C">
              <w:rPr>
                <w:sz w:val="20"/>
              </w:rPr>
              <w:tab/>
              <w:t>Solicitud firmada por el propietario del predio, en que se señale su ubicación, el objeto de la subdivisión y una declaración jurada de dominio.</w:t>
            </w:r>
          </w:p>
          <w:p w14:paraId="259F1CD7" w14:textId="0009EEA6" w:rsidR="009714A9" w:rsidRPr="0002733C" w:rsidRDefault="009714A9" w:rsidP="008F5574">
            <w:pPr>
              <w:spacing w:before="120" w:line="276" w:lineRule="auto"/>
              <w:ind w:left="1156" w:right="170" w:hanging="425"/>
              <w:jc w:val="both"/>
              <w:rPr>
                <w:sz w:val="20"/>
              </w:rPr>
            </w:pPr>
            <w:r w:rsidRPr="0002733C">
              <w:rPr>
                <w:sz w:val="20"/>
              </w:rPr>
              <w:t>b)</w:t>
            </w:r>
            <w:r w:rsidRPr="0002733C">
              <w:rPr>
                <w:sz w:val="20"/>
              </w:rPr>
              <w:tab/>
              <w:t>Plano de subdivisión a una escala adecuada de él o los paños respectivos, suscrito por el propietario y el arquitecto, indicando la situación existente y la propuesta, con los deslindes generales, la superficie del terreno y de los lotes resultantes, con sus características topográficas generales y las vías públicas cerc</w:t>
            </w:r>
            <w:r>
              <w:rPr>
                <w:sz w:val="20"/>
              </w:rPr>
              <w:t>a</w:t>
            </w:r>
            <w:r w:rsidRPr="0002733C">
              <w:rPr>
                <w:sz w:val="20"/>
              </w:rPr>
              <w:t>nas.</w:t>
            </w:r>
          </w:p>
          <w:p w14:paraId="0BD29696" w14:textId="77777777" w:rsidR="009714A9" w:rsidRPr="0002733C" w:rsidRDefault="009714A9" w:rsidP="008F5574">
            <w:pPr>
              <w:spacing w:before="120" w:line="276" w:lineRule="auto"/>
              <w:ind w:left="1156" w:right="170" w:hanging="425"/>
              <w:jc w:val="both"/>
              <w:rPr>
                <w:sz w:val="20"/>
              </w:rPr>
            </w:pPr>
            <w:r w:rsidRPr="0002733C">
              <w:rPr>
                <w:sz w:val="20"/>
              </w:rPr>
              <w:t xml:space="preserve">c) </w:t>
            </w:r>
            <w:r w:rsidRPr="0002733C">
              <w:rPr>
                <w:sz w:val="20"/>
              </w:rPr>
              <w:tab/>
              <w:t>Factibilidad o especificación de la dotación de servicios contemplados.</w:t>
            </w:r>
          </w:p>
          <w:p w14:paraId="28E7BF3A" w14:textId="77777777" w:rsidR="009714A9" w:rsidRPr="0002733C" w:rsidRDefault="009714A9" w:rsidP="008F5574">
            <w:pPr>
              <w:spacing w:line="276" w:lineRule="auto"/>
              <w:ind w:left="164" w:right="172"/>
              <w:jc w:val="both"/>
              <w:rPr>
                <w:sz w:val="20"/>
              </w:rPr>
            </w:pPr>
          </w:p>
          <w:p w14:paraId="5D9FD987" w14:textId="49D10A38" w:rsidR="009714A9" w:rsidRPr="0002733C" w:rsidRDefault="009714A9" w:rsidP="008F5574">
            <w:pPr>
              <w:spacing w:line="276" w:lineRule="auto"/>
              <w:ind w:left="164" w:right="172" w:firstLine="853"/>
              <w:jc w:val="both"/>
              <w:rPr>
                <w:sz w:val="20"/>
              </w:rPr>
            </w:pPr>
            <w:r w:rsidRPr="0002733C">
              <w:rPr>
                <w:sz w:val="20"/>
              </w:rPr>
              <w:t>En caso que el propietario proponga obras de urbanización, deberá adjuntarse un plano indicando sus características.</w:t>
            </w:r>
          </w:p>
          <w:p w14:paraId="5868F87E" w14:textId="77777777" w:rsidR="009714A9" w:rsidRPr="0002733C" w:rsidRDefault="009714A9" w:rsidP="008F5574">
            <w:pPr>
              <w:spacing w:line="276" w:lineRule="auto"/>
              <w:ind w:left="164" w:right="172"/>
              <w:jc w:val="both"/>
              <w:rPr>
                <w:sz w:val="20"/>
              </w:rPr>
            </w:pPr>
          </w:p>
          <w:p w14:paraId="4E11DB8E" w14:textId="3E3345F7" w:rsidR="009714A9" w:rsidRPr="0002733C" w:rsidRDefault="009714A9" w:rsidP="008F5574">
            <w:pPr>
              <w:spacing w:line="276" w:lineRule="auto"/>
              <w:ind w:left="734" w:right="172" w:hanging="570"/>
              <w:jc w:val="both"/>
              <w:rPr>
                <w:sz w:val="20"/>
              </w:rPr>
            </w:pPr>
            <w:r w:rsidRPr="0002733C">
              <w:rPr>
                <w:sz w:val="20"/>
              </w:rPr>
              <w:t>2.</w:t>
            </w:r>
            <w:r w:rsidRPr="0002733C">
              <w:rPr>
                <w:sz w:val="20"/>
              </w:rPr>
              <w:tab/>
              <w:t>La Secretaría Regional del Ministerio de Agricultura, en un plazo máximo de 45 días, evaluará la solicitud previo informe del Servicio Agrícola y Ganadero y, en caso de no haber objeciones, enviará los antecedentes a la Secretaría Regional del Ministerio de Vivienda y Urbanismo solicitando el informe favorable correspondiente.</w:t>
            </w:r>
          </w:p>
          <w:p w14:paraId="1E20B200" w14:textId="77777777" w:rsidR="009714A9" w:rsidRPr="0002733C" w:rsidRDefault="009714A9" w:rsidP="008F5574">
            <w:pPr>
              <w:spacing w:line="276" w:lineRule="auto"/>
              <w:ind w:left="164" w:right="172"/>
              <w:jc w:val="both"/>
              <w:rPr>
                <w:sz w:val="20"/>
              </w:rPr>
            </w:pPr>
          </w:p>
          <w:p w14:paraId="6759748D" w14:textId="2BC32C60" w:rsidR="009714A9" w:rsidRPr="0002733C" w:rsidRDefault="009714A9" w:rsidP="008F5574">
            <w:pPr>
              <w:spacing w:line="276" w:lineRule="auto"/>
              <w:ind w:left="734" w:right="172" w:hanging="570"/>
              <w:jc w:val="both"/>
              <w:rPr>
                <w:sz w:val="20"/>
              </w:rPr>
            </w:pPr>
            <w:r w:rsidRPr="0002733C">
              <w:rPr>
                <w:sz w:val="20"/>
              </w:rPr>
              <w:t>3.</w:t>
            </w:r>
            <w:r w:rsidRPr="0002733C">
              <w:rPr>
                <w:sz w:val="20"/>
              </w:rPr>
              <w:tab/>
              <w:t xml:space="preserve">La Secretaría Regional Ministerial de Vivienda y Urbanismo, en un plazo máximo de 30 días, informará lo solicitado y si dicho informe fuere favorable, señalará el grado de urbanización que deberá tener dicha división predial, respetando lo dispuesto en los artículos 2.2.10. y 6.3.3. de esta Ordenanza, según proceda. Si el proyecto de subdivisión o urbanización corresponde a un área normada   por un Plan Regulador Intercomunal o Metropolitano, la Secretaría Regional Ministerial de Vivienda y Urbanismo deberá verificar que el proyecto cumple con las normas pertinentes del respectivo Instrumento de Planificación Territorial.  </w:t>
            </w:r>
          </w:p>
          <w:p w14:paraId="6DD93B28" w14:textId="77777777" w:rsidR="009714A9" w:rsidRPr="0002733C" w:rsidRDefault="009714A9" w:rsidP="008F5574">
            <w:pPr>
              <w:spacing w:line="276" w:lineRule="auto"/>
              <w:ind w:left="164" w:right="172"/>
              <w:jc w:val="both"/>
              <w:rPr>
                <w:sz w:val="20"/>
              </w:rPr>
            </w:pPr>
          </w:p>
          <w:p w14:paraId="41BF69FD" w14:textId="4DC222F0" w:rsidR="009714A9" w:rsidRPr="0002733C" w:rsidRDefault="009714A9" w:rsidP="008F5574">
            <w:pPr>
              <w:spacing w:line="276" w:lineRule="auto"/>
              <w:ind w:left="734" w:right="172" w:hanging="570"/>
              <w:jc w:val="both"/>
              <w:rPr>
                <w:sz w:val="20"/>
              </w:rPr>
            </w:pPr>
            <w:r w:rsidRPr="0002733C">
              <w:rPr>
                <w:sz w:val="20"/>
              </w:rPr>
              <w:t>4.</w:t>
            </w:r>
            <w:r w:rsidRPr="0002733C">
              <w:rPr>
                <w:sz w:val="20"/>
              </w:rPr>
              <w:tab/>
              <w:t xml:space="preserve">Con el mérito de los antecedentes precitados, la Secretaría Regional del Ministerio de Agricultura resolverá sin más trámite respecto a la solicitud y en caso de aprobarla, dejará constancia de </w:t>
            </w:r>
            <w:r w:rsidRPr="0002733C">
              <w:rPr>
                <w:sz w:val="20"/>
              </w:rPr>
              <w:lastRenderedPageBreak/>
              <w:t>las condiciones de urbanización informadas por la Secretaría Regional del Ministerio de Vivienda y Urbanismo.</w:t>
            </w:r>
          </w:p>
          <w:p w14:paraId="6751DD82" w14:textId="77777777" w:rsidR="009714A9" w:rsidRPr="0002733C" w:rsidRDefault="009714A9" w:rsidP="008F5574">
            <w:pPr>
              <w:spacing w:line="276" w:lineRule="auto"/>
              <w:ind w:left="164" w:right="172"/>
              <w:jc w:val="both"/>
              <w:rPr>
                <w:sz w:val="20"/>
              </w:rPr>
            </w:pPr>
          </w:p>
          <w:p w14:paraId="4AABB2D2" w14:textId="77777777" w:rsidR="009714A9" w:rsidRPr="0002733C" w:rsidRDefault="009714A9" w:rsidP="008F5574">
            <w:pPr>
              <w:spacing w:line="276" w:lineRule="auto"/>
              <w:ind w:left="734" w:right="172" w:hanging="570"/>
              <w:jc w:val="both"/>
              <w:rPr>
                <w:sz w:val="20"/>
              </w:rPr>
            </w:pPr>
            <w:r w:rsidRPr="0002733C">
              <w:rPr>
                <w:sz w:val="20"/>
              </w:rPr>
              <w:t>5.</w:t>
            </w:r>
            <w:r w:rsidRPr="0002733C">
              <w:rPr>
                <w:sz w:val="20"/>
              </w:rPr>
              <w:tab/>
              <w:t xml:space="preserve">Los antecedentes se presentarán al Director de Obras Municipales correspondiente, quién resolverá respecto a la división y al permiso de urbanización conforme al procedimiento general. En el caso de proyectos que deban someterse a evaluación ambiental por disposición de la Ley de Bases Generales del Medio Ambiente, deberá presentarse la resolución favorable Director Regional o el Director Ejecutivo según corresponda. </w:t>
            </w:r>
          </w:p>
          <w:p w14:paraId="4025C8EF" w14:textId="77777777" w:rsidR="009714A9" w:rsidRPr="0002733C" w:rsidRDefault="009714A9" w:rsidP="008F5574">
            <w:pPr>
              <w:spacing w:line="276" w:lineRule="auto"/>
              <w:ind w:left="164" w:right="172"/>
              <w:jc w:val="both"/>
              <w:rPr>
                <w:sz w:val="20"/>
              </w:rPr>
            </w:pPr>
          </w:p>
          <w:p w14:paraId="049A621A" w14:textId="66FA5C6B" w:rsidR="009714A9" w:rsidRPr="0002733C" w:rsidRDefault="009714A9" w:rsidP="008F5574">
            <w:pPr>
              <w:spacing w:line="276" w:lineRule="auto"/>
              <w:ind w:left="164" w:right="172" w:firstLine="853"/>
              <w:jc w:val="both"/>
              <w:rPr>
                <w:sz w:val="20"/>
              </w:rPr>
            </w:pPr>
            <w:r w:rsidRPr="0002733C">
              <w:rPr>
                <w:sz w:val="20"/>
              </w:rPr>
              <w:t>En los casos que los proyectos a que se refiere este artículo generen crecimiento urbano</w:t>
            </w:r>
            <w:r>
              <w:rPr>
                <w:sz w:val="20"/>
              </w:rPr>
              <w:t xml:space="preserve"> </w:t>
            </w:r>
            <w:r w:rsidRPr="0002733C">
              <w:rPr>
                <w:sz w:val="20"/>
              </w:rPr>
              <w:t>por extensión o densificación, a la solicitud que se presente a la Dirección de Obras Municipales</w:t>
            </w:r>
            <w:r>
              <w:rPr>
                <w:sz w:val="20"/>
              </w:rPr>
              <w:t xml:space="preserve"> </w:t>
            </w:r>
            <w:r w:rsidRPr="0002733C">
              <w:rPr>
                <w:sz w:val="20"/>
              </w:rPr>
              <w:t xml:space="preserve">se deberá acompañar el comprobante de ingreso del Informe de Mitigación de Impacto Vial o, el certificado que acredite que el proyecto no requiere de dicho informe, emitido en ambos casos por el sistema electrónico.  </w:t>
            </w:r>
          </w:p>
          <w:p w14:paraId="31B23ACA" w14:textId="77777777" w:rsidR="009714A9" w:rsidRPr="0002733C" w:rsidRDefault="009714A9" w:rsidP="008F5574">
            <w:pPr>
              <w:spacing w:line="276" w:lineRule="auto"/>
              <w:ind w:left="164" w:right="172"/>
              <w:jc w:val="both"/>
              <w:rPr>
                <w:sz w:val="20"/>
              </w:rPr>
            </w:pPr>
          </w:p>
          <w:p w14:paraId="7A2850B6" w14:textId="2DB8627E" w:rsidR="009714A9" w:rsidRDefault="009714A9" w:rsidP="008F5574">
            <w:pPr>
              <w:spacing w:line="276" w:lineRule="auto"/>
              <w:ind w:left="164" w:right="172" w:firstLine="853"/>
              <w:jc w:val="both"/>
              <w:rPr>
                <w:sz w:val="20"/>
              </w:rPr>
            </w:pPr>
            <w:r w:rsidRPr="0002733C">
              <w:rPr>
                <w:sz w:val="20"/>
              </w:rPr>
              <w:t>Los proyectos a que se refiere este artículo deberán conectarse con al menos una vía pública, conforme a lo previsto en el artículo 2.2.4. Bis. de esta Ordenanza.</w:t>
            </w:r>
          </w:p>
        </w:tc>
        <w:tc>
          <w:tcPr>
            <w:tcW w:w="1250" w:type="pct"/>
            <w:vAlign w:val="center"/>
          </w:tcPr>
          <w:p w14:paraId="51E94C49" w14:textId="77777777" w:rsidR="009714A9" w:rsidRPr="0002733C" w:rsidRDefault="009714A9" w:rsidP="008F5574">
            <w:pPr>
              <w:spacing w:line="276" w:lineRule="auto"/>
              <w:ind w:left="164" w:right="172"/>
              <w:jc w:val="both"/>
              <w:rPr>
                <w:sz w:val="20"/>
              </w:rPr>
            </w:pPr>
            <w:r w:rsidRPr="0002733C">
              <w:rPr>
                <w:b/>
                <w:bCs/>
                <w:sz w:val="20"/>
              </w:rPr>
              <w:lastRenderedPageBreak/>
              <w:t>Artículo</w:t>
            </w:r>
            <w:r w:rsidRPr="0002733C">
              <w:rPr>
                <w:b/>
                <w:bCs/>
                <w:sz w:val="20"/>
              </w:rPr>
              <w:tab/>
              <w:t>3.1.7.</w:t>
            </w:r>
            <w:r w:rsidRPr="0002733C">
              <w:rPr>
                <w:sz w:val="20"/>
              </w:rPr>
              <w:tab/>
              <w:t xml:space="preserve">Las solicitudes de subdivisión y urbanización del suelo en terrenos ubicados fuera del límite urbano establecido por un </w:t>
            </w:r>
            <w:r w:rsidRPr="0002733C">
              <w:rPr>
                <w:sz w:val="20"/>
              </w:rPr>
              <w:lastRenderedPageBreak/>
              <w:t xml:space="preserve">Instrumento de Planificación Territorial, a que se refiere el número 2 del artículo 2.1.19., deberán ajustarse al siguiente procedimiento:  </w:t>
            </w:r>
          </w:p>
          <w:p w14:paraId="7E205E1D" w14:textId="77777777" w:rsidR="009714A9" w:rsidRPr="0002733C" w:rsidRDefault="009714A9" w:rsidP="008F5574">
            <w:pPr>
              <w:spacing w:line="276" w:lineRule="auto"/>
              <w:ind w:left="164" w:right="172"/>
              <w:jc w:val="both"/>
              <w:rPr>
                <w:sz w:val="20"/>
              </w:rPr>
            </w:pPr>
          </w:p>
          <w:p w14:paraId="3AC77752" w14:textId="77777777" w:rsidR="009714A9" w:rsidRPr="0002733C" w:rsidRDefault="009714A9" w:rsidP="008F5574">
            <w:pPr>
              <w:spacing w:line="276" w:lineRule="auto"/>
              <w:ind w:left="734" w:right="172" w:hanging="570"/>
              <w:jc w:val="both"/>
              <w:rPr>
                <w:sz w:val="20"/>
              </w:rPr>
            </w:pPr>
            <w:r w:rsidRPr="0002733C">
              <w:rPr>
                <w:sz w:val="20"/>
              </w:rPr>
              <w:t>1.</w:t>
            </w:r>
            <w:r w:rsidRPr="0002733C">
              <w:rPr>
                <w:sz w:val="20"/>
              </w:rPr>
              <w:tab/>
              <w:t>Deberán presentarse a la Secretaría Regional del Ministerio de Agricultura los siguientes antecedentes:</w:t>
            </w:r>
          </w:p>
          <w:p w14:paraId="11395723" w14:textId="77777777" w:rsidR="009714A9" w:rsidRPr="0002733C" w:rsidRDefault="009714A9" w:rsidP="008F5574">
            <w:pPr>
              <w:spacing w:before="120" w:line="276" w:lineRule="auto"/>
              <w:ind w:left="1156" w:right="170" w:hanging="425"/>
              <w:jc w:val="both"/>
              <w:rPr>
                <w:sz w:val="20"/>
              </w:rPr>
            </w:pPr>
            <w:r w:rsidRPr="0002733C">
              <w:rPr>
                <w:sz w:val="20"/>
              </w:rPr>
              <w:t>a)</w:t>
            </w:r>
            <w:r w:rsidRPr="0002733C">
              <w:rPr>
                <w:sz w:val="20"/>
              </w:rPr>
              <w:tab/>
              <w:t>Solicitud firmada por el propietario del predio, en que se señale su ubicación, el objeto de la subdivisión y una declaración jurada de dominio.</w:t>
            </w:r>
          </w:p>
          <w:p w14:paraId="5FD0A517" w14:textId="77777777" w:rsidR="009714A9" w:rsidRPr="0002733C" w:rsidRDefault="009714A9" w:rsidP="008F5574">
            <w:pPr>
              <w:spacing w:before="120" w:line="276" w:lineRule="auto"/>
              <w:ind w:left="1156" w:right="170" w:hanging="425"/>
              <w:jc w:val="both"/>
              <w:rPr>
                <w:sz w:val="20"/>
              </w:rPr>
            </w:pPr>
            <w:r w:rsidRPr="0002733C">
              <w:rPr>
                <w:sz w:val="20"/>
              </w:rPr>
              <w:t>b)</w:t>
            </w:r>
            <w:r w:rsidRPr="0002733C">
              <w:rPr>
                <w:sz w:val="20"/>
              </w:rPr>
              <w:tab/>
              <w:t>Plano de subdivisión a una escala adecuada de él o los paños respectivos, suscrito por el propietario y el arquitecto, indicando la situación existente y la propuesta, con los deslindes generales, la superficie del terreno y de los lotes resultantes, con sus características topográficas generales y las vías públicas cerc</w:t>
            </w:r>
            <w:r>
              <w:rPr>
                <w:sz w:val="20"/>
              </w:rPr>
              <w:t>a</w:t>
            </w:r>
            <w:r w:rsidRPr="0002733C">
              <w:rPr>
                <w:sz w:val="20"/>
              </w:rPr>
              <w:t>nas.</w:t>
            </w:r>
          </w:p>
          <w:p w14:paraId="625A5937" w14:textId="77777777" w:rsidR="009714A9" w:rsidRPr="0002733C" w:rsidRDefault="009714A9" w:rsidP="008F5574">
            <w:pPr>
              <w:spacing w:before="120" w:line="276" w:lineRule="auto"/>
              <w:ind w:left="1156" w:right="170" w:hanging="425"/>
              <w:jc w:val="both"/>
              <w:rPr>
                <w:sz w:val="20"/>
              </w:rPr>
            </w:pPr>
            <w:r w:rsidRPr="0002733C">
              <w:rPr>
                <w:sz w:val="20"/>
              </w:rPr>
              <w:t xml:space="preserve">c) </w:t>
            </w:r>
            <w:r w:rsidRPr="0002733C">
              <w:rPr>
                <w:sz w:val="20"/>
              </w:rPr>
              <w:tab/>
              <w:t>Factibilidad o especificación de la dotación de servicios contemplados.</w:t>
            </w:r>
          </w:p>
          <w:p w14:paraId="3F1D8878" w14:textId="77777777" w:rsidR="009714A9" w:rsidRPr="0002733C" w:rsidRDefault="009714A9" w:rsidP="008F5574">
            <w:pPr>
              <w:spacing w:line="276" w:lineRule="auto"/>
              <w:ind w:left="164" w:right="172"/>
              <w:jc w:val="both"/>
              <w:rPr>
                <w:sz w:val="20"/>
              </w:rPr>
            </w:pPr>
          </w:p>
          <w:p w14:paraId="6B09363D" w14:textId="77777777" w:rsidR="009714A9" w:rsidRPr="0002733C" w:rsidRDefault="009714A9" w:rsidP="008F5574">
            <w:pPr>
              <w:spacing w:line="276" w:lineRule="auto"/>
              <w:ind w:left="164" w:right="172" w:firstLine="853"/>
              <w:jc w:val="both"/>
              <w:rPr>
                <w:sz w:val="20"/>
              </w:rPr>
            </w:pPr>
            <w:r w:rsidRPr="0002733C">
              <w:rPr>
                <w:sz w:val="20"/>
              </w:rPr>
              <w:t>En caso que el propietario proponga obras de urbanización, deberá adjuntarse un plano indicando sus características.</w:t>
            </w:r>
          </w:p>
          <w:p w14:paraId="5B72A969" w14:textId="77777777" w:rsidR="009714A9" w:rsidRPr="0002733C" w:rsidRDefault="009714A9" w:rsidP="008F5574">
            <w:pPr>
              <w:spacing w:line="276" w:lineRule="auto"/>
              <w:ind w:left="164" w:right="172"/>
              <w:jc w:val="both"/>
              <w:rPr>
                <w:sz w:val="20"/>
              </w:rPr>
            </w:pPr>
          </w:p>
          <w:p w14:paraId="58DA06AC" w14:textId="77777777" w:rsidR="009714A9" w:rsidRPr="0002733C" w:rsidRDefault="009714A9" w:rsidP="008F5574">
            <w:pPr>
              <w:spacing w:line="276" w:lineRule="auto"/>
              <w:ind w:left="734" w:right="172" w:hanging="570"/>
              <w:jc w:val="both"/>
              <w:rPr>
                <w:sz w:val="20"/>
              </w:rPr>
            </w:pPr>
            <w:r w:rsidRPr="0002733C">
              <w:rPr>
                <w:sz w:val="20"/>
              </w:rPr>
              <w:t>2.</w:t>
            </w:r>
            <w:r w:rsidRPr="0002733C">
              <w:rPr>
                <w:sz w:val="20"/>
              </w:rPr>
              <w:tab/>
              <w:t>La Secretaría Regional del Ministerio de Agricultura, en un plazo máximo de 45 días, evaluará la solicitud previo informe del Servicio Agrícola y Ganadero y, en caso de no haber objeciones, enviará los antecedentes a la Secretaría Regional del Ministerio de Vivienda y Urbanismo solicitando el informe favorable correspondiente.</w:t>
            </w:r>
          </w:p>
          <w:p w14:paraId="3F3ED30B" w14:textId="77777777" w:rsidR="009714A9" w:rsidRPr="0002733C" w:rsidRDefault="009714A9" w:rsidP="008F5574">
            <w:pPr>
              <w:spacing w:line="276" w:lineRule="auto"/>
              <w:ind w:left="164" w:right="172"/>
              <w:jc w:val="both"/>
              <w:rPr>
                <w:sz w:val="20"/>
              </w:rPr>
            </w:pPr>
          </w:p>
          <w:p w14:paraId="68332FAD" w14:textId="77777777" w:rsidR="009714A9" w:rsidRPr="0002733C" w:rsidRDefault="009714A9" w:rsidP="008F5574">
            <w:pPr>
              <w:spacing w:line="276" w:lineRule="auto"/>
              <w:ind w:left="734" w:right="172" w:hanging="570"/>
              <w:jc w:val="both"/>
              <w:rPr>
                <w:sz w:val="20"/>
              </w:rPr>
            </w:pPr>
            <w:r w:rsidRPr="0002733C">
              <w:rPr>
                <w:sz w:val="20"/>
              </w:rPr>
              <w:t>3.</w:t>
            </w:r>
            <w:r w:rsidRPr="0002733C">
              <w:rPr>
                <w:sz w:val="20"/>
              </w:rPr>
              <w:tab/>
              <w:t xml:space="preserve">La Secretaría Regional Ministerial de Vivienda y Urbanismo, en un plazo máximo de 30 días, informará lo solicitado y si dicho informe fuere favorable, señalará el grado de urbanización que deberá tener dicha división predial, respetando lo dispuesto en los artículos 2.2.10. y 6.3.3. de esta Ordenanza, según proceda. Si el proyecto de subdivisión o urbanización corresponde a un área normada   por un Plan Regulador Intercomunal o Metropolitano, la Secretaría Regional Ministerial de Vivienda y Urbanismo deberá verificar que el proyecto cumple con las normas pertinentes del respectivo Instrumento de Planificación Territorial.  </w:t>
            </w:r>
          </w:p>
          <w:p w14:paraId="0EB8E228" w14:textId="77777777" w:rsidR="009714A9" w:rsidRPr="0002733C" w:rsidRDefault="009714A9" w:rsidP="008F5574">
            <w:pPr>
              <w:spacing w:line="276" w:lineRule="auto"/>
              <w:ind w:left="164" w:right="172"/>
              <w:jc w:val="both"/>
              <w:rPr>
                <w:sz w:val="20"/>
              </w:rPr>
            </w:pPr>
          </w:p>
          <w:p w14:paraId="65C8D7FE" w14:textId="77777777" w:rsidR="009714A9" w:rsidRPr="0002733C" w:rsidRDefault="009714A9" w:rsidP="008F5574">
            <w:pPr>
              <w:spacing w:line="276" w:lineRule="auto"/>
              <w:ind w:left="734" w:right="172" w:hanging="570"/>
              <w:jc w:val="both"/>
              <w:rPr>
                <w:sz w:val="20"/>
              </w:rPr>
            </w:pPr>
            <w:r w:rsidRPr="0002733C">
              <w:rPr>
                <w:sz w:val="20"/>
              </w:rPr>
              <w:t>4.</w:t>
            </w:r>
            <w:r w:rsidRPr="0002733C">
              <w:rPr>
                <w:sz w:val="20"/>
              </w:rPr>
              <w:tab/>
              <w:t xml:space="preserve">Con el mérito de los antecedentes precitados, la Secretaría Regional del Ministerio de Agricultura resolverá sin más trámite respecto a la solicitud y en caso de aprobarla, dejará constancia de </w:t>
            </w:r>
            <w:r w:rsidRPr="0002733C">
              <w:rPr>
                <w:sz w:val="20"/>
              </w:rPr>
              <w:lastRenderedPageBreak/>
              <w:t>las condiciones de urbanización informadas por la Secretaría Regional del Ministerio de Vivienda y Urbanismo.</w:t>
            </w:r>
          </w:p>
          <w:p w14:paraId="651325B4" w14:textId="77777777" w:rsidR="009714A9" w:rsidRPr="0002733C" w:rsidRDefault="009714A9" w:rsidP="008F5574">
            <w:pPr>
              <w:spacing w:line="276" w:lineRule="auto"/>
              <w:ind w:left="164" w:right="172"/>
              <w:jc w:val="both"/>
              <w:rPr>
                <w:sz w:val="20"/>
              </w:rPr>
            </w:pPr>
          </w:p>
          <w:p w14:paraId="2A9A62F4" w14:textId="77777777" w:rsidR="009714A9" w:rsidRPr="0002733C" w:rsidRDefault="009714A9" w:rsidP="008F5574">
            <w:pPr>
              <w:spacing w:line="276" w:lineRule="auto"/>
              <w:ind w:left="734" w:right="172" w:hanging="570"/>
              <w:jc w:val="both"/>
              <w:rPr>
                <w:sz w:val="20"/>
              </w:rPr>
            </w:pPr>
            <w:r w:rsidRPr="0002733C">
              <w:rPr>
                <w:sz w:val="20"/>
              </w:rPr>
              <w:t>5.</w:t>
            </w:r>
            <w:r w:rsidRPr="0002733C">
              <w:rPr>
                <w:sz w:val="20"/>
              </w:rPr>
              <w:tab/>
              <w:t xml:space="preserve">Los antecedentes se presentarán al Director de Obras Municipales correspondiente, quién resolverá respecto a la división y al permiso de urbanización conforme al procedimiento general. En el caso de proyectos que deban someterse a evaluación ambiental por disposición de la Ley de Bases Generales del Medio Ambiente, deberá presentarse la resolución favorable Director Regional o el Director Ejecutivo según corresponda. </w:t>
            </w:r>
          </w:p>
          <w:p w14:paraId="7FD2E814" w14:textId="77777777" w:rsidR="009714A9" w:rsidRPr="0002733C" w:rsidRDefault="009714A9" w:rsidP="008F5574">
            <w:pPr>
              <w:spacing w:line="276" w:lineRule="auto"/>
              <w:ind w:left="164" w:right="172"/>
              <w:jc w:val="both"/>
              <w:rPr>
                <w:sz w:val="20"/>
              </w:rPr>
            </w:pPr>
          </w:p>
          <w:p w14:paraId="591E455E" w14:textId="77777777" w:rsidR="009714A9" w:rsidRPr="0002733C" w:rsidRDefault="009714A9" w:rsidP="008F5574">
            <w:pPr>
              <w:spacing w:line="276" w:lineRule="auto"/>
              <w:ind w:left="164" w:right="172" w:firstLine="853"/>
              <w:jc w:val="both"/>
              <w:rPr>
                <w:sz w:val="20"/>
              </w:rPr>
            </w:pPr>
            <w:r w:rsidRPr="0002733C">
              <w:rPr>
                <w:sz w:val="20"/>
              </w:rPr>
              <w:t>En los casos que los proyectos a que se refiere este artículo generen crecimiento urbano</w:t>
            </w:r>
            <w:r>
              <w:rPr>
                <w:sz w:val="20"/>
              </w:rPr>
              <w:t xml:space="preserve"> </w:t>
            </w:r>
            <w:r w:rsidRPr="0002733C">
              <w:rPr>
                <w:sz w:val="20"/>
              </w:rPr>
              <w:t>por extensión o densificación, a la solicitud que se presente a la Dirección de Obras Municipales</w:t>
            </w:r>
            <w:r>
              <w:rPr>
                <w:sz w:val="20"/>
              </w:rPr>
              <w:t xml:space="preserve"> </w:t>
            </w:r>
            <w:r w:rsidRPr="0002733C">
              <w:rPr>
                <w:sz w:val="20"/>
              </w:rPr>
              <w:t xml:space="preserve">se deberá acompañar el comprobante de ingreso del Informe de Mitigación de Impacto Vial o, el certificado que acredite que el proyecto no requiere de dicho informe, emitido en ambos casos por el sistema electrónico.  </w:t>
            </w:r>
          </w:p>
          <w:p w14:paraId="79581BF5" w14:textId="77777777" w:rsidR="009714A9" w:rsidRPr="0002733C" w:rsidRDefault="009714A9" w:rsidP="008F5574">
            <w:pPr>
              <w:spacing w:line="276" w:lineRule="auto"/>
              <w:ind w:left="164" w:right="172"/>
              <w:jc w:val="both"/>
              <w:rPr>
                <w:sz w:val="20"/>
              </w:rPr>
            </w:pPr>
          </w:p>
          <w:p w14:paraId="77AD3F04" w14:textId="03B475C7" w:rsidR="009714A9" w:rsidRPr="00C62A49" w:rsidRDefault="009714A9" w:rsidP="008F5574">
            <w:pPr>
              <w:spacing w:line="276" w:lineRule="auto"/>
              <w:ind w:left="164" w:right="172" w:firstLine="795"/>
              <w:jc w:val="both"/>
              <w:rPr>
                <w:sz w:val="20"/>
              </w:rPr>
            </w:pPr>
            <w:r w:rsidRPr="0002733C">
              <w:rPr>
                <w:sz w:val="20"/>
              </w:rPr>
              <w:t xml:space="preserve">Los proyectos a que se refiere este artículo deberán conectarse con al menos una vía pública, conforme a lo previsto en el </w:t>
            </w:r>
            <w:r w:rsidRPr="00534FD2">
              <w:rPr>
                <w:sz w:val="20"/>
                <w:highlight w:val="yellow"/>
              </w:rPr>
              <w:t>artículo 2.2.4. Bis</w:t>
            </w:r>
            <w:ins w:id="326" w:author="DPNU" w:date="2024-09-30T16:31:00Z" w16du:dateUtc="2024-09-30T19:31:00Z">
              <w:r w:rsidRPr="00534FD2">
                <w:rPr>
                  <w:sz w:val="20"/>
                  <w:highlight w:val="yellow"/>
                </w:rPr>
                <w:t xml:space="preserve"> A</w:t>
              </w:r>
            </w:ins>
            <w:r w:rsidRPr="00534FD2">
              <w:rPr>
                <w:sz w:val="20"/>
                <w:highlight w:val="yellow"/>
              </w:rPr>
              <w:t>.</w:t>
            </w:r>
            <w:r w:rsidRPr="0002733C">
              <w:rPr>
                <w:sz w:val="20"/>
              </w:rPr>
              <w:t xml:space="preserve"> de esta Ordenanza.</w:t>
            </w:r>
          </w:p>
        </w:tc>
        <w:tc>
          <w:tcPr>
            <w:tcW w:w="1250" w:type="pct"/>
          </w:tcPr>
          <w:p w14:paraId="4C5761AE" w14:textId="77777777" w:rsidR="009714A9" w:rsidRPr="004E04FE" w:rsidRDefault="009714A9" w:rsidP="008F5574">
            <w:pPr>
              <w:ind w:right="127"/>
              <w:rPr>
                <w:rFonts w:cstheme="minorHAnsi"/>
                <w:bCs/>
                <w:sz w:val="20"/>
                <w:szCs w:val="20"/>
              </w:rPr>
            </w:pPr>
          </w:p>
        </w:tc>
        <w:tc>
          <w:tcPr>
            <w:tcW w:w="1250" w:type="pct"/>
          </w:tcPr>
          <w:p w14:paraId="23170DC3" w14:textId="77777777" w:rsidR="009714A9" w:rsidRPr="004E04FE" w:rsidRDefault="009714A9" w:rsidP="008F5574">
            <w:pPr>
              <w:ind w:right="127"/>
              <w:rPr>
                <w:rFonts w:cstheme="minorHAnsi"/>
                <w:bCs/>
                <w:sz w:val="20"/>
                <w:szCs w:val="20"/>
              </w:rPr>
            </w:pPr>
          </w:p>
        </w:tc>
      </w:tr>
      <w:tr w:rsidR="009714A9" w:rsidRPr="00536FF3" w14:paraId="665AF125" w14:textId="77777777" w:rsidTr="000C48A6">
        <w:trPr>
          <w:trHeight w:val="290"/>
          <w:jc w:val="center"/>
        </w:trPr>
        <w:tc>
          <w:tcPr>
            <w:tcW w:w="1250" w:type="pct"/>
            <w:vAlign w:val="center"/>
          </w:tcPr>
          <w:p w14:paraId="1F947D90" w14:textId="77777777" w:rsidR="009714A9" w:rsidRDefault="009714A9" w:rsidP="00A167DA">
            <w:pPr>
              <w:spacing w:line="276" w:lineRule="auto"/>
              <w:ind w:left="164" w:right="172"/>
              <w:jc w:val="both"/>
              <w:rPr>
                <w:sz w:val="20"/>
              </w:rPr>
            </w:pPr>
          </w:p>
          <w:p w14:paraId="5C61F297" w14:textId="31A4EFE9" w:rsidR="009714A9" w:rsidRDefault="009714A9" w:rsidP="00A167DA">
            <w:pPr>
              <w:spacing w:line="276" w:lineRule="auto"/>
              <w:ind w:left="164" w:right="172"/>
              <w:jc w:val="both"/>
              <w:rPr>
                <w:sz w:val="20"/>
              </w:rPr>
            </w:pPr>
            <w:r w:rsidRPr="00A167DA">
              <w:rPr>
                <w:b/>
                <w:bCs/>
                <w:sz w:val="20"/>
              </w:rPr>
              <w:t>Artículo 3.1.8.</w:t>
            </w:r>
            <w:r w:rsidRPr="00A167DA">
              <w:rPr>
                <w:sz w:val="20"/>
              </w:rPr>
              <w:t xml:space="preserve"> El Director de Obras Municipales concederá el permiso respectivo una vez que haya comprobado que los antecedentes acompañados a la solicitud cumplen con las disposiciones contenidas en el instrumento de planificación territorial que corresponda, con la Ley General de Urbanismo y Construcciones y con la presente Ordenanza, previo pago de los derechos que procedan.</w:t>
            </w:r>
          </w:p>
          <w:p w14:paraId="74D65B0D" w14:textId="77777777" w:rsidR="009714A9" w:rsidRDefault="009714A9" w:rsidP="00A167DA">
            <w:pPr>
              <w:spacing w:line="276" w:lineRule="auto"/>
              <w:ind w:left="164" w:right="172"/>
              <w:jc w:val="both"/>
              <w:rPr>
                <w:sz w:val="20"/>
              </w:rPr>
            </w:pPr>
          </w:p>
          <w:p w14:paraId="6E1A8B81" w14:textId="77777777" w:rsidR="009714A9" w:rsidRDefault="009714A9" w:rsidP="00A167DA">
            <w:pPr>
              <w:spacing w:line="276" w:lineRule="auto"/>
              <w:ind w:left="164" w:right="172"/>
              <w:jc w:val="both"/>
              <w:rPr>
                <w:sz w:val="20"/>
              </w:rPr>
            </w:pPr>
          </w:p>
          <w:p w14:paraId="3A546FA9" w14:textId="77777777" w:rsidR="009714A9" w:rsidRDefault="009714A9" w:rsidP="00A167DA">
            <w:pPr>
              <w:spacing w:line="276" w:lineRule="auto"/>
              <w:ind w:left="164" w:right="172"/>
              <w:jc w:val="both"/>
              <w:rPr>
                <w:sz w:val="20"/>
              </w:rPr>
            </w:pPr>
          </w:p>
          <w:p w14:paraId="10678B70" w14:textId="77777777" w:rsidR="009714A9" w:rsidRDefault="009714A9" w:rsidP="00A167DA">
            <w:pPr>
              <w:spacing w:line="276" w:lineRule="auto"/>
              <w:ind w:left="164" w:right="172"/>
              <w:jc w:val="both"/>
              <w:rPr>
                <w:sz w:val="20"/>
              </w:rPr>
            </w:pPr>
          </w:p>
          <w:p w14:paraId="5D026D18" w14:textId="77777777" w:rsidR="009714A9" w:rsidRDefault="009714A9" w:rsidP="00A167DA">
            <w:pPr>
              <w:spacing w:line="276" w:lineRule="auto"/>
              <w:ind w:left="164" w:right="172"/>
              <w:jc w:val="both"/>
              <w:rPr>
                <w:sz w:val="20"/>
              </w:rPr>
            </w:pPr>
          </w:p>
          <w:p w14:paraId="05290178" w14:textId="77777777" w:rsidR="009714A9" w:rsidRDefault="009714A9" w:rsidP="00A167DA">
            <w:pPr>
              <w:spacing w:line="276" w:lineRule="auto"/>
              <w:ind w:left="164" w:right="172"/>
              <w:jc w:val="both"/>
              <w:rPr>
                <w:sz w:val="20"/>
              </w:rPr>
            </w:pPr>
          </w:p>
          <w:p w14:paraId="172348EF" w14:textId="77777777" w:rsidR="009714A9" w:rsidRDefault="009714A9" w:rsidP="00A167DA">
            <w:pPr>
              <w:spacing w:line="276" w:lineRule="auto"/>
              <w:ind w:left="164" w:right="172"/>
              <w:jc w:val="both"/>
              <w:rPr>
                <w:sz w:val="20"/>
              </w:rPr>
            </w:pPr>
          </w:p>
          <w:p w14:paraId="21EBEC74" w14:textId="77777777" w:rsidR="009714A9" w:rsidRDefault="009714A9" w:rsidP="00A167DA">
            <w:pPr>
              <w:spacing w:line="276" w:lineRule="auto"/>
              <w:ind w:left="164" w:right="172"/>
              <w:jc w:val="both"/>
              <w:rPr>
                <w:sz w:val="20"/>
              </w:rPr>
            </w:pPr>
          </w:p>
          <w:p w14:paraId="504964D4" w14:textId="77777777" w:rsidR="009714A9" w:rsidRDefault="009714A9" w:rsidP="00A167DA">
            <w:pPr>
              <w:spacing w:line="276" w:lineRule="auto"/>
              <w:ind w:left="164" w:right="172"/>
              <w:jc w:val="both"/>
              <w:rPr>
                <w:sz w:val="20"/>
              </w:rPr>
            </w:pPr>
          </w:p>
          <w:p w14:paraId="6E280EC8" w14:textId="77777777" w:rsidR="009714A9" w:rsidRDefault="009714A9" w:rsidP="00A167DA">
            <w:pPr>
              <w:spacing w:line="276" w:lineRule="auto"/>
              <w:ind w:left="164" w:right="172"/>
              <w:jc w:val="both"/>
              <w:rPr>
                <w:sz w:val="20"/>
              </w:rPr>
            </w:pPr>
          </w:p>
          <w:p w14:paraId="583B4F85" w14:textId="77777777" w:rsidR="009714A9" w:rsidRDefault="009714A9" w:rsidP="00A167DA">
            <w:pPr>
              <w:spacing w:line="276" w:lineRule="auto"/>
              <w:ind w:left="164" w:right="172"/>
              <w:jc w:val="both"/>
              <w:rPr>
                <w:sz w:val="20"/>
              </w:rPr>
            </w:pPr>
          </w:p>
          <w:p w14:paraId="5413E4C3" w14:textId="77777777" w:rsidR="009714A9" w:rsidRDefault="009714A9" w:rsidP="00A167DA">
            <w:pPr>
              <w:spacing w:line="276" w:lineRule="auto"/>
              <w:ind w:left="164" w:right="172"/>
              <w:jc w:val="both"/>
              <w:rPr>
                <w:sz w:val="20"/>
              </w:rPr>
            </w:pPr>
          </w:p>
          <w:p w14:paraId="0A8E4A89" w14:textId="77777777" w:rsidR="009714A9" w:rsidRDefault="009714A9" w:rsidP="00A167DA">
            <w:pPr>
              <w:spacing w:line="276" w:lineRule="auto"/>
              <w:ind w:left="164" w:right="172"/>
              <w:jc w:val="both"/>
              <w:rPr>
                <w:sz w:val="20"/>
              </w:rPr>
            </w:pPr>
          </w:p>
          <w:p w14:paraId="73FC6C42" w14:textId="77777777" w:rsidR="009714A9" w:rsidRDefault="009714A9" w:rsidP="00A167DA">
            <w:pPr>
              <w:spacing w:line="276" w:lineRule="auto"/>
              <w:ind w:left="164" w:right="172"/>
              <w:jc w:val="both"/>
              <w:rPr>
                <w:sz w:val="20"/>
              </w:rPr>
            </w:pPr>
          </w:p>
          <w:p w14:paraId="0FB656D7" w14:textId="77777777" w:rsidR="009714A9" w:rsidRDefault="009714A9" w:rsidP="00A167DA">
            <w:pPr>
              <w:spacing w:line="276" w:lineRule="auto"/>
              <w:ind w:left="164" w:right="172"/>
              <w:jc w:val="both"/>
              <w:rPr>
                <w:sz w:val="20"/>
              </w:rPr>
            </w:pPr>
          </w:p>
          <w:p w14:paraId="22107A2D" w14:textId="77777777" w:rsidR="009714A9" w:rsidRDefault="009714A9" w:rsidP="00A167DA">
            <w:pPr>
              <w:spacing w:line="276" w:lineRule="auto"/>
              <w:ind w:left="164" w:right="172"/>
              <w:jc w:val="both"/>
              <w:rPr>
                <w:sz w:val="20"/>
              </w:rPr>
            </w:pPr>
          </w:p>
          <w:p w14:paraId="2D6C96F2" w14:textId="77777777" w:rsidR="009714A9" w:rsidRPr="00A167DA" w:rsidRDefault="009714A9" w:rsidP="00A167DA">
            <w:pPr>
              <w:spacing w:line="276" w:lineRule="auto"/>
              <w:ind w:left="164" w:right="172"/>
              <w:jc w:val="both"/>
              <w:rPr>
                <w:sz w:val="20"/>
              </w:rPr>
            </w:pPr>
          </w:p>
          <w:p w14:paraId="678C3305" w14:textId="77777777" w:rsidR="009714A9" w:rsidRDefault="009714A9" w:rsidP="00A167DA">
            <w:pPr>
              <w:spacing w:line="276" w:lineRule="auto"/>
              <w:ind w:left="164" w:right="172"/>
              <w:jc w:val="both"/>
              <w:rPr>
                <w:sz w:val="20"/>
              </w:rPr>
            </w:pPr>
          </w:p>
          <w:p w14:paraId="34A464EC" w14:textId="3F7ADD65" w:rsidR="009714A9" w:rsidRPr="00A167DA" w:rsidRDefault="009714A9" w:rsidP="00A167DA">
            <w:pPr>
              <w:spacing w:line="276" w:lineRule="auto"/>
              <w:ind w:left="164" w:right="172"/>
              <w:jc w:val="both"/>
              <w:rPr>
                <w:sz w:val="20"/>
              </w:rPr>
            </w:pPr>
            <w:r w:rsidRPr="00A167DA">
              <w:rPr>
                <w:sz w:val="20"/>
              </w:rPr>
              <w:t>Las solicitudes de permisos para las acciones a que se refiere el presente Capítulo, deberán ser resueltas por los Directores de Obras Municipales dentro de un plazo de 30 días, contados desde la presentación de la solicitud. Dicho plazo se reducirá a 15 días si a la solicitud se acompaña informe favorable de un revisor independiente.</w:t>
            </w:r>
          </w:p>
          <w:p w14:paraId="31534DE3" w14:textId="77777777" w:rsidR="009714A9" w:rsidRDefault="009714A9" w:rsidP="00A167DA">
            <w:pPr>
              <w:spacing w:line="276" w:lineRule="auto"/>
              <w:ind w:left="164" w:right="172"/>
              <w:jc w:val="both"/>
              <w:rPr>
                <w:sz w:val="20"/>
              </w:rPr>
            </w:pPr>
          </w:p>
          <w:p w14:paraId="21C071F3" w14:textId="5C1F2174" w:rsidR="009714A9" w:rsidRPr="00A167DA" w:rsidRDefault="009714A9" w:rsidP="00A167DA">
            <w:pPr>
              <w:spacing w:line="276" w:lineRule="auto"/>
              <w:ind w:left="164" w:right="172"/>
              <w:jc w:val="both"/>
              <w:rPr>
                <w:sz w:val="20"/>
              </w:rPr>
            </w:pPr>
            <w:r w:rsidRPr="00A167DA">
              <w:rPr>
                <w:sz w:val="20"/>
              </w:rPr>
              <w:t>En caso que el Director de Obras Municipales tuviere observaciones respecto a los anteproyectos o proyectos sometidos a su aprobación se estará al procedimiento previsto en el artículo 1.4.9. de esta Ordenanza.</w:t>
            </w:r>
          </w:p>
          <w:p w14:paraId="59C59B77" w14:textId="77777777" w:rsidR="009714A9" w:rsidRDefault="009714A9" w:rsidP="00A167DA">
            <w:pPr>
              <w:spacing w:line="276" w:lineRule="auto"/>
              <w:ind w:left="164" w:right="172"/>
              <w:jc w:val="both"/>
              <w:rPr>
                <w:sz w:val="20"/>
              </w:rPr>
            </w:pPr>
          </w:p>
          <w:p w14:paraId="6EE0444D" w14:textId="1BE921E2" w:rsidR="009714A9" w:rsidRPr="00A167DA" w:rsidRDefault="009714A9" w:rsidP="00A167DA">
            <w:pPr>
              <w:spacing w:line="276" w:lineRule="auto"/>
              <w:ind w:left="164" w:right="172"/>
              <w:jc w:val="both"/>
              <w:rPr>
                <w:sz w:val="20"/>
              </w:rPr>
            </w:pPr>
            <w:r w:rsidRPr="00A167DA">
              <w:rPr>
                <w:sz w:val="20"/>
              </w:rPr>
              <w:t>Si se hubiere aprobado previamente un anteproyecto y el revisor independiente declara en el informe favorable que el proyecto se ajusta íntegramente al anteproyecto, el Director de Obras Municipales omitirá la verificación de los antecedentes y otorgará el permiso sin más trámite, sin perjuicio de lo dispuesto en el inciso cuarto del artículo 116 Bis A) de la Ley General de Urbanismo y Construcciones.</w:t>
            </w:r>
          </w:p>
          <w:p w14:paraId="418A7399" w14:textId="77777777" w:rsidR="009714A9" w:rsidRDefault="009714A9" w:rsidP="00A167DA">
            <w:pPr>
              <w:spacing w:line="276" w:lineRule="auto"/>
              <w:ind w:left="164" w:right="172"/>
              <w:jc w:val="both"/>
              <w:rPr>
                <w:sz w:val="20"/>
              </w:rPr>
            </w:pPr>
          </w:p>
          <w:p w14:paraId="3340AFC7" w14:textId="0879BE69" w:rsidR="009714A9" w:rsidRDefault="009714A9" w:rsidP="00A167DA">
            <w:pPr>
              <w:spacing w:line="276" w:lineRule="auto"/>
              <w:ind w:left="164" w:right="172"/>
              <w:jc w:val="both"/>
              <w:rPr>
                <w:sz w:val="20"/>
              </w:rPr>
            </w:pPr>
            <w:r w:rsidRPr="00A167DA">
              <w:rPr>
                <w:sz w:val="20"/>
              </w:rPr>
              <w:t>Para la determinación de los derechos municipales se estará al procedimiento indicado en el artículo 5.1.14.. En caso que el proyecto cuente con informe de revisor independiente los derechos municipales se rebajarán en un 30%.</w:t>
            </w:r>
          </w:p>
        </w:tc>
        <w:tc>
          <w:tcPr>
            <w:tcW w:w="1250" w:type="pct"/>
            <w:vAlign w:val="center"/>
          </w:tcPr>
          <w:p w14:paraId="53A43FE1" w14:textId="77777777" w:rsidR="009714A9" w:rsidRPr="00C62A49" w:rsidRDefault="009714A9" w:rsidP="00A167DA">
            <w:pPr>
              <w:spacing w:line="276" w:lineRule="auto"/>
              <w:ind w:left="164" w:right="172" w:firstLine="795"/>
              <w:jc w:val="both"/>
              <w:rPr>
                <w:sz w:val="20"/>
              </w:rPr>
            </w:pPr>
          </w:p>
        </w:tc>
        <w:tc>
          <w:tcPr>
            <w:tcW w:w="1250" w:type="pct"/>
          </w:tcPr>
          <w:p w14:paraId="5F338BBB" w14:textId="77777777" w:rsidR="009714A9" w:rsidRPr="004A4D3B" w:rsidRDefault="009714A9" w:rsidP="00A167DA">
            <w:pPr>
              <w:ind w:right="127"/>
              <w:rPr>
                <w:rFonts w:cstheme="minorHAnsi"/>
                <w:bCs/>
                <w:sz w:val="20"/>
                <w:szCs w:val="20"/>
              </w:rPr>
            </w:pPr>
          </w:p>
        </w:tc>
        <w:tc>
          <w:tcPr>
            <w:tcW w:w="1250" w:type="pct"/>
          </w:tcPr>
          <w:p w14:paraId="11966193" w14:textId="77777777" w:rsidR="009714A9" w:rsidRDefault="009714A9" w:rsidP="00A167DA">
            <w:pPr>
              <w:ind w:right="127"/>
              <w:rPr>
                <w:rFonts w:cstheme="minorHAnsi"/>
                <w:bCs/>
                <w:sz w:val="20"/>
                <w:szCs w:val="20"/>
              </w:rPr>
            </w:pPr>
          </w:p>
          <w:p w14:paraId="57845B7A" w14:textId="6F993369" w:rsidR="002B42DC" w:rsidRPr="00080817" w:rsidRDefault="00080817" w:rsidP="006F4706">
            <w:pPr>
              <w:ind w:right="127"/>
              <w:jc w:val="both"/>
              <w:rPr>
                <w:rFonts w:cstheme="minorHAnsi"/>
                <w:bCs/>
                <w:color w:val="FF0000"/>
                <w:sz w:val="20"/>
                <w:szCs w:val="20"/>
              </w:rPr>
            </w:pPr>
            <w:r>
              <w:rPr>
                <w:rFonts w:cstheme="minorHAnsi"/>
                <w:bCs/>
                <w:color w:val="FF0000"/>
                <w:sz w:val="20"/>
                <w:szCs w:val="20"/>
              </w:rPr>
              <w:t>La propuesta sometida a consulta pública no contempló modificaciones al artículo 3.1.8. de la OGUC</w:t>
            </w:r>
            <w:r w:rsidR="00207D1A">
              <w:rPr>
                <w:rFonts w:cstheme="minorHAnsi"/>
                <w:bCs/>
                <w:color w:val="FF0000"/>
                <w:sz w:val="20"/>
                <w:szCs w:val="20"/>
              </w:rPr>
              <w:t>. Sin embargo, considerando algunos comentarios y la publicación de la ley Nº21.718</w:t>
            </w:r>
            <w:r w:rsidR="006F4706">
              <w:rPr>
                <w:rFonts w:cstheme="minorHAnsi"/>
                <w:bCs/>
                <w:color w:val="FF0000"/>
                <w:sz w:val="20"/>
                <w:szCs w:val="20"/>
              </w:rPr>
              <w:t>,</w:t>
            </w:r>
            <w:r w:rsidR="00207D1A">
              <w:rPr>
                <w:rFonts w:cstheme="minorHAnsi"/>
                <w:bCs/>
                <w:color w:val="FF0000"/>
                <w:sz w:val="20"/>
                <w:szCs w:val="20"/>
              </w:rPr>
              <w:t xml:space="preserve"> que, entre otros, modificó el artículo 116 de la LGUC, se estimó necesario introducir cambios a este precepto</w:t>
            </w:r>
            <w:r w:rsidR="004D2D49">
              <w:rPr>
                <w:rFonts w:cstheme="minorHAnsi"/>
                <w:bCs/>
                <w:color w:val="FF0000"/>
                <w:sz w:val="20"/>
                <w:szCs w:val="20"/>
              </w:rPr>
              <w:t xml:space="preserve"> para concordarlo con la nueva redacción del inciso sexto del mencionado artículo 116.</w:t>
            </w:r>
          </w:p>
        </w:tc>
      </w:tr>
      <w:tr w:rsidR="009714A9" w:rsidRPr="00536FF3" w14:paraId="03B222F7" w14:textId="5B25CC1B" w:rsidTr="000C48A6">
        <w:trPr>
          <w:trHeight w:val="290"/>
          <w:jc w:val="center"/>
        </w:trPr>
        <w:tc>
          <w:tcPr>
            <w:tcW w:w="1250" w:type="pct"/>
            <w:vAlign w:val="center"/>
          </w:tcPr>
          <w:p w14:paraId="47CC26EB" w14:textId="77777777" w:rsidR="009714A9" w:rsidRDefault="009714A9" w:rsidP="00A167DA">
            <w:pPr>
              <w:spacing w:line="276" w:lineRule="auto"/>
              <w:ind w:left="164" w:right="172"/>
              <w:jc w:val="both"/>
              <w:rPr>
                <w:sz w:val="20"/>
              </w:rPr>
            </w:pPr>
          </w:p>
          <w:p w14:paraId="758CC480" w14:textId="7553CE38" w:rsidR="009714A9" w:rsidRDefault="009714A9" w:rsidP="00A167DA">
            <w:pPr>
              <w:spacing w:line="276" w:lineRule="auto"/>
              <w:ind w:left="164" w:right="172"/>
              <w:jc w:val="both"/>
              <w:rPr>
                <w:sz w:val="20"/>
              </w:rPr>
            </w:pPr>
            <w:r w:rsidRPr="00D70961">
              <w:rPr>
                <w:rFonts w:cstheme="minorHAnsi"/>
                <w:b/>
                <w:color w:val="000000"/>
                <w:sz w:val="20"/>
                <w:szCs w:val="20"/>
              </w:rPr>
              <w:t>Artículo 3.3.1.</w:t>
            </w:r>
            <w:r>
              <w:rPr>
                <w:sz w:val="20"/>
              </w:rPr>
              <w:t xml:space="preserve"> </w:t>
            </w:r>
            <w:r w:rsidRPr="004068D5">
              <w:rPr>
                <w:sz w:val="20"/>
              </w:rPr>
              <w:t>Cuando las Direcciones de Obras Municipales, en uso de la facultad que les confiere el inciso tercero del artículo 136 de la Ley General de Urbanismo y Construcciones, acepten que se les garanticen las obras de urbanización pendientes, deberán fijar un plazo de ejecución de las mismas, vencido el cual procederán a hacer efectivos los documentos de garantía correspondientes.</w:t>
            </w:r>
          </w:p>
          <w:p w14:paraId="15559D1A" w14:textId="77777777" w:rsidR="009714A9" w:rsidRPr="004068D5" w:rsidRDefault="009714A9" w:rsidP="00A167DA">
            <w:pPr>
              <w:spacing w:line="276" w:lineRule="auto"/>
              <w:ind w:left="164" w:right="172"/>
              <w:jc w:val="both"/>
              <w:rPr>
                <w:sz w:val="20"/>
              </w:rPr>
            </w:pPr>
          </w:p>
          <w:p w14:paraId="345B4841" w14:textId="77777777" w:rsidR="009714A9" w:rsidRDefault="009714A9" w:rsidP="00A167DA">
            <w:pPr>
              <w:spacing w:line="276" w:lineRule="auto"/>
              <w:ind w:left="164" w:right="172" w:firstLine="709"/>
              <w:jc w:val="both"/>
              <w:rPr>
                <w:sz w:val="20"/>
              </w:rPr>
            </w:pPr>
            <w:r w:rsidRPr="004068D5">
              <w:rPr>
                <w:sz w:val="20"/>
              </w:rPr>
              <w:t>Las garantías que se otorguen deberán cubrir el monto total de las obras por ejecutar, de acuerdo al proyecto completo de los trabajos y al presupuesto correspondientes que el interesado entregará a la Dirección de Obras Municipales respectivas para su calificación y aprobación.</w:t>
            </w:r>
          </w:p>
          <w:p w14:paraId="509C8D19" w14:textId="77777777" w:rsidR="009714A9" w:rsidRPr="004068D5" w:rsidRDefault="009714A9" w:rsidP="00A167DA">
            <w:pPr>
              <w:spacing w:line="276" w:lineRule="auto"/>
              <w:ind w:left="164" w:right="172" w:firstLine="709"/>
              <w:jc w:val="both"/>
              <w:rPr>
                <w:sz w:val="20"/>
              </w:rPr>
            </w:pPr>
          </w:p>
          <w:p w14:paraId="2CEFB2DE" w14:textId="77777777" w:rsidR="009714A9" w:rsidRDefault="009714A9" w:rsidP="00A167DA">
            <w:pPr>
              <w:spacing w:line="276" w:lineRule="auto"/>
              <w:ind w:left="164" w:right="172" w:firstLine="709"/>
              <w:jc w:val="both"/>
              <w:rPr>
                <w:sz w:val="20"/>
              </w:rPr>
            </w:pPr>
            <w:r w:rsidRPr="004068D5">
              <w:rPr>
                <w:sz w:val="20"/>
              </w:rPr>
              <w:t xml:space="preserve">Sin perjuicio de lo dispuesto en el inciso anterior, durante el plazo de ejecución de las obras y en la medida que éstas se realicen efectivamente, el interesado podrá solicitar el reemplazo de los documentos de garantía a fin de que su valor se adecue al monto real de las obras pendientes a la fecha. El Director de Obras Municipales podrá </w:t>
            </w:r>
            <w:r w:rsidRPr="004068D5">
              <w:rPr>
                <w:sz w:val="20"/>
              </w:rPr>
              <w:lastRenderedPageBreak/>
              <w:t>autorizar la sustitución de las garantías si procediere, previa recepción definitiva parcial de las obras efectivamente ejecutadas, en conformidad a lo dispuesto en el artículo 144 de la Ley General de Urbanismo y Construcciones.</w:t>
            </w:r>
          </w:p>
          <w:p w14:paraId="126068D3" w14:textId="77777777" w:rsidR="009714A9" w:rsidRPr="004068D5" w:rsidRDefault="009714A9" w:rsidP="00A167DA">
            <w:pPr>
              <w:spacing w:line="276" w:lineRule="auto"/>
              <w:ind w:left="164" w:right="172" w:firstLine="709"/>
              <w:jc w:val="both"/>
              <w:rPr>
                <w:sz w:val="20"/>
              </w:rPr>
            </w:pPr>
          </w:p>
          <w:p w14:paraId="02ADAC8B" w14:textId="77777777" w:rsidR="009714A9" w:rsidRDefault="009714A9" w:rsidP="00A167DA">
            <w:pPr>
              <w:spacing w:line="276" w:lineRule="auto"/>
              <w:ind w:left="164" w:right="172" w:firstLine="709"/>
              <w:jc w:val="both"/>
              <w:rPr>
                <w:sz w:val="20"/>
              </w:rPr>
            </w:pPr>
            <w:r w:rsidRPr="004068D5">
              <w:rPr>
                <w:sz w:val="20"/>
              </w:rPr>
              <w:t>Si por razones de fuerza mayor o caso fortuito, debidamente acreditados ante la Dirección de Obras Municipales, el plazo otorgado para la ejecución de las obras resultare insuficiente, el interesado podrá solicitar un nuevo plazo. En estos casos, el Director de Obras Municipales podrá otorgar el nuevo plazo siempre que el interesado entregue nuevas garantías de acuerdo al monto real que representen las obras por ejecutar a la fecha, aplicándose, en lo que fuere procedente, lo dispuesto en el inciso anterior.</w:t>
            </w:r>
          </w:p>
          <w:p w14:paraId="1002A523" w14:textId="77777777" w:rsidR="009714A9" w:rsidRPr="004068D5" w:rsidRDefault="009714A9" w:rsidP="00A167DA">
            <w:pPr>
              <w:spacing w:line="276" w:lineRule="auto"/>
              <w:ind w:left="164" w:right="172" w:firstLine="709"/>
              <w:jc w:val="both"/>
              <w:rPr>
                <w:sz w:val="20"/>
              </w:rPr>
            </w:pPr>
          </w:p>
          <w:p w14:paraId="5BC10552" w14:textId="77777777" w:rsidR="009714A9" w:rsidRDefault="009714A9" w:rsidP="00A167DA">
            <w:pPr>
              <w:spacing w:line="276" w:lineRule="auto"/>
              <w:ind w:left="164" w:right="172" w:firstLine="709"/>
              <w:jc w:val="both"/>
              <w:rPr>
                <w:sz w:val="20"/>
              </w:rPr>
            </w:pPr>
            <w:r w:rsidRPr="004068D5">
              <w:rPr>
                <w:sz w:val="20"/>
              </w:rPr>
              <w:t>En los certificados de urbanización que se extiendan de acuerdo a lo dispuesto en el inciso tercero del artículo 136 de la Ley General de Urbanismo y Construcciones, se deberá dejar constancia que la urbanización se encuentra garantizada.</w:t>
            </w:r>
          </w:p>
          <w:p w14:paraId="34C4D87C" w14:textId="77777777" w:rsidR="009714A9" w:rsidRPr="004068D5" w:rsidRDefault="009714A9" w:rsidP="00A167DA">
            <w:pPr>
              <w:spacing w:line="276" w:lineRule="auto"/>
              <w:ind w:left="164" w:right="172" w:firstLine="709"/>
              <w:jc w:val="both"/>
              <w:rPr>
                <w:sz w:val="20"/>
              </w:rPr>
            </w:pPr>
          </w:p>
          <w:p w14:paraId="16F5F6CE" w14:textId="77777777" w:rsidR="009714A9" w:rsidRDefault="009714A9" w:rsidP="00A167DA">
            <w:pPr>
              <w:spacing w:line="276" w:lineRule="auto"/>
              <w:ind w:left="164" w:right="172" w:firstLine="709"/>
              <w:jc w:val="both"/>
              <w:rPr>
                <w:sz w:val="20"/>
              </w:rPr>
            </w:pPr>
            <w:r w:rsidRPr="004068D5">
              <w:rPr>
                <w:sz w:val="20"/>
              </w:rPr>
              <w:t>En los loteos con construcción simultánea y en los Loteos D.F.L. Nº 2, las Direcciones de Obras podrán autorizar que se garantice la ejecución de las obras de urbanización pendientes, siempre que las obras de edificación respectivas hayan sido ejecutadas y las edificaciones puedan habilitarse independientemente.</w:t>
            </w:r>
          </w:p>
          <w:p w14:paraId="1CF21605" w14:textId="77777777" w:rsidR="009714A9" w:rsidRPr="004068D5" w:rsidRDefault="009714A9" w:rsidP="00A167DA">
            <w:pPr>
              <w:spacing w:line="276" w:lineRule="auto"/>
              <w:ind w:left="164" w:right="172" w:firstLine="709"/>
              <w:jc w:val="both"/>
              <w:rPr>
                <w:sz w:val="20"/>
              </w:rPr>
            </w:pPr>
          </w:p>
          <w:p w14:paraId="4BF6543A" w14:textId="77777777" w:rsidR="009714A9" w:rsidRDefault="009714A9" w:rsidP="00A167DA">
            <w:pPr>
              <w:spacing w:line="276" w:lineRule="auto"/>
              <w:ind w:left="164" w:right="172" w:firstLine="709"/>
              <w:jc w:val="both"/>
              <w:rPr>
                <w:sz w:val="20"/>
              </w:rPr>
            </w:pPr>
            <w:r w:rsidRPr="004068D5">
              <w:rPr>
                <w:sz w:val="20"/>
              </w:rPr>
              <w:t>Lo dispuesto en este artículo no será aplicable a las garantías de las mitigaciones directas de los proyectos que hayan aprobado un Informe de Mitigación de Impacto Vial, las cuales se regirán por lo dispuesto en el artículo 1.5.4. de esta Ordenanza.</w:t>
            </w:r>
          </w:p>
          <w:p w14:paraId="77F026C9" w14:textId="750A0969" w:rsidR="009714A9" w:rsidRDefault="009714A9" w:rsidP="00A167DA">
            <w:pPr>
              <w:spacing w:line="276" w:lineRule="auto"/>
              <w:ind w:left="164" w:right="172"/>
              <w:jc w:val="both"/>
              <w:rPr>
                <w:sz w:val="20"/>
              </w:rPr>
            </w:pPr>
          </w:p>
        </w:tc>
        <w:tc>
          <w:tcPr>
            <w:tcW w:w="1250" w:type="pct"/>
            <w:vAlign w:val="center"/>
          </w:tcPr>
          <w:p w14:paraId="6305EBD2" w14:textId="77777777" w:rsidR="009714A9" w:rsidRPr="00C62A49" w:rsidRDefault="009714A9" w:rsidP="00A167DA">
            <w:pPr>
              <w:spacing w:line="276" w:lineRule="auto"/>
              <w:ind w:left="164" w:right="172" w:firstLine="795"/>
              <w:jc w:val="both"/>
              <w:rPr>
                <w:sz w:val="20"/>
              </w:rPr>
            </w:pPr>
          </w:p>
          <w:p w14:paraId="4AE8B2AB" w14:textId="4CD0E897" w:rsidR="009714A9" w:rsidRPr="00C62A49" w:rsidRDefault="009714A9" w:rsidP="00A167DA">
            <w:pPr>
              <w:spacing w:line="276" w:lineRule="auto"/>
              <w:ind w:left="164" w:right="172" w:firstLine="1"/>
              <w:jc w:val="both"/>
              <w:rPr>
                <w:sz w:val="20"/>
              </w:rPr>
            </w:pPr>
            <w:r w:rsidRPr="00C62A49">
              <w:rPr>
                <w:rFonts w:cstheme="minorHAnsi"/>
                <w:b/>
                <w:color w:val="000000"/>
                <w:sz w:val="20"/>
                <w:szCs w:val="20"/>
              </w:rPr>
              <w:t>Artículo 3.3.1.</w:t>
            </w:r>
            <w:r w:rsidRPr="00C62A49">
              <w:rPr>
                <w:sz w:val="20"/>
              </w:rPr>
              <w:t xml:space="preserve"> Cuando las Direcciones de Obras Municipales, en uso de la facultad que les confiere el inciso tercero del artículo 136 de la Ley General de Urbanismo y Construcciones, acepten que se les garanticen las obras de urbanización pendientes, deberán fijar un plazo de ejecución de las mismas, vencido el cual procederán a hacer efectivos los documentos de garantía correspondientes.</w:t>
            </w:r>
          </w:p>
          <w:p w14:paraId="1C9A3DBA" w14:textId="77777777" w:rsidR="009714A9" w:rsidRPr="00C62A49" w:rsidRDefault="009714A9" w:rsidP="00A167DA">
            <w:pPr>
              <w:spacing w:line="276" w:lineRule="auto"/>
              <w:ind w:left="164" w:right="172" w:firstLine="795"/>
              <w:jc w:val="both"/>
              <w:rPr>
                <w:sz w:val="20"/>
              </w:rPr>
            </w:pPr>
          </w:p>
          <w:p w14:paraId="5C1B290E" w14:textId="77777777" w:rsidR="009714A9" w:rsidRPr="00C62A49" w:rsidRDefault="009714A9" w:rsidP="00A167DA">
            <w:pPr>
              <w:spacing w:line="276" w:lineRule="auto"/>
              <w:ind w:left="164" w:right="172" w:firstLine="795"/>
              <w:jc w:val="both"/>
              <w:rPr>
                <w:sz w:val="20"/>
              </w:rPr>
            </w:pPr>
            <w:r w:rsidRPr="00C62A49">
              <w:rPr>
                <w:sz w:val="20"/>
              </w:rPr>
              <w:t>Las garantías que se otorguen deberán cubrir el monto total de las obras por ejecutar, de acuerdo al proyecto completo de los trabajos y al presupuesto correspondientes que el interesado entregará a la Dirección de Obras Municipales respectivas para su calificación y aprobación.</w:t>
            </w:r>
          </w:p>
          <w:p w14:paraId="25769D65" w14:textId="77777777" w:rsidR="009714A9" w:rsidRPr="00C62A49" w:rsidRDefault="009714A9" w:rsidP="00A167DA">
            <w:pPr>
              <w:spacing w:line="276" w:lineRule="auto"/>
              <w:ind w:left="164" w:right="172" w:firstLine="795"/>
              <w:jc w:val="both"/>
              <w:rPr>
                <w:sz w:val="20"/>
              </w:rPr>
            </w:pPr>
          </w:p>
          <w:p w14:paraId="1902DD3F" w14:textId="77777777" w:rsidR="009714A9" w:rsidRPr="00C62A49" w:rsidRDefault="009714A9" w:rsidP="00A167DA">
            <w:pPr>
              <w:spacing w:line="276" w:lineRule="auto"/>
              <w:ind w:left="164" w:right="172" w:firstLine="795"/>
              <w:jc w:val="both"/>
              <w:rPr>
                <w:sz w:val="20"/>
              </w:rPr>
            </w:pPr>
            <w:r w:rsidRPr="00C62A49">
              <w:rPr>
                <w:sz w:val="20"/>
              </w:rPr>
              <w:t xml:space="preserve">Sin perjuicio de lo dispuesto en el inciso anterior, durante el plazo de ejecución de las obras y en la medida que éstas se realicen efectivamente, el interesado podrá solicitar el reemplazo de los documentos de garantía a fin de que su valor se adecue al monto real de las obras pendientes a la fecha. El Director de Obras Municipales podrá </w:t>
            </w:r>
            <w:r w:rsidRPr="00C62A49">
              <w:rPr>
                <w:sz w:val="20"/>
              </w:rPr>
              <w:lastRenderedPageBreak/>
              <w:t>autorizar la sustitución de las garantías si procediere, previa recepción definitiva parcial de las obras efectivamente ejecutadas, en conformidad a lo dispuesto en el artículo 144 de la Ley General de Urbanismo y Construcciones.</w:t>
            </w:r>
          </w:p>
          <w:p w14:paraId="6363E038" w14:textId="77777777" w:rsidR="009714A9" w:rsidRPr="00C62A49" w:rsidRDefault="009714A9" w:rsidP="00A167DA">
            <w:pPr>
              <w:spacing w:line="276" w:lineRule="auto"/>
              <w:ind w:left="164" w:right="172" w:firstLine="795"/>
              <w:jc w:val="both"/>
              <w:rPr>
                <w:sz w:val="20"/>
              </w:rPr>
            </w:pPr>
          </w:p>
          <w:p w14:paraId="1DEE8797" w14:textId="77777777" w:rsidR="009714A9" w:rsidRPr="00C62A49" w:rsidRDefault="009714A9" w:rsidP="00A167DA">
            <w:pPr>
              <w:spacing w:line="276" w:lineRule="auto"/>
              <w:ind w:left="164" w:right="172" w:firstLine="795"/>
              <w:jc w:val="both"/>
              <w:rPr>
                <w:sz w:val="20"/>
              </w:rPr>
            </w:pPr>
            <w:r w:rsidRPr="00C62A49">
              <w:rPr>
                <w:sz w:val="20"/>
              </w:rPr>
              <w:t>Si por razones de fuerza mayor o caso fortuito, debidamente acreditados ante la Dirección de Obras Municipales, el plazo otorgado para la ejecución de las obras resultare insuficiente, el interesado podrá solicitar un nuevo plazo. En estos casos, el Director de Obras Municipales podrá otorgar el nuevo plazo siempre que el interesado entregue nuevas garantías de acuerdo al monto real que representen las obras por ejecutar a la fecha, aplicándose, en lo que fuere procedente, lo dispuesto en el inciso anterior.</w:t>
            </w:r>
          </w:p>
          <w:p w14:paraId="7C1DA50A" w14:textId="77777777" w:rsidR="009714A9" w:rsidRPr="00C62A49" w:rsidRDefault="009714A9" w:rsidP="00A167DA">
            <w:pPr>
              <w:spacing w:line="276" w:lineRule="auto"/>
              <w:ind w:left="164" w:right="172" w:firstLine="795"/>
              <w:jc w:val="both"/>
              <w:rPr>
                <w:sz w:val="20"/>
              </w:rPr>
            </w:pPr>
          </w:p>
          <w:p w14:paraId="62D46D31" w14:textId="77777777" w:rsidR="009714A9" w:rsidRPr="00C62A49" w:rsidRDefault="009714A9" w:rsidP="00A167DA">
            <w:pPr>
              <w:spacing w:line="276" w:lineRule="auto"/>
              <w:ind w:left="164" w:right="172" w:firstLine="795"/>
              <w:jc w:val="both"/>
              <w:rPr>
                <w:sz w:val="20"/>
              </w:rPr>
            </w:pPr>
            <w:r w:rsidRPr="00C62A49">
              <w:rPr>
                <w:sz w:val="20"/>
              </w:rPr>
              <w:t>En los certificados de urbanización que se extiendan de acuerdo a lo dispuesto en el inciso tercero del artículo 136 de la Ley General de Urbanismo y Construcciones, se deberá dejar constancia que la urbanización se encuentra garantizada.</w:t>
            </w:r>
          </w:p>
          <w:p w14:paraId="59D5F507" w14:textId="77777777" w:rsidR="009714A9" w:rsidRPr="00C62A49" w:rsidRDefault="009714A9" w:rsidP="00A167DA">
            <w:pPr>
              <w:spacing w:line="276" w:lineRule="auto"/>
              <w:ind w:left="164" w:right="172" w:firstLine="795"/>
              <w:jc w:val="both"/>
              <w:rPr>
                <w:sz w:val="20"/>
              </w:rPr>
            </w:pPr>
          </w:p>
          <w:p w14:paraId="031E8B15" w14:textId="77777777" w:rsidR="009714A9" w:rsidRPr="00C62A49" w:rsidRDefault="009714A9" w:rsidP="00A167DA">
            <w:pPr>
              <w:spacing w:line="276" w:lineRule="auto"/>
              <w:ind w:left="164" w:right="172" w:firstLine="795"/>
              <w:jc w:val="both"/>
              <w:rPr>
                <w:sz w:val="20"/>
              </w:rPr>
            </w:pPr>
            <w:r w:rsidRPr="00C62A49">
              <w:rPr>
                <w:sz w:val="20"/>
              </w:rPr>
              <w:t>En los loteos con construcción simultánea y en los Loteos D.F.L. Nº 2, las Direcciones de Obras podrán autorizar que se garantice la ejecución de las obras de urbanización pendientes, siempre que las obras de edificación respectivas hayan sido ejecutadas y las edificaciones puedan habilitarse independientemente.</w:t>
            </w:r>
          </w:p>
          <w:p w14:paraId="5C35A81A" w14:textId="77777777" w:rsidR="009714A9" w:rsidRPr="00C62A49" w:rsidRDefault="009714A9" w:rsidP="00A167DA">
            <w:pPr>
              <w:spacing w:line="276" w:lineRule="auto"/>
              <w:ind w:left="164" w:right="172" w:firstLine="795"/>
              <w:jc w:val="both"/>
              <w:rPr>
                <w:sz w:val="20"/>
              </w:rPr>
            </w:pPr>
          </w:p>
          <w:p w14:paraId="1BF0631D" w14:textId="77777777" w:rsidR="009714A9" w:rsidRPr="00C62A49" w:rsidRDefault="009714A9" w:rsidP="00A167DA">
            <w:pPr>
              <w:spacing w:line="276" w:lineRule="auto"/>
              <w:ind w:left="164" w:right="172" w:firstLine="795"/>
              <w:jc w:val="both"/>
              <w:rPr>
                <w:sz w:val="20"/>
              </w:rPr>
            </w:pPr>
            <w:r w:rsidRPr="00C62A49">
              <w:rPr>
                <w:sz w:val="20"/>
              </w:rPr>
              <w:t>Lo dispuesto en este artículo no será aplicable a las garantías de las mitigaciones directas de los proyectos que hayan aprobado un Informe de Mitigación de Impacto Vial, las cuales se regirán por lo dispuesto en el artículo 1.5.4. de esta Ordenanza.</w:t>
            </w:r>
          </w:p>
          <w:p w14:paraId="5366659B" w14:textId="77777777" w:rsidR="009714A9" w:rsidRPr="00C62A49" w:rsidRDefault="009714A9" w:rsidP="00A167DA">
            <w:pPr>
              <w:spacing w:line="276" w:lineRule="auto"/>
              <w:ind w:left="164" w:right="172" w:firstLine="795"/>
              <w:jc w:val="both"/>
              <w:rPr>
                <w:ins w:id="327" w:author="DPNU" w:date="2024-09-13T17:17:00Z" w16du:dateUtc="2024-09-13T20:17:00Z"/>
                <w:sz w:val="20"/>
              </w:rPr>
            </w:pPr>
          </w:p>
          <w:p w14:paraId="3F5A9447" w14:textId="22EC4D7E" w:rsidR="009714A9" w:rsidRPr="00C62A49" w:rsidRDefault="009714A9" w:rsidP="00A167DA">
            <w:pPr>
              <w:spacing w:line="276" w:lineRule="auto"/>
              <w:ind w:left="164" w:right="172" w:firstLine="795"/>
              <w:jc w:val="both"/>
              <w:rPr>
                <w:ins w:id="328" w:author="DPNU" w:date="2024-09-13T17:17:00Z" w16du:dateUtc="2024-09-13T20:17:00Z"/>
                <w:sz w:val="20"/>
              </w:rPr>
            </w:pPr>
            <w:ins w:id="329" w:author="DPNU" w:date="2024-09-13T17:17:00Z" w16du:dateUtc="2024-09-13T20:17:00Z">
              <w:r w:rsidRPr="002F27D8">
                <w:rPr>
                  <w:sz w:val="20"/>
                  <w:highlight w:val="yellow"/>
                </w:rPr>
                <w:t xml:space="preserve">No procederá el otorgamiento del certificado de urbanización garantizada, de acuerdo con el inciso tercero del artículo 136 de la Ley General de Urbanismo y Construcciones, respecto de obras de urbanización voluntarias señaladas en el artículo 2.2.4. </w:t>
              </w:r>
            </w:ins>
            <w:ins w:id="330" w:author="DPNU" w:date="2024-09-30T16:31:00Z" w16du:dateUtc="2024-09-30T19:31:00Z">
              <w:r w:rsidRPr="002F27D8">
                <w:rPr>
                  <w:sz w:val="20"/>
                  <w:highlight w:val="yellow"/>
                </w:rPr>
                <w:t>B</w:t>
              </w:r>
            </w:ins>
            <w:ins w:id="331" w:author="DPNU" w:date="2024-09-13T17:17:00Z" w16du:dateUtc="2024-09-13T20:17:00Z">
              <w:r w:rsidRPr="002F27D8">
                <w:rPr>
                  <w:sz w:val="20"/>
                  <w:highlight w:val="yellow"/>
                </w:rPr>
                <w:t>is.</w:t>
              </w:r>
            </w:ins>
          </w:p>
          <w:p w14:paraId="530CDFE2" w14:textId="6EB4B31E" w:rsidR="009714A9" w:rsidRPr="00C62A49" w:rsidRDefault="009714A9" w:rsidP="00A167DA">
            <w:pPr>
              <w:spacing w:line="276" w:lineRule="auto"/>
              <w:ind w:left="164" w:right="172" w:firstLine="795"/>
              <w:jc w:val="both"/>
              <w:rPr>
                <w:sz w:val="20"/>
              </w:rPr>
            </w:pPr>
          </w:p>
        </w:tc>
        <w:tc>
          <w:tcPr>
            <w:tcW w:w="1250" w:type="pct"/>
          </w:tcPr>
          <w:p w14:paraId="2DB34F9B" w14:textId="77777777" w:rsidR="009714A9" w:rsidRPr="00AD67F6" w:rsidRDefault="009714A9" w:rsidP="00A167DA">
            <w:pPr>
              <w:ind w:right="127"/>
              <w:rPr>
                <w:rFonts w:cstheme="minorHAnsi"/>
                <w:bCs/>
                <w:sz w:val="20"/>
                <w:szCs w:val="20"/>
                <w:lang w:val="pt-PT"/>
              </w:rPr>
            </w:pPr>
          </w:p>
          <w:p w14:paraId="650F01C1" w14:textId="77777777" w:rsidR="009714A9" w:rsidRPr="00AD67F6" w:rsidRDefault="009714A9" w:rsidP="00A167DA">
            <w:pPr>
              <w:ind w:right="127"/>
              <w:rPr>
                <w:rFonts w:cstheme="minorHAnsi"/>
                <w:bCs/>
                <w:sz w:val="20"/>
                <w:szCs w:val="20"/>
                <w:lang w:val="pt-PT"/>
              </w:rPr>
            </w:pPr>
          </w:p>
          <w:p w14:paraId="5D819E5D" w14:textId="77777777" w:rsidR="009714A9" w:rsidRPr="00AD67F6" w:rsidRDefault="009714A9" w:rsidP="00A167DA">
            <w:pPr>
              <w:ind w:right="127"/>
              <w:rPr>
                <w:rFonts w:cstheme="minorHAnsi"/>
                <w:bCs/>
                <w:sz w:val="20"/>
                <w:szCs w:val="20"/>
                <w:lang w:val="pt-PT"/>
              </w:rPr>
            </w:pPr>
          </w:p>
          <w:p w14:paraId="6F319B7D" w14:textId="77777777" w:rsidR="009714A9" w:rsidRPr="00AD67F6" w:rsidRDefault="009714A9" w:rsidP="00A167DA">
            <w:pPr>
              <w:ind w:right="127"/>
              <w:rPr>
                <w:rFonts w:cstheme="minorHAnsi"/>
                <w:bCs/>
                <w:sz w:val="20"/>
                <w:szCs w:val="20"/>
                <w:lang w:val="pt-PT"/>
              </w:rPr>
            </w:pPr>
          </w:p>
          <w:p w14:paraId="3BDDB13B" w14:textId="77777777" w:rsidR="009714A9" w:rsidRPr="00AD67F6" w:rsidRDefault="009714A9" w:rsidP="00A167DA">
            <w:pPr>
              <w:ind w:right="127"/>
              <w:rPr>
                <w:rFonts w:cstheme="minorHAnsi"/>
                <w:bCs/>
                <w:sz w:val="20"/>
                <w:szCs w:val="20"/>
                <w:lang w:val="pt-PT"/>
              </w:rPr>
            </w:pPr>
          </w:p>
          <w:p w14:paraId="659CB95E" w14:textId="77777777" w:rsidR="009714A9" w:rsidRPr="00AD67F6" w:rsidRDefault="009714A9" w:rsidP="00A167DA">
            <w:pPr>
              <w:ind w:right="127"/>
              <w:rPr>
                <w:rFonts w:cstheme="minorHAnsi"/>
                <w:bCs/>
                <w:sz w:val="20"/>
                <w:szCs w:val="20"/>
                <w:lang w:val="pt-PT"/>
              </w:rPr>
            </w:pPr>
          </w:p>
          <w:p w14:paraId="7A288C46" w14:textId="77777777" w:rsidR="009714A9" w:rsidRPr="00AD67F6" w:rsidRDefault="009714A9" w:rsidP="00A167DA">
            <w:pPr>
              <w:ind w:right="127"/>
              <w:rPr>
                <w:rFonts w:cstheme="minorHAnsi"/>
                <w:bCs/>
                <w:sz w:val="20"/>
                <w:szCs w:val="20"/>
                <w:lang w:val="pt-PT"/>
              </w:rPr>
            </w:pPr>
          </w:p>
          <w:p w14:paraId="3A7C240C" w14:textId="77777777" w:rsidR="009714A9" w:rsidRPr="00AD67F6" w:rsidRDefault="009714A9" w:rsidP="00A167DA">
            <w:pPr>
              <w:ind w:right="127"/>
              <w:rPr>
                <w:rFonts w:cstheme="minorHAnsi"/>
                <w:bCs/>
                <w:sz w:val="20"/>
                <w:szCs w:val="20"/>
                <w:lang w:val="pt-PT"/>
              </w:rPr>
            </w:pPr>
          </w:p>
          <w:p w14:paraId="09B837EF" w14:textId="77777777" w:rsidR="009714A9" w:rsidRPr="00AD67F6" w:rsidRDefault="009714A9" w:rsidP="00A167DA">
            <w:pPr>
              <w:ind w:right="127"/>
              <w:rPr>
                <w:rFonts w:cstheme="minorHAnsi"/>
                <w:bCs/>
                <w:sz w:val="20"/>
                <w:szCs w:val="20"/>
                <w:lang w:val="pt-PT"/>
              </w:rPr>
            </w:pPr>
          </w:p>
          <w:p w14:paraId="5C6BA92D" w14:textId="77777777" w:rsidR="009714A9" w:rsidRPr="00AD67F6" w:rsidRDefault="009714A9" w:rsidP="00A167DA">
            <w:pPr>
              <w:ind w:right="127"/>
              <w:rPr>
                <w:rFonts w:cstheme="minorHAnsi"/>
                <w:bCs/>
                <w:sz w:val="20"/>
                <w:szCs w:val="20"/>
                <w:lang w:val="pt-PT"/>
              </w:rPr>
            </w:pPr>
          </w:p>
          <w:p w14:paraId="7DF4E1C3" w14:textId="77777777" w:rsidR="009714A9" w:rsidRPr="00AD67F6" w:rsidRDefault="009714A9" w:rsidP="00A167DA">
            <w:pPr>
              <w:ind w:right="127"/>
              <w:rPr>
                <w:rFonts w:cstheme="minorHAnsi"/>
                <w:bCs/>
                <w:sz w:val="20"/>
                <w:szCs w:val="20"/>
                <w:lang w:val="pt-PT"/>
              </w:rPr>
            </w:pPr>
          </w:p>
          <w:p w14:paraId="48C1BDD5" w14:textId="77777777" w:rsidR="009714A9" w:rsidRPr="00AD67F6" w:rsidRDefault="009714A9" w:rsidP="00A167DA">
            <w:pPr>
              <w:ind w:right="127"/>
              <w:rPr>
                <w:rFonts w:cstheme="minorHAnsi"/>
                <w:bCs/>
                <w:sz w:val="20"/>
                <w:szCs w:val="20"/>
                <w:lang w:val="pt-PT"/>
              </w:rPr>
            </w:pPr>
          </w:p>
          <w:p w14:paraId="4DF1ECD9" w14:textId="77777777" w:rsidR="009714A9" w:rsidRPr="00AD67F6" w:rsidRDefault="009714A9" w:rsidP="00A167DA">
            <w:pPr>
              <w:ind w:right="127"/>
              <w:rPr>
                <w:rFonts w:cstheme="minorHAnsi"/>
                <w:bCs/>
                <w:sz w:val="20"/>
                <w:szCs w:val="20"/>
                <w:lang w:val="pt-PT"/>
              </w:rPr>
            </w:pPr>
          </w:p>
          <w:p w14:paraId="1956A390" w14:textId="77777777" w:rsidR="009714A9" w:rsidRPr="00AD67F6" w:rsidRDefault="009714A9" w:rsidP="00A167DA">
            <w:pPr>
              <w:ind w:right="127"/>
              <w:rPr>
                <w:rFonts w:cstheme="minorHAnsi"/>
                <w:bCs/>
                <w:sz w:val="20"/>
                <w:szCs w:val="20"/>
                <w:lang w:val="pt-PT"/>
              </w:rPr>
            </w:pPr>
          </w:p>
          <w:p w14:paraId="08741B4E" w14:textId="77777777" w:rsidR="009714A9" w:rsidRPr="00AD67F6" w:rsidRDefault="009714A9" w:rsidP="00A167DA">
            <w:pPr>
              <w:ind w:right="127"/>
              <w:rPr>
                <w:rFonts w:cstheme="minorHAnsi"/>
                <w:bCs/>
                <w:sz w:val="20"/>
                <w:szCs w:val="20"/>
                <w:lang w:val="pt-PT"/>
              </w:rPr>
            </w:pPr>
          </w:p>
          <w:p w14:paraId="118A4A78" w14:textId="77777777" w:rsidR="009714A9" w:rsidRPr="00AD67F6" w:rsidRDefault="009714A9" w:rsidP="00A167DA">
            <w:pPr>
              <w:ind w:right="127"/>
              <w:rPr>
                <w:rFonts w:cstheme="minorHAnsi"/>
                <w:bCs/>
                <w:sz w:val="20"/>
                <w:szCs w:val="20"/>
                <w:lang w:val="pt-PT"/>
              </w:rPr>
            </w:pPr>
          </w:p>
          <w:p w14:paraId="1B44E499" w14:textId="77777777" w:rsidR="009714A9" w:rsidRPr="00AD67F6" w:rsidRDefault="009714A9" w:rsidP="00A167DA">
            <w:pPr>
              <w:ind w:right="127"/>
              <w:rPr>
                <w:rFonts w:cstheme="minorHAnsi"/>
                <w:bCs/>
                <w:sz w:val="20"/>
                <w:szCs w:val="20"/>
                <w:lang w:val="pt-PT"/>
              </w:rPr>
            </w:pPr>
          </w:p>
          <w:p w14:paraId="21E74269" w14:textId="77777777" w:rsidR="009714A9" w:rsidRPr="00AD67F6" w:rsidRDefault="009714A9" w:rsidP="00A167DA">
            <w:pPr>
              <w:ind w:right="127"/>
              <w:rPr>
                <w:rFonts w:cstheme="minorHAnsi"/>
                <w:bCs/>
                <w:sz w:val="20"/>
                <w:szCs w:val="20"/>
                <w:lang w:val="pt-PT"/>
              </w:rPr>
            </w:pPr>
          </w:p>
          <w:p w14:paraId="473C938B" w14:textId="77777777" w:rsidR="009714A9" w:rsidRPr="00AD67F6" w:rsidRDefault="009714A9" w:rsidP="00A167DA">
            <w:pPr>
              <w:ind w:right="127"/>
              <w:rPr>
                <w:rFonts w:cstheme="minorHAnsi"/>
                <w:bCs/>
                <w:sz w:val="20"/>
                <w:szCs w:val="20"/>
                <w:lang w:val="pt-PT"/>
              </w:rPr>
            </w:pPr>
          </w:p>
          <w:p w14:paraId="4A1AF798" w14:textId="77777777" w:rsidR="009714A9" w:rsidRPr="00AD67F6" w:rsidRDefault="009714A9" w:rsidP="00A167DA">
            <w:pPr>
              <w:ind w:right="127"/>
              <w:rPr>
                <w:rFonts w:cstheme="minorHAnsi"/>
                <w:bCs/>
                <w:sz w:val="20"/>
                <w:szCs w:val="20"/>
                <w:lang w:val="pt-PT"/>
              </w:rPr>
            </w:pPr>
          </w:p>
          <w:p w14:paraId="23A6A384" w14:textId="77777777" w:rsidR="009714A9" w:rsidRPr="00AD67F6" w:rsidRDefault="009714A9" w:rsidP="00A167DA">
            <w:pPr>
              <w:ind w:right="127"/>
              <w:rPr>
                <w:rFonts w:cstheme="minorHAnsi"/>
                <w:bCs/>
                <w:sz w:val="20"/>
                <w:szCs w:val="20"/>
                <w:lang w:val="pt-PT"/>
              </w:rPr>
            </w:pPr>
          </w:p>
          <w:p w14:paraId="6D7AC80A" w14:textId="77777777" w:rsidR="009714A9" w:rsidRPr="00AD67F6" w:rsidRDefault="009714A9" w:rsidP="00A167DA">
            <w:pPr>
              <w:ind w:right="127"/>
              <w:rPr>
                <w:rFonts w:cstheme="minorHAnsi"/>
                <w:bCs/>
                <w:sz w:val="20"/>
                <w:szCs w:val="20"/>
                <w:lang w:val="pt-PT"/>
              </w:rPr>
            </w:pPr>
          </w:p>
          <w:p w14:paraId="663AF271" w14:textId="77777777" w:rsidR="009714A9" w:rsidRPr="00AD67F6" w:rsidRDefault="009714A9" w:rsidP="00A167DA">
            <w:pPr>
              <w:ind w:right="127"/>
              <w:rPr>
                <w:rFonts w:cstheme="minorHAnsi"/>
                <w:bCs/>
                <w:sz w:val="20"/>
                <w:szCs w:val="20"/>
                <w:lang w:val="pt-PT"/>
              </w:rPr>
            </w:pPr>
          </w:p>
          <w:p w14:paraId="37D3844D" w14:textId="77777777" w:rsidR="009714A9" w:rsidRPr="00AD67F6" w:rsidRDefault="009714A9" w:rsidP="00A167DA">
            <w:pPr>
              <w:ind w:right="127"/>
              <w:rPr>
                <w:rFonts w:cstheme="minorHAnsi"/>
                <w:bCs/>
                <w:sz w:val="20"/>
                <w:szCs w:val="20"/>
                <w:lang w:val="pt-PT"/>
              </w:rPr>
            </w:pPr>
          </w:p>
          <w:p w14:paraId="0C320D60" w14:textId="77777777" w:rsidR="009714A9" w:rsidRPr="00AD67F6" w:rsidRDefault="009714A9" w:rsidP="00A167DA">
            <w:pPr>
              <w:ind w:right="127"/>
              <w:rPr>
                <w:rFonts w:cstheme="minorHAnsi"/>
                <w:bCs/>
                <w:sz w:val="20"/>
                <w:szCs w:val="20"/>
                <w:lang w:val="pt-PT"/>
              </w:rPr>
            </w:pPr>
          </w:p>
          <w:p w14:paraId="32E6C3B2" w14:textId="77777777" w:rsidR="009714A9" w:rsidRPr="00AD67F6" w:rsidRDefault="009714A9" w:rsidP="00A167DA">
            <w:pPr>
              <w:ind w:right="127"/>
              <w:rPr>
                <w:rFonts w:cstheme="minorHAnsi"/>
                <w:bCs/>
                <w:sz w:val="20"/>
                <w:szCs w:val="20"/>
                <w:lang w:val="pt-PT"/>
              </w:rPr>
            </w:pPr>
          </w:p>
          <w:p w14:paraId="2812F4B6" w14:textId="77777777" w:rsidR="009714A9" w:rsidRPr="00AD67F6" w:rsidRDefault="009714A9" w:rsidP="00A167DA">
            <w:pPr>
              <w:ind w:right="127"/>
              <w:rPr>
                <w:rFonts w:cstheme="minorHAnsi"/>
                <w:bCs/>
                <w:sz w:val="20"/>
                <w:szCs w:val="20"/>
                <w:lang w:val="pt-PT"/>
              </w:rPr>
            </w:pPr>
          </w:p>
          <w:p w14:paraId="6A484F02" w14:textId="77777777" w:rsidR="009714A9" w:rsidRPr="00AD67F6" w:rsidRDefault="009714A9" w:rsidP="00A167DA">
            <w:pPr>
              <w:ind w:right="127"/>
              <w:rPr>
                <w:rFonts w:cstheme="minorHAnsi"/>
                <w:bCs/>
                <w:sz w:val="20"/>
                <w:szCs w:val="20"/>
                <w:lang w:val="pt-PT"/>
              </w:rPr>
            </w:pPr>
          </w:p>
          <w:p w14:paraId="2A66CD2D" w14:textId="77777777" w:rsidR="009714A9" w:rsidRPr="00AD67F6" w:rsidRDefault="009714A9" w:rsidP="00A167DA">
            <w:pPr>
              <w:ind w:right="127"/>
              <w:rPr>
                <w:rFonts w:cstheme="minorHAnsi"/>
                <w:bCs/>
                <w:sz w:val="20"/>
                <w:szCs w:val="20"/>
                <w:lang w:val="pt-PT"/>
              </w:rPr>
            </w:pPr>
          </w:p>
          <w:p w14:paraId="786B62CD" w14:textId="77777777" w:rsidR="009714A9" w:rsidRPr="00AD67F6" w:rsidRDefault="009714A9" w:rsidP="00A167DA">
            <w:pPr>
              <w:ind w:right="127"/>
              <w:rPr>
                <w:rFonts w:cstheme="minorHAnsi"/>
                <w:bCs/>
                <w:sz w:val="20"/>
                <w:szCs w:val="20"/>
                <w:lang w:val="pt-PT"/>
              </w:rPr>
            </w:pPr>
          </w:p>
          <w:p w14:paraId="69924220" w14:textId="77777777" w:rsidR="009714A9" w:rsidRPr="00AD67F6" w:rsidRDefault="009714A9" w:rsidP="00A167DA">
            <w:pPr>
              <w:ind w:right="127"/>
              <w:rPr>
                <w:rFonts w:cstheme="minorHAnsi"/>
                <w:bCs/>
                <w:sz w:val="20"/>
                <w:szCs w:val="20"/>
                <w:lang w:val="pt-PT"/>
              </w:rPr>
            </w:pPr>
          </w:p>
          <w:p w14:paraId="302D1502" w14:textId="77777777" w:rsidR="009714A9" w:rsidRPr="00AD67F6" w:rsidRDefault="009714A9" w:rsidP="00A167DA">
            <w:pPr>
              <w:ind w:right="127"/>
              <w:rPr>
                <w:rFonts w:cstheme="minorHAnsi"/>
                <w:bCs/>
                <w:sz w:val="20"/>
                <w:szCs w:val="20"/>
                <w:lang w:val="pt-PT"/>
              </w:rPr>
            </w:pPr>
          </w:p>
          <w:p w14:paraId="29C173DC" w14:textId="77777777" w:rsidR="009714A9" w:rsidRPr="00AD67F6" w:rsidRDefault="009714A9" w:rsidP="00A167DA">
            <w:pPr>
              <w:ind w:right="127"/>
              <w:rPr>
                <w:rFonts w:cstheme="minorHAnsi"/>
                <w:bCs/>
                <w:sz w:val="20"/>
                <w:szCs w:val="20"/>
                <w:lang w:val="pt-PT"/>
              </w:rPr>
            </w:pPr>
          </w:p>
          <w:p w14:paraId="2A60DEE9" w14:textId="77777777" w:rsidR="009714A9" w:rsidRPr="00AD67F6" w:rsidRDefault="009714A9" w:rsidP="00A167DA">
            <w:pPr>
              <w:ind w:right="127"/>
              <w:rPr>
                <w:rFonts w:cstheme="minorHAnsi"/>
                <w:bCs/>
                <w:sz w:val="20"/>
                <w:szCs w:val="20"/>
                <w:lang w:val="pt-PT"/>
              </w:rPr>
            </w:pPr>
          </w:p>
          <w:p w14:paraId="79AC2096" w14:textId="77777777" w:rsidR="009714A9" w:rsidRPr="00AD67F6" w:rsidRDefault="009714A9" w:rsidP="00A167DA">
            <w:pPr>
              <w:ind w:right="127"/>
              <w:rPr>
                <w:rFonts w:cstheme="minorHAnsi"/>
                <w:bCs/>
                <w:sz w:val="20"/>
                <w:szCs w:val="20"/>
                <w:lang w:val="pt-PT"/>
              </w:rPr>
            </w:pPr>
          </w:p>
          <w:p w14:paraId="3370D881" w14:textId="77777777" w:rsidR="009714A9" w:rsidRPr="00AD67F6" w:rsidRDefault="009714A9" w:rsidP="00A167DA">
            <w:pPr>
              <w:ind w:right="127"/>
              <w:rPr>
                <w:rFonts w:cstheme="minorHAnsi"/>
                <w:bCs/>
                <w:sz w:val="20"/>
                <w:szCs w:val="20"/>
                <w:lang w:val="pt-PT"/>
              </w:rPr>
            </w:pPr>
          </w:p>
          <w:p w14:paraId="14B31C1D" w14:textId="77777777" w:rsidR="009714A9" w:rsidRPr="00AD67F6" w:rsidRDefault="009714A9" w:rsidP="00A167DA">
            <w:pPr>
              <w:ind w:right="127"/>
              <w:rPr>
                <w:rFonts w:cstheme="minorHAnsi"/>
                <w:bCs/>
                <w:sz w:val="20"/>
                <w:szCs w:val="20"/>
                <w:lang w:val="pt-PT"/>
              </w:rPr>
            </w:pPr>
          </w:p>
          <w:p w14:paraId="58E6362A" w14:textId="77777777" w:rsidR="009714A9" w:rsidRPr="00AD67F6" w:rsidRDefault="009714A9" w:rsidP="00A167DA">
            <w:pPr>
              <w:ind w:right="127"/>
              <w:rPr>
                <w:rFonts w:cstheme="minorHAnsi"/>
                <w:bCs/>
                <w:sz w:val="20"/>
                <w:szCs w:val="20"/>
                <w:lang w:val="pt-PT"/>
              </w:rPr>
            </w:pPr>
          </w:p>
          <w:p w14:paraId="74203E98" w14:textId="77777777" w:rsidR="009714A9" w:rsidRPr="00AD67F6" w:rsidRDefault="009714A9" w:rsidP="00A167DA">
            <w:pPr>
              <w:ind w:right="127"/>
              <w:rPr>
                <w:rFonts w:cstheme="minorHAnsi"/>
                <w:bCs/>
                <w:sz w:val="20"/>
                <w:szCs w:val="20"/>
                <w:lang w:val="pt-PT"/>
              </w:rPr>
            </w:pPr>
          </w:p>
          <w:p w14:paraId="04219589" w14:textId="77777777" w:rsidR="009714A9" w:rsidRPr="00AD67F6" w:rsidRDefault="009714A9" w:rsidP="00A167DA">
            <w:pPr>
              <w:ind w:right="127"/>
              <w:rPr>
                <w:rFonts w:cstheme="minorHAnsi"/>
                <w:bCs/>
                <w:sz w:val="20"/>
                <w:szCs w:val="20"/>
                <w:lang w:val="pt-PT"/>
              </w:rPr>
            </w:pPr>
          </w:p>
          <w:p w14:paraId="16F0E997" w14:textId="77777777" w:rsidR="009714A9" w:rsidRPr="00AD67F6" w:rsidRDefault="009714A9" w:rsidP="00A167DA">
            <w:pPr>
              <w:ind w:right="127"/>
              <w:rPr>
                <w:rFonts w:cstheme="minorHAnsi"/>
                <w:bCs/>
                <w:sz w:val="20"/>
                <w:szCs w:val="20"/>
                <w:lang w:val="pt-PT"/>
              </w:rPr>
            </w:pPr>
          </w:p>
          <w:p w14:paraId="6E19C673" w14:textId="77777777" w:rsidR="009714A9" w:rsidRPr="00AD67F6" w:rsidRDefault="009714A9" w:rsidP="00A167DA">
            <w:pPr>
              <w:ind w:right="127"/>
              <w:rPr>
                <w:rFonts w:cstheme="minorHAnsi"/>
                <w:bCs/>
                <w:sz w:val="20"/>
                <w:szCs w:val="20"/>
                <w:lang w:val="pt-PT"/>
              </w:rPr>
            </w:pPr>
          </w:p>
          <w:p w14:paraId="244F0009" w14:textId="77777777" w:rsidR="009714A9" w:rsidRPr="00AD67F6" w:rsidRDefault="009714A9" w:rsidP="00A167DA">
            <w:pPr>
              <w:ind w:right="127"/>
              <w:rPr>
                <w:rFonts w:cstheme="minorHAnsi"/>
                <w:bCs/>
                <w:sz w:val="20"/>
                <w:szCs w:val="20"/>
                <w:lang w:val="pt-PT"/>
              </w:rPr>
            </w:pPr>
          </w:p>
          <w:p w14:paraId="5C0CB64C" w14:textId="77777777" w:rsidR="009714A9" w:rsidRPr="00AD67F6" w:rsidRDefault="009714A9" w:rsidP="00A167DA">
            <w:pPr>
              <w:ind w:right="127"/>
              <w:rPr>
                <w:rFonts w:cstheme="minorHAnsi"/>
                <w:bCs/>
                <w:sz w:val="20"/>
                <w:szCs w:val="20"/>
                <w:lang w:val="pt-PT"/>
              </w:rPr>
            </w:pPr>
          </w:p>
          <w:p w14:paraId="7ECBD704" w14:textId="77777777" w:rsidR="009714A9" w:rsidRPr="00AD67F6" w:rsidRDefault="009714A9" w:rsidP="00A167DA">
            <w:pPr>
              <w:ind w:right="127"/>
              <w:rPr>
                <w:rFonts w:cstheme="minorHAnsi"/>
                <w:bCs/>
                <w:sz w:val="20"/>
                <w:szCs w:val="20"/>
                <w:lang w:val="pt-PT"/>
              </w:rPr>
            </w:pPr>
          </w:p>
          <w:p w14:paraId="6591056F" w14:textId="77777777" w:rsidR="009714A9" w:rsidRPr="00AD67F6" w:rsidRDefault="009714A9" w:rsidP="00A167DA">
            <w:pPr>
              <w:ind w:right="127"/>
              <w:rPr>
                <w:rFonts w:cstheme="minorHAnsi"/>
                <w:bCs/>
                <w:sz w:val="20"/>
                <w:szCs w:val="20"/>
                <w:lang w:val="pt-PT"/>
              </w:rPr>
            </w:pPr>
          </w:p>
          <w:p w14:paraId="6545564D" w14:textId="77777777" w:rsidR="009714A9" w:rsidRPr="00AD67F6" w:rsidRDefault="009714A9" w:rsidP="00A167DA">
            <w:pPr>
              <w:ind w:right="127"/>
              <w:rPr>
                <w:rFonts w:cstheme="minorHAnsi"/>
                <w:bCs/>
                <w:sz w:val="20"/>
                <w:szCs w:val="20"/>
                <w:lang w:val="pt-PT"/>
              </w:rPr>
            </w:pPr>
          </w:p>
          <w:p w14:paraId="7071B12E" w14:textId="77777777" w:rsidR="009714A9" w:rsidRPr="00AD67F6" w:rsidRDefault="009714A9" w:rsidP="00A167DA">
            <w:pPr>
              <w:ind w:right="127"/>
              <w:rPr>
                <w:rFonts w:cstheme="minorHAnsi"/>
                <w:bCs/>
                <w:sz w:val="20"/>
                <w:szCs w:val="20"/>
                <w:lang w:val="pt-PT"/>
              </w:rPr>
            </w:pPr>
          </w:p>
          <w:p w14:paraId="2A24D2EF" w14:textId="77777777" w:rsidR="009714A9" w:rsidRPr="00AD67F6" w:rsidRDefault="009714A9" w:rsidP="00A167DA">
            <w:pPr>
              <w:ind w:right="127"/>
              <w:rPr>
                <w:rFonts w:cstheme="minorHAnsi"/>
                <w:bCs/>
                <w:sz w:val="20"/>
                <w:szCs w:val="20"/>
                <w:lang w:val="pt-PT"/>
              </w:rPr>
            </w:pPr>
          </w:p>
          <w:p w14:paraId="257F37E9" w14:textId="77777777" w:rsidR="009714A9" w:rsidRPr="00AD67F6" w:rsidRDefault="009714A9" w:rsidP="00A167DA">
            <w:pPr>
              <w:ind w:right="127"/>
              <w:rPr>
                <w:rFonts w:cstheme="minorHAnsi"/>
                <w:bCs/>
                <w:sz w:val="20"/>
                <w:szCs w:val="20"/>
                <w:lang w:val="pt-PT"/>
              </w:rPr>
            </w:pPr>
          </w:p>
          <w:p w14:paraId="75D2C374" w14:textId="77777777" w:rsidR="009714A9" w:rsidRPr="00AD67F6" w:rsidRDefault="009714A9" w:rsidP="00A167DA">
            <w:pPr>
              <w:ind w:right="127"/>
              <w:rPr>
                <w:rFonts w:cstheme="minorHAnsi"/>
                <w:bCs/>
                <w:sz w:val="20"/>
                <w:szCs w:val="20"/>
                <w:lang w:val="pt-PT"/>
              </w:rPr>
            </w:pPr>
          </w:p>
          <w:p w14:paraId="0D7B80D3" w14:textId="77777777" w:rsidR="009714A9" w:rsidRPr="00AD67F6" w:rsidRDefault="009714A9" w:rsidP="00A167DA">
            <w:pPr>
              <w:ind w:right="127"/>
              <w:rPr>
                <w:rFonts w:cstheme="minorHAnsi"/>
                <w:bCs/>
                <w:sz w:val="20"/>
                <w:szCs w:val="20"/>
                <w:lang w:val="pt-PT"/>
              </w:rPr>
            </w:pPr>
          </w:p>
          <w:p w14:paraId="53531C33" w14:textId="77777777" w:rsidR="009714A9" w:rsidRPr="00AD67F6" w:rsidRDefault="009714A9" w:rsidP="00A167DA">
            <w:pPr>
              <w:ind w:right="127"/>
              <w:rPr>
                <w:rFonts w:cstheme="minorHAnsi"/>
                <w:bCs/>
                <w:sz w:val="20"/>
                <w:szCs w:val="20"/>
                <w:lang w:val="pt-PT"/>
              </w:rPr>
            </w:pPr>
          </w:p>
          <w:p w14:paraId="2AF9699F" w14:textId="77777777" w:rsidR="009714A9" w:rsidRDefault="009714A9" w:rsidP="00A167DA">
            <w:pPr>
              <w:ind w:right="127"/>
              <w:rPr>
                <w:rFonts w:cstheme="minorHAnsi"/>
                <w:bCs/>
                <w:sz w:val="20"/>
                <w:szCs w:val="20"/>
                <w:lang w:val="pt-PT"/>
              </w:rPr>
            </w:pPr>
          </w:p>
          <w:p w14:paraId="4CDA572B" w14:textId="77777777" w:rsidR="003B7A3A" w:rsidRPr="00AD67F6" w:rsidRDefault="003B7A3A" w:rsidP="00A167DA">
            <w:pPr>
              <w:ind w:right="127"/>
              <w:rPr>
                <w:rFonts w:cstheme="minorHAnsi"/>
                <w:bCs/>
                <w:sz w:val="20"/>
                <w:szCs w:val="20"/>
                <w:lang w:val="pt-PT"/>
              </w:rPr>
            </w:pPr>
          </w:p>
          <w:p w14:paraId="1C1F01ED" w14:textId="77777777" w:rsidR="009714A9" w:rsidRPr="00AD67F6" w:rsidRDefault="009714A9" w:rsidP="00A167DA">
            <w:pPr>
              <w:ind w:right="127"/>
              <w:rPr>
                <w:rFonts w:cstheme="minorHAnsi"/>
                <w:bCs/>
                <w:sz w:val="20"/>
                <w:szCs w:val="20"/>
                <w:lang w:val="pt-PT"/>
              </w:rPr>
            </w:pPr>
          </w:p>
          <w:p w14:paraId="5F5AC9BB" w14:textId="77777777" w:rsidR="009714A9" w:rsidRPr="00AD67F6" w:rsidRDefault="009714A9" w:rsidP="00A167DA">
            <w:pPr>
              <w:ind w:right="127"/>
              <w:rPr>
                <w:rFonts w:cstheme="minorHAnsi"/>
                <w:bCs/>
                <w:sz w:val="20"/>
                <w:szCs w:val="20"/>
                <w:lang w:val="pt-PT"/>
              </w:rPr>
            </w:pPr>
          </w:p>
          <w:p w14:paraId="67C43AD7" w14:textId="77777777" w:rsidR="009714A9" w:rsidRPr="00AD67F6" w:rsidRDefault="009714A9" w:rsidP="00A167DA">
            <w:pPr>
              <w:ind w:right="127"/>
              <w:rPr>
                <w:rFonts w:cstheme="minorHAnsi"/>
                <w:bCs/>
                <w:sz w:val="20"/>
                <w:szCs w:val="20"/>
                <w:lang w:val="pt-PT"/>
              </w:rPr>
            </w:pPr>
          </w:p>
          <w:p w14:paraId="6D291D1B" w14:textId="77777777" w:rsidR="009714A9" w:rsidRPr="00AD67F6" w:rsidRDefault="009714A9" w:rsidP="00A167DA">
            <w:pPr>
              <w:ind w:right="127"/>
              <w:rPr>
                <w:rFonts w:cstheme="minorHAnsi"/>
                <w:b/>
                <w:sz w:val="20"/>
                <w:szCs w:val="20"/>
                <w:u w:val="single"/>
                <w:lang w:val="pt-PT"/>
              </w:rPr>
            </w:pPr>
            <w:r w:rsidRPr="00AD67F6">
              <w:rPr>
                <w:rFonts w:cstheme="minorHAnsi"/>
                <w:b/>
                <w:sz w:val="20"/>
                <w:szCs w:val="20"/>
                <w:u w:val="single"/>
                <w:lang w:val="pt-PT"/>
              </w:rPr>
              <w:t>INCISO OCTAVO:</w:t>
            </w:r>
          </w:p>
          <w:p w14:paraId="586612A2" w14:textId="77777777" w:rsidR="009714A9" w:rsidRPr="00AD67F6" w:rsidRDefault="009714A9" w:rsidP="00A167DA">
            <w:pPr>
              <w:ind w:right="127"/>
              <w:rPr>
                <w:rFonts w:cstheme="minorHAnsi"/>
                <w:b/>
                <w:sz w:val="20"/>
                <w:szCs w:val="20"/>
                <w:lang w:val="pt-PT"/>
              </w:rPr>
            </w:pPr>
            <w:r w:rsidRPr="00AD67F6">
              <w:rPr>
                <w:rFonts w:cstheme="minorHAnsi"/>
                <w:b/>
                <w:sz w:val="20"/>
                <w:szCs w:val="20"/>
                <w:lang w:val="pt-PT"/>
              </w:rPr>
              <w:t>Carlos Pinto (CChC):</w:t>
            </w:r>
          </w:p>
          <w:p w14:paraId="69104993" w14:textId="77777777" w:rsidR="009714A9" w:rsidRDefault="009714A9" w:rsidP="00A167DA">
            <w:pPr>
              <w:ind w:right="127"/>
              <w:jc w:val="both"/>
              <w:rPr>
                <w:rFonts w:cstheme="minorHAnsi"/>
                <w:bCs/>
                <w:sz w:val="20"/>
                <w:szCs w:val="20"/>
              </w:rPr>
            </w:pPr>
            <w:r w:rsidRPr="00D90A75">
              <w:rPr>
                <w:rFonts w:cstheme="minorHAnsi"/>
                <w:bCs/>
                <w:sz w:val="20"/>
                <w:szCs w:val="20"/>
              </w:rPr>
              <w:t xml:space="preserve">La prohibición de garantizar las urbanizaciones voluntarias, sumadas a la obligación de que se encuentre recibidas para otorgar la recepción de las edificaciones, puede generar situaciones complejas para proyectos que consideren urbanizaciones de este tipo, desincentivando el mejoramiento voluntario del espacio público. Lo anterior, ya que se podría retrasar la recepción de todo un proyecto por retrasos en la recepción de obras de urbanización. Las urbanizaciones dependen de muchos pronunciamientos de órganos técnicos que se </w:t>
            </w:r>
            <w:r w:rsidRPr="00D90A75">
              <w:rPr>
                <w:rFonts w:cstheme="minorHAnsi"/>
                <w:bCs/>
                <w:sz w:val="20"/>
                <w:szCs w:val="20"/>
              </w:rPr>
              <w:lastRenderedPageBreak/>
              <w:t>pueden retrasar. Parece más prudente permitir que se garanticen o, en su defecto, no condicionar la recepción de la edificación a la de la urbanización voluntaria.</w:t>
            </w:r>
          </w:p>
          <w:p w14:paraId="1FB93FFB" w14:textId="77777777" w:rsidR="009714A9" w:rsidRDefault="009714A9" w:rsidP="00A167DA">
            <w:pPr>
              <w:ind w:right="127"/>
              <w:jc w:val="both"/>
              <w:rPr>
                <w:rFonts w:cstheme="minorHAnsi"/>
                <w:bCs/>
                <w:sz w:val="20"/>
                <w:szCs w:val="20"/>
              </w:rPr>
            </w:pPr>
          </w:p>
          <w:p w14:paraId="6D48E588" w14:textId="77777777" w:rsidR="009714A9" w:rsidRDefault="009714A9" w:rsidP="00A167DA">
            <w:pPr>
              <w:ind w:right="127"/>
              <w:jc w:val="both"/>
              <w:rPr>
                <w:rFonts w:cstheme="minorHAnsi"/>
                <w:b/>
                <w:sz w:val="20"/>
                <w:szCs w:val="20"/>
              </w:rPr>
            </w:pPr>
          </w:p>
          <w:p w14:paraId="55DC8264" w14:textId="70685319" w:rsidR="009714A9" w:rsidRDefault="009714A9" w:rsidP="00A167DA">
            <w:pPr>
              <w:ind w:right="127"/>
              <w:jc w:val="both"/>
              <w:rPr>
                <w:rFonts w:cstheme="minorHAnsi"/>
                <w:b/>
                <w:sz w:val="20"/>
                <w:szCs w:val="20"/>
              </w:rPr>
            </w:pPr>
            <w:r>
              <w:rPr>
                <w:rFonts w:cstheme="minorHAnsi"/>
                <w:b/>
                <w:sz w:val="20"/>
                <w:szCs w:val="20"/>
              </w:rPr>
              <w:t>Marisol Rojas (AOA):</w:t>
            </w:r>
          </w:p>
          <w:p w14:paraId="36DF9591" w14:textId="77777777" w:rsidR="009714A9" w:rsidRDefault="009714A9" w:rsidP="00A167DA">
            <w:pPr>
              <w:ind w:right="127"/>
              <w:jc w:val="both"/>
              <w:rPr>
                <w:rFonts w:cstheme="minorHAnsi"/>
                <w:bCs/>
                <w:sz w:val="20"/>
                <w:szCs w:val="20"/>
              </w:rPr>
            </w:pPr>
            <w:r w:rsidRPr="00F3067C">
              <w:rPr>
                <w:rFonts w:cstheme="minorHAnsi"/>
                <w:bCs/>
                <w:sz w:val="20"/>
                <w:szCs w:val="20"/>
              </w:rPr>
              <w:t>Esto debe decir no será exigencia garantizar las obras……, pero establecer mayores requisitos para urbanizaciones voluntarias es un contrasentido.</w:t>
            </w:r>
          </w:p>
          <w:p w14:paraId="6B2B1F9A" w14:textId="77777777" w:rsidR="009714A9" w:rsidRDefault="009714A9" w:rsidP="00A167DA">
            <w:pPr>
              <w:ind w:right="127"/>
              <w:jc w:val="both"/>
              <w:rPr>
                <w:rFonts w:cstheme="minorHAnsi"/>
                <w:bCs/>
                <w:sz w:val="20"/>
                <w:szCs w:val="20"/>
              </w:rPr>
            </w:pPr>
          </w:p>
          <w:p w14:paraId="64CEFE3A" w14:textId="77777777" w:rsidR="009714A9" w:rsidRDefault="009714A9" w:rsidP="00A167DA">
            <w:pPr>
              <w:ind w:right="127"/>
              <w:jc w:val="both"/>
              <w:rPr>
                <w:rFonts w:cstheme="minorHAnsi"/>
                <w:bCs/>
                <w:sz w:val="20"/>
                <w:szCs w:val="20"/>
              </w:rPr>
            </w:pPr>
          </w:p>
          <w:p w14:paraId="2269FFB3" w14:textId="32FBF450" w:rsidR="009714A9" w:rsidRPr="004B147E" w:rsidRDefault="009714A9" w:rsidP="00A167DA">
            <w:pPr>
              <w:ind w:right="127"/>
              <w:jc w:val="both"/>
              <w:rPr>
                <w:rFonts w:cstheme="minorHAnsi"/>
                <w:b/>
                <w:sz w:val="20"/>
                <w:szCs w:val="20"/>
              </w:rPr>
            </w:pPr>
            <w:r w:rsidRPr="004B147E">
              <w:rPr>
                <w:rFonts w:cstheme="minorHAnsi"/>
                <w:b/>
                <w:sz w:val="20"/>
                <w:szCs w:val="20"/>
              </w:rPr>
              <w:t>Luis Prieto:</w:t>
            </w:r>
          </w:p>
          <w:p w14:paraId="399F4536" w14:textId="1BF893CB" w:rsidR="009714A9" w:rsidRDefault="009714A9" w:rsidP="00A167DA">
            <w:pPr>
              <w:ind w:right="127"/>
              <w:jc w:val="both"/>
              <w:rPr>
                <w:rFonts w:cstheme="minorHAnsi"/>
                <w:bCs/>
                <w:sz w:val="20"/>
                <w:szCs w:val="20"/>
              </w:rPr>
            </w:pPr>
            <w:r w:rsidRPr="004B147E">
              <w:rPr>
                <w:rFonts w:cstheme="minorHAnsi"/>
                <w:bCs/>
                <w:sz w:val="20"/>
                <w:szCs w:val="20"/>
              </w:rPr>
              <w:t>Como sugerencia, para no desmotivar el uso de urbanizaciones voluntarias que puedan favorecer el espacio público e intereses colectivos, se sugiere modificar este inciso, permitiendo que sí se puedan garantizar las obras, pero limitando el plazo de garantía a 24 meses y ampliables por una sola vez por 12 meses más, a cuyo término la municipalidad deberá ejecutar la garantía y materializar la obra. Lo anterior, condicionado a que la urbanización voluntaria no constituirá bien nacional de uso público hasta que sea objeto de recepción definitiva.</w:t>
            </w:r>
          </w:p>
          <w:p w14:paraId="74A07083" w14:textId="77777777" w:rsidR="009714A9" w:rsidRDefault="009714A9" w:rsidP="00A167DA">
            <w:pPr>
              <w:ind w:right="127"/>
              <w:jc w:val="both"/>
              <w:rPr>
                <w:rFonts w:cstheme="minorHAnsi"/>
                <w:bCs/>
                <w:sz w:val="20"/>
                <w:szCs w:val="20"/>
              </w:rPr>
            </w:pPr>
          </w:p>
          <w:p w14:paraId="5F970CE4" w14:textId="77777777" w:rsidR="009714A9" w:rsidRDefault="009714A9" w:rsidP="00A167DA">
            <w:pPr>
              <w:ind w:right="127"/>
              <w:jc w:val="both"/>
              <w:rPr>
                <w:rFonts w:cstheme="minorHAnsi"/>
                <w:bCs/>
                <w:sz w:val="20"/>
                <w:szCs w:val="20"/>
              </w:rPr>
            </w:pPr>
          </w:p>
          <w:p w14:paraId="7F8E8084" w14:textId="2330D158" w:rsidR="009714A9" w:rsidRPr="00E36416" w:rsidRDefault="009714A9" w:rsidP="00A167DA">
            <w:pPr>
              <w:ind w:right="127"/>
              <w:jc w:val="both"/>
              <w:rPr>
                <w:rFonts w:cstheme="minorHAnsi"/>
                <w:b/>
                <w:sz w:val="20"/>
                <w:szCs w:val="20"/>
              </w:rPr>
            </w:pPr>
            <w:r w:rsidRPr="00E36416">
              <w:rPr>
                <w:rFonts w:cstheme="minorHAnsi"/>
                <w:b/>
                <w:sz w:val="20"/>
                <w:szCs w:val="20"/>
              </w:rPr>
              <w:t>Fernando Colchero:</w:t>
            </w:r>
          </w:p>
          <w:p w14:paraId="26F79385" w14:textId="77777777" w:rsidR="009714A9" w:rsidRPr="00E36416" w:rsidRDefault="009714A9" w:rsidP="00A167DA">
            <w:pPr>
              <w:ind w:right="127"/>
              <w:jc w:val="both"/>
              <w:rPr>
                <w:rFonts w:cstheme="minorHAnsi"/>
                <w:bCs/>
                <w:sz w:val="20"/>
                <w:szCs w:val="20"/>
              </w:rPr>
            </w:pPr>
            <w:r w:rsidRPr="00E36416">
              <w:rPr>
                <w:rFonts w:cstheme="minorHAnsi"/>
                <w:bCs/>
                <w:sz w:val="20"/>
                <w:szCs w:val="20"/>
              </w:rPr>
              <w:t>El hecho de que una urbanización sea voluntaria no implica que sea necesaria su ejecución inmediata. Sin embargo, es posible que el propósito de una urbanización voluntaria sea factibilizar la ejecución de un proyecto de largo plazo o en etapas, el cual no se realizará de forma inmediata, pero sí requerirá la ejecución de dicha urbanización voluntaria en el momento en que se el proyecto o la etapa correspondiente se ejecute.</w:t>
            </w:r>
          </w:p>
          <w:p w14:paraId="3FC0C90D" w14:textId="77777777" w:rsidR="009714A9" w:rsidRDefault="009714A9" w:rsidP="00A167DA">
            <w:pPr>
              <w:ind w:right="127"/>
              <w:jc w:val="both"/>
              <w:rPr>
                <w:rFonts w:cstheme="minorHAnsi"/>
                <w:bCs/>
                <w:sz w:val="20"/>
                <w:szCs w:val="20"/>
              </w:rPr>
            </w:pPr>
            <w:r w:rsidRPr="00E36416">
              <w:rPr>
                <w:rFonts w:cstheme="minorHAnsi"/>
                <w:bCs/>
                <w:sz w:val="20"/>
                <w:szCs w:val="20"/>
              </w:rPr>
              <w:t>En este tipo de caso tiene sentido permitir otorgar garantías para la ejecución de urbanizaciones voluntarias.</w:t>
            </w:r>
          </w:p>
          <w:p w14:paraId="2FF5CC7A" w14:textId="02E311DD" w:rsidR="009714A9" w:rsidRPr="00F3067C" w:rsidRDefault="009714A9" w:rsidP="00A167DA">
            <w:pPr>
              <w:ind w:right="127"/>
              <w:jc w:val="both"/>
              <w:rPr>
                <w:rFonts w:cstheme="minorHAnsi"/>
                <w:bCs/>
                <w:sz w:val="20"/>
                <w:szCs w:val="20"/>
              </w:rPr>
            </w:pPr>
          </w:p>
        </w:tc>
        <w:tc>
          <w:tcPr>
            <w:tcW w:w="1250" w:type="pct"/>
          </w:tcPr>
          <w:p w14:paraId="042E86AC" w14:textId="77777777" w:rsidR="009714A9" w:rsidRDefault="009714A9" w:rsidP="00A167DA">
            <w:pPr>
              <w:ind w:right="127"/>
              <w:rPr>
                <w:rFonts w:cstheme="minorHAnsi"/>
                <w:bCs/>
                <w:sz w:val="20"/>
                <w:szCs w:val="20"/>
              </w:rPr>
            </w:pPr>
          </w:p>
          <w:p w14:paraId="39E7D5A0" w14:textId="77777777" w:rsidR="009714A9" w:rsidRDefault="009714A9" w:rsidP="00A167DA">
            <w:pPr>
              <w:ind w:right="127"/>
              <w:rPr>
                <w:rFonts w:cstheme="minorHAnsi"/>
                <w:bCs/>
                <w:sz w:val="20"/>
                <w:szCs w:val="20"/>
              </w:rPr>
            </w:pPr>
          </w:p>
          <w:p w14:paraId="78992B75" w14:textId="77777777" w:rsidR="009714A9" w:rsidRDefault="009714A9" w:rsidP="00A167DA">
            <w:pPr>
              <w:ind w:right="127"/>
              <w:rPr>
                <w:rFonts w:cstheme="minorHAnsi"/>
                <w:bCs/>
                <w:sz w:val="20"/>
                <w:szCs w:val="20"/>
              </w:rPr>
            </w:pPr>
          </w:p>
          <w:p w14:paraId="58EC8B6E" w14:textId="77777777" w:rsidR="009714A9" w:rsidRDefault="009714A9" w:rsidP="00A167DA">
            <w:pPr>
              <w:ind w:right="127"/>
              <w:rPr>
                <w:rFonts w:cstheme="minorHAnsi"/>
                <w:bCs/>
                <w:sz w:val="20"/>
                <w:szCs w:val="20"/>
              </w:rPr>
            </w:pPr>
          </w:p>
          <w:p w14:paraId="78BB2ECA" w14:textId="77777777" w:rsidR="009714A9" w:rsidRDefault="009714A9" w:rsidP="00A167DA">
            <w:pPr>
              <w:ind w:right="127"/>
              <w:rPr>
                <w:rFonts w:cstheme="minorHAnsi"/>
                <w:bCs/>
                <w:sz w:val="20"/>
                <w:szCs w:val="20"/>
              </w:rPr>
            </w:pPr>
          </w:p>
          <w:p w14:paraId="314BFA97" w14:textId="77777777" w:rsidR="009714A9" w:rsidRDefault="009714A9" w:rsidP="00A167DA">
            <w:pPr>
              <w:ind w:right="127"/>
              <w:rPr>
                <w:rFonts w:cstheme="minorHAnsi"/>
                <w:bCs/>
                <w:sz w:val="20"/>
                <w:szCs w:val="20"/>
              </w:rPr>
            </w:pPr>
          </w:p>
          <w:p w14:paraId="0DE73443" w14:textId="77777777" w:rsidR="009714A9" w:rsidRDefault="009714A9" w:rsidP="00A167DA">
            <w:pPr>
              <w:ind w:right="127"/>
              <w:rPr>
                <w:rFonts w:cstheme="minorHAnsi"/>
                <w:bCs/>
                <w:sz w:val="20"/>
                <w:szCs w:val="20"/>
              </w:rPr>
            </w:pPr>
          </w:p>
          <w:p w14:paraId="3A0F849B" w14:textId="77777777" w:rsidR="009714A9" w:rsidRDefault="009714A9" w:rsidP="00A167DA">
            <w:pPr>
              <w:ind w:right="127"/>
              <w:rPr>
                <w:rFonts w:cstheme="minorHAnsi"/>
                <w:bCs/>
                <w:sz w:val="20"/>
                <w:szCs w:val="20"/>
              </w:rPr>
            </w:pPr>
          </w:p>
          <w:p w14:paraId="5A9FD644" w14:textId="77777777" w:rsidR="009714A9" w:rsidRDefault="009714A9" w:rsidP="00A167DA">
            <w:pPr>
              <w:ind w:right="127"/>
              <w:rPr>
                <w:rFonts w:cstheme="minorHAnsi"/>
                <w:bCs/>
                <w:sz w:val="20"/>
                <w:szCs w:val="20"/>
              </w:rPr>
            </w:pPr>
          </w:p>
          <w:p w14:paraId="329B83FC" w14:textId="77777777" w:rsidR="009714A9" w:rsidRDefault="009714A9" w:rsidP="00A167DA">
            <w:pPr>
              <w:ind w:right="127"/>
              <w:rPr>
                <w:rFonts w:cstheme="minorHAnsi"/>
                <w:bCs/>
                <w:sz w:val="20"/>
                <w:szCs w:val="20"/>
              </w:rPr>
            </w:pPr>
          </w:p>
          <w:p w14:paraId="4578AFD9" w14:textId="77777777" w:rsidR="009714A9" w:rsidRDefault="009714A9" w:rsidP="00A167DA">
            <w:pPr>
              <w:ind w:right="127"/>
              <w:rPr>
                <w:rFonts w:cstheme="minorHAnsi"/>
                <w:bCs/>
                <w:sz w:val="20"/>
                <w:szCs w:val="20"/>
              </w:rPr>
            </w:pPr>
          </w:p>
          <w:p w14:paraId="6CEBE0C2" w14:textId="77777777" w:rsidR="009714A9" w:rsidRDefault="009714A9" w:rsidP="00A167DA">
            <w:pPr>
              <w:ind w:right="127"/>
              <w:rPr>
                <w:rFonts w:cstheme="minorHAnsi"/>
                <w:bCs/>
                <w:sz w:val="20"/>
                <w:szCs w:val="20"/>
              </w:rPr>
            </w:pPr>
          </w:p>
          <w:p w14:paraId="7DDCFAED" w14:textId="77777777" w:rsidR="009714A9" w:rsidRDefault="009714A9" w:rsidP="00A167DA">
            <w:pPr>
              <w:ind w:right="127"/>
              <w:rPr>
                <w:rFonts w:cstheme="minorHAnsi"/>
                <w:bCs/>
                <w:sz w:val="20"/>
                <w:szCs w:val="20"/>
              </w:rPr>
            </w:pPr>
          </w:p>
          <w:p w14:paraId="2A9F4E1A" w14:textId="77777777" w:rsidR="009714A9" w:rsidRDefault="009714A9" w:rsidP="00A167DA">
            <w:pPr>
              <w:ind w:right="127"/>
              <w:rPr>
                <w:rFonts w:cstheme="minorHAnsi"/>
                <w:bCs/>
                <w:sz w:val="20"/>
                <w:szCs w:val="20"/>
              </w:rPr>
            </w:pPr>
          </w:p>
          <w:p w14:paraId="2DB0B70D" w14:textId="77777777" w:rsidR="009714A9" w:rsidRDefault="009714A9" w:rsidP="00A167DA">
            <w:pPr>
              <w:ind w:right="127"/>
              <w:rPr>
                <w:rFonts w:cstheme="minorHAnsi"/>
                <w:bCs/>
                <w:sz w:val="20"/>
                <w:szCs w:val="20"/>
              </w:rPr>
            </w:pPr>
          </w:p>
          <w:p w14:paraId="02040CB8" w14:textId="77777777" w:rsidR="009714A9" w:rsidRDefault="009714A9" w:rsidP="00A167DA">
            <w:pPr>
              <w:ind w:right="127"/>
              <w:rPr>
                <w:rFonts w:cstheme="minorHAnsi"/>
                <w:bCs/>
                <w:sz w:val="20"/>
                <w:szCs w:val="20"/>
              </w:rPr>
            </w:pPr>
          </w:p>
          <w:p w14:paraId="7BB757F9" w14:textId="77777777" w:rsidR="009714A9" w:rsidRDefault="009714A9" w:rsidP="00A167DA">
            <w:pPr>
              <w:ind w:right="127"/>
              <w:rPr>
                <w:rFonts w:cstheme="minorHAnsi"/>
                <w:bCs/>
                <w:sz w:val="20"/>
                <w:szCs w:val="20"/>
              </w:rPr>
            </w:pPr>
          </w:p>
          <w:p w14:paraId="5C0B3DAC" w14:textId="77777777" w:rsidR="009714A9" w:rsidRDefault="009714A9" w:rsidP="00A167DA">
            <w:pPr>
              <w:ind w:right="127"/>
              <w:rPr>
                <w:rFonts w:cstheme="minorHAnsi"/>
                <w:bCs/>
                <w:sz w:val="20"/>
                <w:szCs w:val="20"/>
              </w:rPr>
            </w:pPr>
          </w:p>
          <w:p w14:paraId="4C54F1EE" w14:textId="77777777" w:rsidR="009714A9" w:rsidRDefault="009714A9" w:rsidP="00A167DA">
            <w:pPr>
              <w:ind w:right="127"/>
              <w:rPr>
                <w:rFonts w:cstheme="minorHAnsi"/>
                <w:bCs/>
                <w:sz w:val="20"/>
                <w:szCs w:val="20"/>
              </w:rPr>
            </w:pPr>
          </w:p>
          <w:p w14:paraId="233C2528" w14:textId="77777777" w:rsidR="009714A9" w:rsidRDefault="009714A9" w:rsidP="00A167DA">
            <w:pPr>
              <w:ind w:right="127"/>
              <w:rPr>
                <w:rFonts w:cstheme="minorHAnsi"/>
                <w:bCs/>
                <w:sz w:val="20"/>
                <w:szCs w:val="20"/>
              </w:rPr>
            </w:pPr>
          </w:p>
          <w:p w14:paraId="64520F73" w14:textId="77777777" w:rsidR="009714A9" w:rsidRDefault="009714A9" w:rsidP="00A167DA">
            <w:pPr>
              <w:ind w:right="127"/>
              <w:rPr>
                <w:rFonts w:cstheme="minorHAnsi"/>
                <w:bCs/>
                <w:sz w:val="20"/>
                <w:szCs w:val="20"/>
              </w:rPr>
            </w:pPr>
          </w:p>
          <w:p w14:paraId="76F5E3F7" w14:textId="77777777" w:rsidR="009714A9" w:rsidRDefault="009714A9" w:rsidP="00A167DA">
            <w:pPr>
              <w:ind w:right="127"/>
              <w:rPr>
                <w:rFonts w:cstheme="minorHAnsi"/>
                <w:bCs/>
                <w:sz w:val="20"/>
                <w:szCs w:val="20"/>
              </w:rPr>
            </w:pPr>
          </w:p>
          <w:p w14:paraId="320FDBA1" w14:textId="77777777" w:rsidR="009714A9" w:rsidRDefault="009714A9" w:rsidP="00A167DA">
            <w:pPr>
              <w:ind w:right="127"/>
              <w:rPr>
                <w:rFonts w:cstheme="minorHAnsi"/>
                <w:bCs/>
                <w:sz w:val="20"/>
                <w:szCs w:val="20"/>
              </w:rPr>
            </w:pPr>
          </w:p>
          <w:p w14:paraId="5A8A26EC" w14:textId="77777777" w:rsidR="009714A9" w:rsidRDefault="009714A9" w:rsidP="00A167DA">
            <w:pPr>
              <w:ind w:right="127"/>
              <w:rPr>
                <w:rFonts w:cstheme="minorHAnsi"/>
                <w:bCs/>
                <w:sz w:val="20"/>
                <w:szCs w:val="20"/>
              </w:rPr>
            </w:pPr>
          </w:p>
          <w:p w14:paraId="147031E5" w14:textId="77777777" w:rsidR="009714A9" w:rsidRDefault="009714A9" w:rsidP="00A167DA">
            <w:pPr>
              <w:ind w:right="127"/>
              <w:rPr>
                <w:rFonts w:cstheme="minorHAnsi"/>
                <w:bCs/>
                <w:sz w:val="20"/>
                <w:szCs w:val="20"/>
              </w:rPr>
            </w:pPr>
          </w:p>
          <w:p w14:paraId="6483D0E3" w14:textId="77777777" w:rsidR="009714A9" w:rsidRDefault="009714A9" w:rsidP="00A167DA">
            <w:pPr>
              <w:ind w:right="127"/>
              <w:rPr>
                <w:rFonts w:cstheme="minorHAnsi"/>
                <w:bCs/>
                <w:sz w:val="20"/>
                <w:szCs w:val="20"/>
              </w:rPr>
            </w:pPr>
          </w:p>
          <w:p w14:paraId="61026FC7" w14:textId="77777777" w:rsidR="009714A9" w:rsidRDefault="009714A9" w:rsidP="00A167DA">
            <w:pPr>
              <w:ind w:right="127"/>
              <w:rPr>
                <w:rFonts w:cstheme="minorHAnsi"/>
                <w:bCs/>
                <w:sz w:val="20"/>
                <w:szCs w:val="20"/>
              </w:rPr>
            </w:pPr>
          </w:p>
          <w:p w14:paraId="183E3E48" w14:textId="77777777" w:rsidR="009714A9" w:rsidRDefault="009714A9" w:rsidP="00A167DA">
            <w:pPr>
              <w:ind w:right="127"/>
              <w:rPr>
                <w:rFonts w:cstheme="minorHAnsi"/>
                <w:bCs/>
                <w:sz w:val="20"/>
                <w:szCs w:val="20"/>
              </w:rPr>
            </w:pPr>
          </w:p>
          <w:p w14:paraId="32247E61" w14:textId="77777777" w:rsidR="009714A9" w:rsidRDefault="009714A9" w:rsidP="00A167DA">
            <w:pPr>
              <w:ind w:right="127"/>
              <w:rPr>
                <w:rFonts w:cstheme="minorHAnsi"/>
                <w:bCs/>
                <w:sz w:val="20"/>
                <w:szCs w:val="20"/>
              </w:rPr>
            </w:pPr>
          </w:p>
          <w:p w14:paraId="5758EAD0" w14:textId="77777777" w:rsidR="009714A9" w:rsidRDefault="009714A9" w:rsidP="00A167DA">
            <w:pPr>
              <w:ind w:right="127"/>
              <w:rPr>
                <w:rFonts w:cstheme="minorHAnsi"/>
                <w:bCs/>
                <w:sz w:val="20"/>
                <w:szCs w:val="20"/>
              </w:rPr>
            </w:pPr>
          </w:p>
          <w:p w14:paraId="56B99A6D" w14:textId="77777777" w:rsidR="009714A9" w:rsidRDefault="009714A9" w:rsidP="00A167DA">
            <w:pPr>
              <w:ind w:right="127"/>
              <w:rPr>
                <w:rFonts w:cstheme="minorHAnsi"/>
                <w:bCs/>
                <w:sz w:val="20"/>
                <w:szCs w:val="20"/>
              </w:rPr>
            </w:pPr>
          </w:p>
          <w:p w14:paraId="525C2679" w14:textId="77777777" w:rsidR="009714A9" w:rsidRDefault="009714A9" w:rsidP="00A167DA">
            <w:pPr>
              <w:ind w:right="127"/>
              <w:rPr>
                <w:rFonts w:cstheme="minorHAnsi"/>
                <w:bCs/>
                <w:sz w:val="20"/>
                <w:szCs w:val="20"/>
              </w:rPr>
            </w:pPr>
          </w:p>
          <w:p w14:paraId="1D49CF70" w14:textId="77777777" w:rsidR="009714A9" w:rsidRDefault="009714A9" w:rsidP="00A167DA">
            <w:pPr>
              <w:ind w:right="127"/>
              <w:rPr>
                <w:rFonts w:cstheme="minorHAnsi"/>
                <w:bCs/>
                <w:sz w:val="20"/>
                <w:szCs w:val="20"/>
              </w:rPr>
            </w:pPr>
          </w:p>
          <w:p w14:paraId="4295F454" w14:textId="77777777" w:rsidR="009714A9" w:rsidRDefault="009714A9" w:rsidP="00A167DA">
            <w:pPr>
              <w:ind w:right="127"/>
              <w:rPr>
                <w:rFonts w:cstheme="minorHAnsi"/>
                <w:bCs/>
                <w:sz w:val="20"/>
                <w:szCs w:val="20"/>
              </w:rPr>
            </w:pPr>
          </w:p>
          <w:p w14:paraId="40C7D087" w14:textId="77777777" w:rsidR="009714A9" w:rsidRDefault="009714A9" w:rsidP="00A167DA">
            <w:pPr>
              <w:ind w:right="127"/>
              <w:rPr>
                <w:rFonts w:cstheme="minorHAnsi"/>
                <w:bCs/>
                <w:sz w:val="20"/>
                <w:szCs w:val="20"/>
              </w:rPr>
            </w:pPr>
          </w:p>
          <w:p w14:paraId="6F331411" w14:textId="77777777" w:rsidR="009714A9" w:rsidRDefault="009714A9" w:rsidP="00A167DA">
            <w:pPr>
              <w:ind w:right="127"/>
              <w:rPr>
                <w:rFonts w:cstheme="minorHAnsi"/>
                <w:bCs/>
                <w:sz w:val="20"/>
                <w:szCs w:val="20"/>
              </w:rPr>
            </w:pPr>
          </w:p>
          <w:p w14:paraId="2CAA8A8B" w14:textId="77777777" w:rsidR="009714A9" w:rsidRDefault="009714A9" w:rsidP="00A167DA">
            <w:pPr>
              <w:ind w:right="127"/>
              <w:rPr>
                <w:rFonts w:cstheme="minorHAnsi"/>
                <w:bCs/>
                <w:sz w:val="20"/>
                <w:szCs w:val="20"/>
              </w:rPr>
            </w:pPr>
          </w:p>
          <w:p w14:paraId="62630DE9" w14:textId="77777777" w:rsidR="009714A9" w:rsidRDefault="009714A9" w:rsidP="00A167DA">
            <w:pPr>
              <w:ind w:right="127"/>
              <w:rPr>
                <w:rFonts w:cstheme="minorHAnsi"/>
                <w:bCs/>
                <w:sz w:val="20"/>
                <w:szCs w:val="20"/>
              </w:rPr>
            </w:pPr>
          </w:p>
          <w:p w14:paraId="262C2D01" w14:textId="77777777" w:rsidR="009714A9" w:rsidRDefault="009714A9" w:rsidP="00A167DA">
            <w:pPr>
              <w:ind w:right="127"/>
              <w:rPr>
                <w:rFonts w:cstheme="minorHAnsi"/>
                <w:bCs/>
                <w:sz w:val="20"/>
                <w:szCs w:val="20"/>
              </w:rPr>
            </w:pPr>
          </w:p>
          <w:p w14:paraId="042C2349" w14:textId="77777777" w:rsidR="009714A9" w:rsidRDefault="009714A9" w:rsidP="00A167DA">
            <w:pPr>
              <w:ind w:right="127"/>
              <w:rPr>
                <w:rFonts w:cstheme="minorHAnsi"/>
                <w:bCs/>
                <w:sz w:val="20"/>
                <w:szCs w:val="20"/>
              </w:rPr>
            </w:pPr>
          </w:p>
          <w:p w14:paraId="4CC7B5B9" w14:textId="77777777" w:rsidR="009714A9" w:rsidRDefault="009714A9" w:rsidP="00A167DA">
            <w:pPr>
              <w:ind w:right="127"/>
              <w:rPr>
                <w:rFonts w:cstheme="minorHAnsi"/>
                <w:bCs/>
                <w:sz w:val="20"/>
                <w:szCs w:val="20"/>
              </w:rPr>
            </w:pPr>
          </w:p>
          <w:p w14:paraId="371D7B5D" w14:textId="77777777" w:rsidR="009714A9" w:rsidRDefault="009714A9" w:rsidP="00A167DA">
            <w:pPr>
              <w:ind w:right="127"/>
              <w:rPr>
                <w:rFonts w:cstheme="minorHAnsi"/>
                <w:bCs/>
                <w:sz w:val="20"/>
                <w:szCs w:val="20"/>
              </w:rPr>
            </w:pPr>
          </w:p>
          <w:p w14:paraId="74D0364A" w14:textId="77777777" w:rsidR="009714A9" w:rsidRDefault="009714A9" w:rsidP="00A167DA">
            <w:pPr>
              <w:ind w:right="127"/>
              <w:rPr>
                <w:rFonts w:cstheme="minorHAnsi"/>
                <w:bCs/>
                <w:sz w:val="20"/>
                <w:szCs w:val="20"/>
              </w:rPr>
            </w:pPr>
          </w:p>
          <w:p w14:paraId="3BD889AD" w14:textId="77777777" w:rsidR="009714A9" w:rsidRDefault="009714A9" w:rsidP="00A167DA">
            <w:pPr>
              <w:ind w:right="127"/>
              <w:rPr>
                <w:rFonts w:cstheme="minorHAnsi"/>
                <w:bCs/>
                <w:sz w:val="20"/>
                <w:szCs w:val="20"/>
              </w:rPr>
            </w:pPr>
          </w:p>
          <w:p w14:paraId="49D83B79" w14:textId="77777777" w:rsidR="009714A9" w:rsidRDefault="009714A9" w:rsidP="00A167DA">
            <w:pPr>
              <w:ind w:right="127"/>
              <w:rPr>
                <w:rFonts w:cstheme="minorHAnsi"/>
                <w:bCs/>
                <w:sz w:val="20"/>
                <w:szCs w:val="20"/>
              </w:rPr>
            </w:pPr>
          </w:p>
          <w:p w14:paraId="1D6F8900" w14:textId="77777777" w:rsidR="009714A9" w:rsidRDefault="009714A9" w:rsidP="00A167DA">
            <w:pPr>
              <w:ind w:right="127"/>
              <w:rPr>
                <w:rFonts w:cstheme="minorHAnsi"/>
                <w:bCs/>
                <w:sz w:val="20"/>
                <w:szCs w:val="20"/>
              </w:rPr>
            </w:pPr>
          </w:p>
          <w:p w14:paraId="18AD076A" w14:textId="77777777" w:rsidR="009714A9" w:rsidRDefault="009714A9" w:rsidP="00A167DA">
            <w:pPr>
              <w:ind w:right="127"/>
              <w:rPr>
                <w:rFonts w:cstheme="minorHAnsi"/>
                <w:bCs/>
                <w:sz w:val="20"/>
                <w:szCs w:val="20"/>
              </w:rPr>
            </w:pPr>
          </w:p>
          <w:p w14:paraId="0B5EC236" w14:textId="77777777" w:rsidR="009714A9" w:rsidRDefault="009714A9" w:rsidP="00A167DA">
            <w:pPr>
              <w:ind w:right="127"/>
              <w:rPr>
                <w:rFonts w:cstheme="minorHAnsi"/>
                <w:bCs/>
                <w:sz w:val="20"/>
                <w:szCs w:val="20"/>
              </w:rPr>
            </w:pPr>
          </w:p>
          <w:p w14:paraId="2982CE55" w14:textId="77777777" w:rsidR="009714A9" w:rsidRDefault="009714A9" w:rsidP="00A167DA">
            <w:pPr>
              <w:ind w:right="127"/>
              <w:rPr>
                <w:rFonts w:cstheme="minorHAnsi"/>
                <w:bCs/>
                <w:sz w:val="20"/>
                <w:szCs w:val="20"/>
              </w:rPr>
            </w:pPr>
          </w:p>
          <w:p w14:paraId="168DF98D" w14:textId="77777777" w:rsidR="009714A9" w:rsidRDefault="009714A9" w:rsidP="00A167DA">
            <w:pPr>
              <w:ind w:right="127"/>
              <w:rPr>
                <w:rFonts w:cstheme="minorHAnsi"/>
                <w:bCs/>
                <w:sz w:val="20"/>
                <w:szCs w:val="20"/>
              </w:rPr>
            </w:pPr>
          </w:p>
          <w:p w14:paraId="4B4AF1C6" w14:textId="77777777" w:rsidR="009714A9" w:rsidRDefault="009714A9" w:rsidP="00A167DA">
            <w:pPr>
              <w:ind w:right="127"/>
              <w:rPr>
                <w:rFonts w:cstheme="minorHAnsi"/>
                <w:bCs/>
                <w:sz w:val="20"/>
                <w:szCs w:val="20"/>
              </w:rPr>
            </w:pPr>
          </w:p>
          <w:p w14:paraId="0AC8799D" w14:textId="77777777" w:rsidR="009714A9" w:rsidRDefault="009714A9" w:rsidP="00A167DA">
            <w:pPr>
              <w:ind w:right="127"/>
              <w:rPr>
                <w:rFonts w:cstheme="minorHAnsi"/>
                <w:bCs/>
                <w:sz w:val="20"/>
                <w:szCs w:val="20"/>
              </w:rPr>
            </w:pPr>
          </w:p>
          <w:p w14:paraId="41DAA3CE" w14:textId="77777777" w:rsidR="003B7A3A" w:rsidRDefault="003B7A3A" w:rsidP="00A167DA">
            <w:pPr>
              <w:ind w:right="127"/>
              <w:rPr>
                <w:rFonts w:cstheme="minorHAnsi"/>
                <w:bCs/>
                <w:sz w:val="20"/>
                <w:szCs w:val="20"/>
              </w:rPr>
            </w:pPr>
          </w:p>
          <w:p w14:paraId="159EFD6A" w14:textId="77777777" w:rsidR="009714A9" w:rsidRDefault="009714A9" w:rsidP="00A167DA">
            <w:pPr>
              <w:ind w:right="127"/>
              <w:rPr>
                <w:rFonts w:cstheme="minorHAnsi"/>
                <w:bCs/>
                <w:sz w:val="20"/>
                <w:szCs w:val="20"/>
              </w:rPr>
            </w:pPr>
          </w:p>
          <w:p w14:paraId="518F6CDD" w14:textId="77777777" w:rsidR="009714A9" w:rsidRDefault="009714A9" w:rsidP="00A167DA">
            <w:pPr>
              <w:ind w:right="127"/>
              <w:rPr>
                <w:rFonts w:cstheme="minorHAnsi"/>
                <w:bCs/>
                <w:sz w:val="20"/>
                <w:szCs w:val="20"/>
              </w:rPr>
            </w:pPr>
          </w:p>
          <w:p w14:paraId="4E4B5D07" w14:textId="77777777" w:rsidR="009714A9" w:rsidRDefault="009714A9" w:rsidP="00A167DA">
            <w:pPr>
              <w:ind w:right="127"/>
              <w:rPr>
                <w:rFonts w:cstheme="minorHAnsi"/>
                <w:bCs/>
                <w:sz w:val="20"/>
                <w:szCs w:val="20"/>
              </w:rPr>
            </w:pPr>
          </w:p>
          <w:p w14:paraId="01AD96EC" w14:textId="77777777" w:rsidR="009714A9" w:rsidRDefault="009714A9" w:rsidP="00A167DA">
            <w:pPr>
              <w:ind w:right="127"/>
              <w:rPr>
                <w:rFonts w:cstheme="minorHAnsi"/>
                <w:bCs/>
                <w:sz w:val="20"/>
                <w:szCs w:val="20"/>
              </w:rPr>
            </w:pPr>
          </w:p>
          <w:p w14:paraId="17E0E4C7" w14:textId="77777777" w:rsidR="009714A9" w:rsidRDefault="009714A9" w:rsidP="00A167DA">
            <w:pPr>
              <w:ind w:right="127"/>
              <w:rPr>
                <w:rFonts w:cstheme="minorHAnsi"/>
                <w:bCs/>
                <w:sz w:val="20"/>
                <w:szCs w:val="20"/>
              </w:rPr>
            </w:pPr>
          </w:p>
          <w:p w14:paraId="0EE7922B" w14:textId="7F041287" w:rsidR="009714A9" w:rsidRDefault="009714A9" w:rsidP="00A167DA">
            <w:pPr>
              <w:ind w:right="127"/>
              <w:jc w:val="both"/>
              <w:rPr>
                <w:rFonts w:cstheme="minorHAnsi"/>
                <w:b/>
                <w:sz w:val="20"/>
                <w:szCs w:val="20"/>
                <w:u w:val="single"/>
              </w:rPr>
            </w:pPr>
            <w:r>
              <w:rPr>
                <w:rFonts w:cstheme="minorHAnsi"/>
                <w:b/>
                <w:sz w:val="20"/>
                <w:szCs w:val="20"/>
                <w:u w:val="single"/>
              </w:rPr>
              <w:t>Respecto del inciso octavo:</w:t>
            </w:r>
          </w:p>
          <w:p w14:paraId="64DF4054" w14:textId="2ECCA142" w:rsidR="009714A9" w:rsidRDefault="009714A9" w:rsidP="00A167DA">
            <w:pPr>
              <w:ind w:right="127"/>
              <w:jc w:val="both"/>
              <w:rPr>
                <w:rFonts w:cstheme="minorHAnsi"/>
                <w:bCs/>
                <w:sz w:val="20"/>
                <w:szCs w:val="20"/>
              </w:rPr>
            </w:pPr>
            <w:r>
              <w:rPr>
                <w:rFonts w:cstheme="minorHAnsi"/>
                <w:bCs/>
                <w:sz w:val="20"/>
                <w:szCs w:val="20"/>
              </w:rPr>
              <w:t xml:space="preserve">El nuevo inciso final del artículo 134 de la LGUC dispuso que la OGUC </w:t>
            </w:r>
            <w:r w:rsidRPr="00993EF8">
              <w:rPr>
                <w:rFonts w:cstheme="minorHAnsi"/>
                <w:bCs/>
                <w:sz w:val="20"/>
                <w:szCs w:val="20"/>
              </w:rPr>
              <w:t>establecerá las situaciones que comprenden requisitos y efectos de aquellas urbanizaciones que excedan el porcentaje máximo de cesiones dispuesto en el artículo 70 y de aquellas urbanizaciones que no se encuentren vinculadas directamente a la división del suelo, contenidas en la letra d) del artículo 65</w:t>
            </w:r>
            <w:r>
              <w:rPr>
                <w:rFonts w:cstheme="minorHAnsi"/>
                <w:bCs/>
                <w:sz w:val="20"/>
                <w:szCs w:val="20"/>
              </w:rPr>
              <w:t>.</w:t>
            </w:r>
          </w:p>
          <w:p w14:paraId="28C3D056" w14:textId="77777777" w:rsidR="009714A9" w:rsidRDefault="009714A9" w:rsidP="00A167DA">
            <w:pPr>
              <w:ind w:right="127"/>
              <w:jc w:val="both"/>
              <w:rPr>
                <w:rFonts w:cstheme="minorHAnsi"/>
                <w:bCs/>
                <w:sz w:val="20"/>
                <w:szCs w:val="20"/>
              </w:rPr>
            </w:pPr>
          </w:p>
          <w:p w14:paraId="2C7A3446" w14:textId="41DA25B8" w:rsidR="009714A9" w:rsidRDefault="009714A9" w:rsidP="00A167DA">
            <w:pPr>
              <w:ind w:right="127"/>
              <w:jc w:val="both"/>
              <w:rPr>
                <w:rFonts w:cstheme="minorHAnsi"/>
                <w:bCs/>
                <w:sz w:val="20"/>
                <w:szCs w:val="20"/>
              </w:rPr>
            </w:pPr>
            <w:r>
              <w:rPr>
                <w:rFonts w:cstheme="minorHAnsi"/>
                <w:bCs/>
                <w:sz w:val="20"/>
                <w:szCs w:val="20"/>
              </w:rPr>
              <w:t xml:space="preserve">Considerando lo anterior, se tomó la decisión de restringir la posibilidad de garantizar obras pero solo respecto de las UV desvinculadas del </w:t>
            </w:r>
            <w:r>
              <w:rPr>
                <w:rFonts w:cstheme="minorHAnsi"/>
                <w:bCs/>
                <w:sz w:val="20"/>
                <w:szCs w:val="20"/>
              </w:rPr>
              <w:lastRenderedPageBreak/>
              <w:t>proceso de división del suelo (las señaladas en el art. 2.2.4. bis). Las UV vinculadas al proceso de división del suelo, que se señalan en el inciso final del art. 70 de la LGUC, quedan sujetas a los mismos efectos y exigencias que las demás obras de urbanización, por lo tanto podría garantizarse</w:t>
            </w:r>
            <w:r w:rsidR="00053247">
              <w:rPr>
                <w:rFonts w:cstheme="minorHAnsi"/>
                <w:bCs/>
                <w:sz w:val="20"/>
                <w:szCs w:val="20"/>
              </w:rPr>
              <w:t xml:space="preserve"> cuando se cumplan las exigencias respectiva</w:t>
            </w:r>
            <w:r w:rsidR="00B148F6">
              <w:rPr>
                <w:rFonts w:cstheme="minorHAnsi"/>
                <w:bCs/>
                <w:sz w:val="20"/>
                <w:szCs w:val="20"/>
              </w:rPr>
              <w:t>s</w:t>
            </w:r>
            <w:r>
              <w:rPr>
                <w:rFonts w:cstheme="minorHAnsi"/>
                <w:bCs/>
                <w:sz w:val="20"/>
                <w:szCs w:val="20"/>
              </w:rPr>
              <w:t>.</w:t>
            </w:r>
          </w:p>
          <w:p w14:paraId="514E3F1C" w14:textId="77777777" w:rsidR="009714A9" w:rsidRDefault="009714A9" w:rsidP="00A167DA">
            <w:pPr>
              <w:ind w:right="127"/>
              <w:jc w:val="both"/>
              <w:rPr>
                <w:rFonts w:cstheme="minorHAnsi"/>
                <w:bCs/>
                <w:sz w:val="20"/>
                <w:szCs w:val="20"/>
              </w:rPr>
            </w:pPr>
          </w:p>
          <w:p w14:paraId="43D63141" w14:textId="5545C48D" w:rsidR="009714A9" w:rsidRDefault="009714A9" w:rsidP="00A167DA">
            <w:pPr>
              <w:ind w:right="127"/>
              <w:jc w:val="both"/>
              <w:rPr>
                <w:rFonts w:cstheme="minorHAnsi"/>
                <w:bCs/>
                <w:sz w:val="20"/>
                <w:szCs w:val="20"/>
              </w:rPr>
            </w:pPr>
            <w:r>
              <w:rPr>
                <w:rFonts w:cstheme="minorHAnsi"/>
                <w:bCs/>
                <w:sz w:val="20"/>
                <w:szCs w:val="20"/>
              </w:rPr>
              <w:t>En relación a las UV desvinculadas del proceso de división del suelo, se estimó que no correspondía habilitar la posibilidad de garantizar sus obras por las siguientes razones:</w:t>
            </w:r>
          </w:p>
          <w:p w14:paraId="018CE8CB" w14:textId="1BBA8EB0" w:rsidR="009714A9" w:rsidRDefault="009714A9" w:rsidP="00A167DA">
            <w:pPr>
              <w:pStyle w:val="Prrafodelista"/>
              <w:numPr>
                <w:ilvl w:val="3"/>
                <w:numId w:val="16"/>
              </w:numPr>
              <w:ind w:left="433" w:right="127"/>
              <w:jc w:val="both"/>
              <w:rPr>
                <w:rFonts w:cstheme="minorHAnsi"/>
                <w:bCs/>
                <w:sz w:val="20"/>
                <w:szCs w:val="20"/>
              </w:rPr>
            </w:pPr>
            <w:r>
              <w:rPr>
                <w:rFonts w:cstheme="minorHAnsi"/>
                <w:bCs/>
                <w:sz w:val="20"/>
                <w:szCs w:val="20"/>
              </w:rPr>
              <w:t>No existen lotes o sitios resultantes, por lo tanto la garantía no tendría por objeto la obtención de la autorización para enajenar.</w:t>
            </w:r>
          </w:p>
          <w:p w14:paraId="5C9C1674" w14:textId="5205CB70" w:rsidR="009714A9" w:rsidRDefault="009714A9" w:rsidP="00A167DA">
            <w:pPr>
              <w:pStyle w:val="Prrafodelista"/>
              <w:numPr>
                <w:ilvl w:val="3"/>
                <w:numId w:val="16"/>
              </w:numPr>
              <w:ind w:left="433" w:right="127"/>
              <w:jc w:val="both"/>
              <w:rPr>
                <w:rFonts w:cstheme="minorHAnsi"/>
                <w:bCs/>
                <w:sz w:val="20"/>
                <w:szCs w:val="20"/>
              </w:rPr>
            </w:pPr>
            <w:r>
              <w:rPr>
                <w:rFonts w:cstheme="minorHAnsi"/>
                <w:bCs/>
                <w:sz w:val="20"/>
                <w:szCs w:val="20"/>
              </w:rPr>
              <w:t xml:space="preserve">Muchos municipios no tienen la capacidad de ejecutar obras de urbanización y, en algunos casos, el monto que se obtiene del cobro de las garantías no alcanza para cubrir el total de las obras (considerando alza en costo de materiales, mano de obras, </w:t>
            </w:r>
            <w:proofErr w:type="spellStart"/>
            <w:r>
              <w:rPr>
                <w:rFonts w:cstheme="minorHAnsi"/>
                <w:bCs/>
                <w:sz w:val="20"/>
                <w:szCs w:val="20"/>
              </w:rPr>
              <w:t>etc</w:t>
            </w:r>
            <w:proofErr w:type="spellEnd"/>
            <w:r>
              <w:rPr>
                <w:rFonts w:cstheme="minorHAnsi"/>
                <w:bCs/>
                <w:sz w:val="20"/>
                <w:szCs w:val="20"/>
              </w:rPr>
              <w:t>).</w:t>
            </w:r>
          </w:p>
          <w:p w14:paraId="7CDED8EC" w14:textId="429C1C91" w:rsidR="009714A9" w:rsidRPr="001B5710" w:rsidRDefault="009714A9" w:rsidP="00A167DA">
            <w:pPr>
              <w:pStyle w:val="Prrafodelista"/>
              <w:numPr>
                <w:ilvl w:val="3"/>
                <w:numId w:val="16"/>
              </w:numPr>
              <w:ind w:left="433" w:right="127"/>
              <w:jc w:val="both"/>
              <w:rPr>
                <w:rFonts w:cstheme="minorHAnsi"/>
                <w:bCs/>
                <w:sz w:val="20"/>
                <w:szCs w:val="20"/>
              </w:rPr>
            </w:pPr>
            <w:r>
              <w:rPr>
                <w:rFonts w:cstheme="minorHAnsi"/>
                <w:bCs/>
                <w:sz w:val="20"/>
                <w:szCs w:val="20"/>
              </w:rPr>
              <w:t>No se conocen casos que justifiquen la necesidad de habilitar la posibilidad de garantizar estas UV.</w:t>
            </w:r>
          </w:p>
          <w:p w14:paraId="7A9D1D19" w14:textId="77777777" w:rsidR="009714A9" w:rsidRPr="004E04FE" w:rsidRDefault="009714A9" w:rsidP="00A167DA">
            <w:pPr>
              <w:ind w:right="127"/>
              <w:rPr>
                <w:rFonts w:cstheme="minorHAnsi"/>
                <w:bCs/>
                <w:sz w:val="20"/>
                <w:szCs w:val="20"/>
              </w:rPr>
            </w:pPr>
          </w:p>
        </w:tc>
      </w:tr>
      <w:tr w:rsidR="009714A9" w:rsidRPr="00536FF3" w14:paraId="537B3ED5" w14:textId="2352D825" w:rsidTr="000C48A6">
        <w:trPr>
          <w:trHeight w:val="290"/>
          <w:jc w:val="center"/>
        </w:trPr>
        <w:tc>
          <w:tcPr>
            <w:tcW w:w="1250" w:type="pct"/>
            <w:vAlign w:val="center"/>
          </w:tcPr>
          <w:p w14:paraId="6EC0DAF1" w14:textId="77777777" w:rsidR="009714A9" w:rsidRDefault="009714A9" w:rsidP="00A167DA">
            <w:pPr>
              <w:rPr>
                <w:sz w:val="20"/>
              </w:rPr>
            </w:pPr>
          </w:p>
          <w:p w14:paraId="1B4B7850" w14:textId="67374EA1" w:rsidR="009714A9" w:rsidRDefault="009714A9" w:rsidP="00A167DA">
            <w:pPr>
              <w:spacing w:line="276" w:lineRule="auto"/>
              <w:ind w:left="164" w:right="172"/>
              <w:rPr>
                <w:sz w:val="20"/>
              </w:rPr>
            </w:pPr>
            <w:r w:rsidRPr="00D70961">
              <w:rPr>
                <w:rFonts w:cstheme="minorHAnsi"/>
                <w:b/>
                <w:color w:val="000000"/>
                <w:sz w:val="20"/>
                <w:szCs w:val="20"/>
              </w:rPr>
              <w:t>Artículo 3.4.1.</w:t>
            </w:r>
            <w:r>
              <w:rPr>
                <w:rFonts w:cstheme="minorHAnsi"/>
                <w:b/>
                <w:color w:val="000000"/>
                <w:sz w:val="20"/>
                <w:szCs w:val="20"/>
              </w:rPr>
              <w:t xml:space="preserve"> </w:t>
            </w:r>
            <w:r w:rsidRPr="008904F1">
              <w:rPr>
                <w:sz w:val="20"/>
              </w:rPr>
              <w:t xml:space="preserve">Terminadas todas las obras que contempla un permiso de ejecución de obras de urbanización o parte de él que pueda habilitarse independientemente, se solicitará su recepción definitiva total o parcial al Director de Obras Municipales. Para estos efectos, el </w:t>
            </w:r>
            <w:r w:rsidRPr="008904F1">
              <w:rPr>
                <w:sz w:val="20"/>
              </w:rPr>
              <w:lastRenderedPageBreak/>
              <w:t>urbanizador deberá presentar los planos aprobados por los Servicios competentes, y los siguientes antecedentes, según sea el caso:</w:t>
            </w:r>
          </w:p>
          <w:p w14:paraId="144316FE" w14:textId="77777777" w:rsidR="009714A9" w:rsidRDefault="009714A9" w:rsidP="00A167DA">
            <w:pPr>
              <w:spacing w:line="276" w:lineRule="auto"/>
              <w:ind w:left="164" w:right="172"/>
              <w:rPr>
                <w:sz w:val="20"/>
              </w:rPr>
            </w:pPr>
          </w:p>
          <w:p w14:paraId="59F6AD1E" w14:textId="77777777" w:rsidR="009714A9" w:rsidRDefault="009714A9" w:rsidP="00A167DA">
            <w:pPr>
              <w:pStyle w:val="Prrafodelista"/>
              <w:numPr>
                <w:ilvl w:val="0"/>
                <w:numId w:val="24"/>
              </w:numPr>
              <w:spacing w:line="276" w:lineRule="auto"/>
              <w:ind w:left="600" w:right="172" w:hanging="283"/>
              <w:rPr>
                <w:sz w:val="20"/>
              </w:rPr>
            </w:pPr>
            <w:r w:rsidRPr="008B210E">
              <w:rPr>
                <w:sz w:val="20"/>
              </w:rPr>
              <w:t>Solicitud de recepción definitiva total o parcial de las obras de urbanización, firmada por el urbanizador de los terrenos y el arquitecto proyectista del loteo, o demás casos contemplados en el artículo 2.2.4. de esta Ordenanza.</w:t>
            </w:r>
          </w:p>
          <w:p w14:paraId="13AFD69E" w14:textId="77777777" w:rsidR="009714A9" w:rsidRDefault="009714A9" w:rsidP="00A167DA">
            <w:pPr>
              <w:pStyle w:val="Prrafodelista"/>
              <w:spacing w:line="276" w:lineRule="auto"/>
              <w:ind w:left="600" w:right="172"/>
              <w:rPr>
                <w:sz w:val="20"/>
              </w:rPr>
            </w:pPr>
          </w:p>
          <w:p w14:paraId="13DD1C30" w14:textId="77777777" w:rsidR="009714A9" w:rsidRPr="008B210E" w:rsidRDefault="009714A9" w:rsidP="00A167DA">
            <w:pPr>
              <w:pStyle w:val="Prrafodelista"/>
              <w:spacing w:line="276" w:lineRule="auto"/>
              <w:ind w:left="600" w:right="172"/>
              <w:rPr>
                <w:sz w:val="20"/>
              </w:rPr>
            </w:pPr>
          </w:p>
          <w:p w14:paraId="41E32436" w14:textId="77777777" w:rsidR="009714A9" w:rsidRDefault="009714A9" w:rsidP="00A167DA">
            <w:pPr>
              <w:pStyle w:val="Prrafodelista"/>
              <w:numPr>
                <w:ilvl w:val="0"/>
                <w:numId w:val="24"/>
              </w:numPr>
              <w:spacing w:line="276" w:lineRule="auto"/>
              <w:ind w:left="600" w:right="172" w:hanging="283"/>
              <w:rPr>
                <w:sz w:val="20"/>
              </w:rPr>
            </w:pPr>
            <w:r w:rsidRPr="008B210E">
              <w:rPr>
                <w:sz w:val="20"/>
              </w:rPr>
              <w:t>Certificado de ejecución de la pavimentación y sus obras complementarias, emitido por el Servicio Regional de Vivienda y Urbanización (SERVIU) o por el Departamento de Pavimentación de la Municipalidad de Santiago, según corresponda.</w:t>
            </w:r>
          </w:p>
          <w:p w14:paraId="41F115DE" w14:textId="77777777" w:rsidR="009714A9" w:rsidRPr="008B210E" w:rsidRDefault="009714A9" w:rsidP="00A167DA">
            <w:pPr>
              <w:pStyle w:val="Prrafodelista"/>
              <w:rPr>
                <w:sz w:val="20"/>
              </w:rPr>
            </w:pPr>
          </w:p>
          <w:p w14:paraId="09D18809" w14:textId="77777777" w:rsidR="009714A9" w:rsidRDefault="009714A9" w:rsidP="00A167DA">
            <w:pPr>
              <w:pStyle w:val="Prrafodelista"/>
              <w:numPr>
                <w:ilvl w:val="0"/>
                <w:numId w:val="24"/>
              </w:numPr>
              <w:spacing w:line="276" w:lineRule="auto"/>
              <w:ind w:left="600" w:right="172" w:hanging="283"/>
              <w:rPr>
                <w:sz w:val="20"/>
              </w:rPr>
            </w:pPr>
            <w:r w:rsidRPr="008B210E">
              <w:rPr>
                <w:sz w:val="20"/>
              </w:rPr>
              <w:t>Certificado de ejecución de las redes y obras complementarias de agua potable y alcantarillado de aguas servidas y aguas lluvia cuando corresponda, emitido por la respectiva empresa de servicio público sanitario que corresponda.</w:t>
            </w:r>
          </w:p>
          <w:p w14:paraId="465C72CC" w14:textId="77777777" w:rsidR="009714A9" w:rsidRPr="008B210E" w:rsidRDefault="009714A9" w:rsidP="00A167DA">
            <w:pPr>
              <w:pStyle w:val="Prrafodelista"/>
              <w:rPr>
                <w:sz w:val="20"/>
              </w:rPr>
            </w:pPr>
          </w:p>
          <w:p w14:paraId="3ECE0D8E" w14:textId="77777777" w:rsidR="009714A9" w:rsidRDefault="009714A9" w:rsidP="00A167DA">
            <w:pPr>
              <w:pStyle w:val="Prrafodelista"/>
              <w:numPr>
                <w:ilvl w:val="0"/>
                <w:numId w:val="24"/>
              </w:numPr>
              <w:spacing w:line="276" w:lineRule="auto"/>
              <w:ind w:left="600" w:right="172" w:hanging="283"/>
              <w:rPr>
                <w:sz w:val="20"/>
              </w:rPr>
            </w:pPr>
            <w:r w:rsidRPr="008B210E">
              <w:rPr>
                <w:sz w:val="20"/>
              </w:rPr>
              <w:t>Certificado de ejecución de las redes y obras complementarias de electrificación y alumbrado público, emitido por la empresa de servicio público de distribución de energía eléctrica que corresponda.</w:t>
            </w:r>
          </w:p>
          <w:p w14:paraId="01EACC45" w14:textId="77777777" w:rsidR="009714A9" w:rsidRPr="008B210E" w:rsidRDefault="009714A9" w:rsidP="00A167DA">
            <w:pPr>
              <w:pStyle w:val="Prrafodelista"/>
              <w:rPr>
                <w:sz w:val="20"/>
              </w:rPr>
            </w:pPr>
          </w:p>
          <w:p w14:paraId="058F4D9B" w14:textId="77777777" w:rsidR="009714A9" w:rsidRDefault="009714A9" w:rsidP="00A167DA">
            <w:pPr>
              <w:pStyle w:val="Prrafodelista"/>
              <w:numPr>
                <w:ilvl w:val="0"/>
                <w:numId w:val="24"/>
              </w:numPr>
              <w:spacing w:line="276" w:lineRule="auto"/>
              <w:ind w:left="600" w:right="172" w:hanging="283"/>
              <w:rPr>
                <w:sz w:val="20"/>
              </w:rPr>
            </w:pPr>
            <w:r w:rsidRPr="008B210E">
              <w:rPr>
                <w:sz w:val="20"/>
              </w:rPr>
              <w:t>Certificado de ejecución de las redes de gas y sus obras complementarias, emitido por la empresa de servicio público de gas, cuando proceda.</w:t>
            </w:r>
          </w:p>
          <w:p w14:paraId="65A0D8B2" w14:textId="77777777" w:rsidR="009714A9" w:rsidRPr="008B210E" w:rsidRDefault="009714A9" w:rsidP="00A167DA">
            <w:pPr>
              <w:pStyle w:val="Prrafodelista"/>
              <w:rPr>
                <w:sz w:val="20"/>
              </w:rPr>
            </w:pPr>
          </w:p>
          <w:p w14:paraId="2EBB1DFE" w14:textId="77777777" w:rsidR="009714A9" w:rsidRDefault="009714A9" w:rsidP="00A167DA">
            <w:pPr>
              <w:pStyle w:val="Prrafodelista"/>
              <w:numPr>
                <w:ilvl w:val="0"/>
                <w:numId w:val="24"/>
              </w:numPr>
              <w:spacing w:line="276" w:lineRule="auto"/>
              <w:ind w:left="600" w:right="172" w:hanging="283"/>
              <w:rPr>
                <w:sz w:val="20"/>
              </w:rPr>
            </w:pPr>
            <w:r w:rsidRPr="008B210E">
              <w:rPr>
                <w:sz w:val="20"/>
              </w:rPr>
              <w:t xml:space="preserve">Certificado de registro del proyecto de loteo o loteo con construcción simultánea en el Registro de Proyectos Inmobiliarios, cuando corresponda, y Certificado de la modificación de dicho registro cuando proceda, conforme establece el Reglamento al que se refiere el artículo 7° </w:t>
            </w:r>
            <w:proofErr w:type="spellStart"/>
            <w:r w:rsidRPr="008B210E">
              <w:rPr>
                <w:sz w:val="20"/>
              </w:rPr>
              <w:t>quáter</w:t>
            </w:r>
            <w:proofErr w:type="spellEnd"/>
            <w:r w:rsidRPr="008B210E">
              <w:rPr>
                <w:sz w:val="20"/>
              </w:rPr>
              <w:t xml:space="preserve"> de la Ley N°18.168. En estos casos, se adjuntará, además, el Informe favorable del proyectista de telecomunicaciones señalando que las obras respectivas se ejecutaron conforme al proyecto de telecomunicaciones. y cumpliendo con las especificaciones técnicas establecidas en el Reglamento al que se alude en este numeral. A este informe se adjuntará el registro de mediciones respecto de cada una uno de los puntos efectuados por el Instalador de telecomunicaciones.</w:t>
            </w:r>
          </w:p>
          <w:p w14:paraId="5B7A6806" w14:textId="77777777" w:rsidR="009714A9" w:rsidRPr="008B210E" w:rsidRDefault="009714A9" w:rsidP="00A167DA">
            <w:pPr>
              <w:pStyle w:val="Prrafodelista"/>
              <w:rPr>
                <w:sz w:val="20"/>
              </w:rPr>
            </w:pPr>
          </w:p>
          <w:p w14:paraId="012855B7" w14:textId="77777777" w:rsidR="009714A9" w:rsidRDefault="009714A9" w:rsidP="00A167DA">
            <w:pPr>
              <w:pStyle w:val="Prrafodelista"/>
              <w:numPr>
                <w:ilvl w:val="0"/>
                <w:numId w:val="24"/>
              </w:numPr>
              <w:spacing w:line="276" w:lineRule="auto"/>
              <w:ind w:left="600" w:right="172" w:hanging="283"/>
              <w:rPr>
                <w:sz w:val="20"/>
              </w:rPr>
            </w:pPr>
            <w:r w:rsidRPr="008B210E">
              <w:rPr>
                <w:sz w:val="20"/>
              </w:rPr>
              <w:t xml:space="preserve">Planos y certificados de ejecución de las obras complementarias de urbanización, emitidos por las instituciones competentes, cuando </w:t>
            </w:r>
            <w:r w:rsidRPr="008B210E">
              <w:rPr>
                <w:sz w:val="20"/>
              </w:rPr>
              <w:lastRenderedPageBreak/>
              <w:t>se trate de modificaciones de los cursos de agua o de las redes de alta tensión, entre otras.</w:t>
            </w:r>
          </w:p>
          <w:p w14:paraId="036CFA97" w14:textId="77777777" w:rsidR="009714A9" w:rsidRDefault="009714A9" w:rsidP="00A167DA">
            <w:pPr>
              <w:pStyle w:val="Prrafodelista"/>
              <w:rPr>
                <w:sz w:val="20"/>
              </w:rPr>
            </w:pPr>
          </w:p>
          <w:p w14:paraId="1FBC705B" w14:textId="77777777" w:rsidR="009714A9" w:rsidRDefault="009714A9" w:rsidP="00A167DA">
            <w:pPr>
              <w:pStyle w:val="Prrafodelista"/>
              <w:rPr>
                <w:sz w:val="20"/>
              </w:rPr>
            </w:pPr>
          </w:p>
          <w:p w14:paraId="766B03D1" w14:textId="77777777" w:rsidR="009714A9" w:rsidRDefault="009714A9" w:rsidP="00A167DA">
            <w:pPr>
              <w:pStyle w:val="Prrafodelista"/>
              <w:rPr>
                <w:sz w:val="20"/>
              </w:rPr>
            </w:pPr>
          </w:p>
          <w:p w14:paraId="46772A07" w14:textId="77777777" w:rsidR="009714A9" w:rsidRDefault="009714A9" w:rsidP="00A167DA">
            <w:pPr>
              <w:pStyle w:val="Prrafodelista"/>
              <w:rPr>
                <w:sz w:val="20"/>
              </w:rPr>
            </w:pPr>
          </w:p>
          <w:p w14:paraId="2445701D" w14:textId="77777777" w:rsidR="009714A9" w:rsidRDefault="009714A9" w:rsidP="00A167DA">
            <w:pPr>
              <w:pStyle w:val="Prrafodelista"/>
              <w:rPr>
                <w:sz w:val="20"/>
              </w:rPr>
            </w:pPr>
          </w:p>
          <w:p w14:paraId="4818BB4B" w14:textId="77777777" w:rsidR="009714A9" w:rsidRDefault="009714A9" w:rsidP="00A167DA">
            <w:pPr>
              <w:pStyle w:val="Prrafodelista"/>
              <w:rPr>
                <w:sz w:val="20"/>
              </w:rPr>
            </w:pPr>
          </w:p>
          <w:p w14:paraId="699A4151" w14:textId="77777777" w:rsidR="009714A9" w:rsidRDefault="009714A9" w:rsidP="00A167DA">
            <w:pPr>
              <w:pStyle w:val="Prrafodelista"/>
              <w:rPr>
                <w:sz w:val="20"/>
              </w:rPr>
            </w:pPr>
          </w:p>
          <w:p w14:paraId="761D59FD" w14:textId="77777777" w:rsidR="009714A9" w:rsidRDefault="009714A9" w:rsidP="00A167DA">
            <w:pPr>
              <w:pStyle w:val="Prrafodelista"/>
              <w:rPr>
                <w:sz w:val="20"/>
              </w:rPr>
            </w:pPr>
          </w:p>
          <w:p w14:paraId="5A79485E" w14:textId="77777777" w:rsidR="009714A9" w:rsidRDefault="009714A9" w:rsidP="00A167DA">
            <w:pPr>
              <w:pStyle w:val="Prrafodelista"/>
              <w:rPr>
                <w:sz w:val="20"/>
              </w:rPr>
            </w:pPr>
          </w:p>
          <w:p w14:paraId="3F5870C3" w14:textId="77777777" w:rsidR="009714A9" w:rsidRDefault="009714A9" w:rsidP="00A167DA">
            <w:pPr>
              <w:pStyle w:val="Prrafodelista"/>
              <w:rPr>
                <w:sz w:val="20"/>
              </w:rPr>
            </w:pPr>
          </w:p>
          <w:p w14:paraId="50215489" w14:textId="77777777" w:rsidR="009714A9" w:rsidRPr="008B210E" w:rsidRDefault="009714A9" w:rsidP="00A167DA">
            <w:pPr>
              <w:pStyle w:val="Prrafodelista"/>
              <w:rPr>
                <w:sz w:val="20"/>
              </w:rPr>
            </w:pPr>
          </w:p>
          <w:p w14:paraId="7F5D9C07" w14:textId="77777777" w:rsidR="009714A9" w:rsidRDefault="009714A9" w:rsidP="00A167DA">
            <w:pPr>
              <w:pStyle w:val="Prrafodelista"/>
              <w:numPr>
                <w:ilvl w:val="0"/>
                <w:numId w:val="24"/>
              </w:numPr>
              <w:spacing w:line="276" w:lineRule="auto"/>
              <w:ind w:left="600" w:right="172" w:hanging="283"/>
              <w:rPr>
                <w:sz w:val="20"/>
              </w:rPr>
            </w:pPr>
            <w:r w:rsidRPr="008B210E">
              <w:rPr>
                <w:sz w:val="20"/>
              </w:rPr>
              <w:t>Certificado de ejecución de las plantaciones y obras de ornato, emitido por la Municipalidad respectiva.</w:t>
            </w:r>
          </w:p>
          <w:p w14:paraId="4537B9B8" w14:textId="77777777" w:rsidR="009714A9" w:rsidRPr="008B210E" w:rsidRDefault="009714A9" w:rsidP="00A167DA">
            <w:pPr>
              <w:pStyle w:val="Prrafodelista"/>
              <w:rPr>
                <w:sz w:val="20"/>
              </w:rPr>
            </w:pPr>
          </w:p>
          <w:p w14:paraId="49B9D785" w14:textId="0AFBF7C9" w:rsidR="009714A9" w:rsidRPr="008B210E" w:rsidRDefault="009714A9" w:rsidP="00A167DA">
            <w:pPr>
              <w:pStyle w:val="Prrafodelista"/>
              <w:numPr>
                <w:ilvl w:val="0"/>
                <w:numId w:val="24"/>
              </w:numPr>
              <w:spacing w:line="276" w:lineRule="auto"/>
              <w:ind w:left="600" w:right="172" w:hanging="283"/>
              <w:rPr>
                <w:sz w:val="20"/>
              </w:rPr>
            </w:pPr>
            <w:r w:rsidRPr="008B210E">
              <w:rPr>
                <w:sz w:val="20"/>
              </w:rPr>
              <w:t>En el caso de proyectos que hayan aprobado un Informe de Mitigación de Impacto Vial, se deberá acompañar la documentación que acredite la ejecución de las medidas contenidas en la resolución que lo aprobó o la boleta bancaria o póliza de seguro que garantice su ejecución, en su caso. Cuando se hayan considerado etapas con mitigaciones parciales, deberá acreditarse la ejecución de la respectiva etapa o la existencia de la boleta bancaria o póliza de seguro que la garantice.</w:t>
            </w:r>
          </w:p>
          <w:p w14:paraId="379F249C" w14:textId="77777777" w:rsidR="009714A9" w:rsidRDefault="009714A9" w:rsidP="00A167DA">
            <w:pPr>
              <w:rPr>
                <w:sz w:val="20"/>
              </w:rPr>
            </w:pPr>
          </w:p>
          <w:p w14:paraId="4F893B91" w14:textId="28E3EE6A" w:rsidR="009714A9" w:rsidRDefault="009714A9" w:rsidP="00A167DA">
            <w:pPr>
              <w:spacing w:line="276" w:lineRule="auto"/>
              <w:ind w:left="164" w:right="172" w:firstLine="850"/>
              <w:jc w:val="both"/>
              <w:rPr>
                <w:sz w:val="20"/>
              </w:rPr>
            </w:pPr>
            <w:r w:rsidRPr="008B210E">
              <w:rPr>
                <w:sz w:val="20"/>
              </w:rPr>
              <w:t>A la solicitud de recepción definitiva deberá adjuntarse, además, el plano de loteo definitivo o de la división afecta a utilidad pública, según corresponda, que incluirá todas las modificaciones que se hayan introducido al plano aprobado durante la ejecución de las obras y que incluirá las servidumbres que hayan considerado las obras por recibirse.</w:t>
            </w:r>
          </w:p>
          <w:p w14:paraId="5A05EDAA" w14:textId="77777777" w:rsidR="009714A9" w:rsidRDefault="009714A9" w:rsidP="00A167DA">
            <w:pPr>
              <w:spacing w:line="276" w:lineRule="auto"/>
              <w:ind w:left="164" w:right="172"/>
              <w:rPr>
                <w:sz w:val="20"/>
              </w:rPr>
            </w:pPr>
          </w:p>
          <w:p w14:paraId="147688DD" w14:textId="77777777" w:rsidR="009714A9" w:rsidRDefault="009714A9" w:rsidP="00A167DA">
            <w:pPr>
              <w:spacing w:line="276" w:lineRule="auto"/>
              <w:ind w:left="164" w:right="172"/>
              <w:rPr>
                <w:sz w:val="20"/>
              </w:rPr>
            </w:pPr>
          </w:p>
          <w:p w14:paraId="42C5D2B7" w14:textId="77777777" w:rsidR="009714A9" w:rsidRDefault="009714A9" w:rsidP="00A167DA">
            <w:pPr>
              <w:spacing w:before="120" w:line="276" w:lineRule="auto"/>
              <w:ind w:left="164" w:right="170"/>
              <w:rPr>
                <w:sz w:val="20"/>
              </w:rPr>
            </w:pPr>
          </w:p>
          <w:p w14:paraId="5AAAFD7C" w14:textId="684E68E1" w:rsidR="009714A9" w:rsidRDefault="009714A9" w:rsidP="00A167DA">
            <w:pPr>
              <w:spacing w:line="276" w:lineRule="auto"/>
              <w:ind w:left="164" w:right="172" w:firstLine="709"/>
              <w:jc w:val="both"/>
              <w:rPr>
                <w:sz w:val="20"/>
              </w:rPr>
            </w:pPr>
            <w:r w:rsidRPr="008B210E">
              <w:rPr>
                <w:sz w:val="20"/>
              </w:rPr>
              <w:t>En caso de cumplirse los requisitos exigidos se cursará la recepción definitiva solicitada y se levantará un acta firmada por el Director de Obras Municipales, el propietario y el arquitecto.</w:t>
            </w:r>
          </w:p>
          <w:p w14:paraId="08AE6FFF" w14:textId="77777777" w:rsidR="009714A9" w:rsidRDefault="009714A9" w:rsidP="00A167DA">
            <w:pPr>
              <w:spacing w:line="276" w:lineRule="auto"/>
              <w:ind w:left="164" w:right="172" w:firstLine="709"/>
              <w:jc w:val="both"/>
              <w:rPr>
                <w:sz w:val="20"/>
              </w:rPr>
            </w:pPr>
          </w:p>
          <w:p w14:paraId="337585A9" w14:textId="77777777" w:rsidR="009714A9" w:rsidRDefault="009714A9" w:rsidP="00A167DA">
            <w:pPr>
              <w:spacing w:line="276" w:lineRule="auto"/>
              <w:ind w:left="164" w:right="172" w:firstLine="709"/>
              <w:jc w:val="both"/>
              <w:rPr>
                <w:sz w:val="20"/>
              </w:rPr>
            </w:pPr>
            <w:r w:rsidRPr="008B210E">
              <w:rPr>
                <w:sz w:val="20"/>
              </w:rPr>
              <w:t>Los plazos dispuestos en el artículo 118 de la Ley General de Urbanismo y Construcciones serán aplicables al caso de las recepciones definitivas parciales o totales</w:t>
            </w:r>
            <w:r>
              <w:rPr>
                <w:sz w:val="20"/>
              </w:rPr>
              <w:t>.</w:t>
            </w:r>
          </w:p>
          <w:p w14:paraId="0A28C2D7" w14:textId="77777777" w:rsidR="009714A9" w:rsidRDefault="009714A9" w:rsidP="00A167DA">
            <w:pPr>
              <w:spacing w:line="276" w:lineRule="auto"/>
              <w:ind w:left="164" w:right="172" w:firstLine="709"/>
              <w:jc w:val="both"/>
              <w:rPr>
                <w:sz w:val="20"/>
              </w:rPr>
            </w:pPr>
          </w:p>
          <w:p w14:paraId="0AB33B31" w14:textId="77777777" w:rsidR="009714A9" w:rsidRDefault="009714A9" w:rsidP="00A167DA">
            <w:pPr>
              <w:spacing w:line="276" w:lineRule="auto"/>
              <w:ind w:left="164" w:right="172" w:firstLine="709"/>
              <w:jc w:val="both"/>
              <w:rPr>
                <w:sz w:val="20"/>
              </w:rPr>
            </w:pPr>
            <w:r w:rsidRPr="008B210E">
              <w:rPr>
                <w:sz w:val="20"/>
              </w:rPr>
              <w:t xml:space="preserve">Con todo, en los casos contemplados en el numeral 2 del artículo 2.2.4. de esta Ordenanza, cuando el permiso de ejecución de obras de urbanización de los terrenos afectos a utilidad pública, se solicite </w:t>
            </w:r>
            <w:r w:rsidRPr="008B210E">
              <w:rPr>
                <w:sz w:val="20"/>
              </w:rPr>
              <w:lastRenderedPageBreak/>
              <w:t>conjuntamente con el permiso de edificación acogido a las disposiciones de la Ley N° 19.537, la recepción de las obras de urbanización deberá ser requerida en forma previa o conjunta con la solicitud de recepción definitiva de las obras de edificación respectivas</w:t>
            </w:r>
            <w:r>
              <w:rPr>
                <w:sz w:val="20"/>
              </w:rPr>
              <w:t>.</w:t>
            </w:r>
          </w:p>
          <w:p w14:paraId="7D23DD6C" w14:textId="77777777" w:rsidR="009714A9" w:rsidRDefault="009714A9" w:rsidP="00A167DA">
            <w:pPr>
              <w:spacing w:line="276" w:lineRule="auto"/>
              <w:ind w:left="164" w:right="172"/>
              <w:rPr>
                <w:sz w:val="20"/>
              </w:rPr>
            </w:pPr>
          </w:p>
          <w:p w14:paraId="7E7B65A5" w14:textId="77777777" w:rsidR="009714A9" w:rsidRDefault="009714A9" w:rsidP="00A167DA">
            <w:pPr>
              <w:spacing w:line="276" w:lineRule="auto"/>
              <w:ind w:left="164" w:right="172"/>
              <w:rPr>
                <w:sz w:val="20"/>
              </w:rPr>
            </w:pPr>
          </w:p>
          <w:p w14:paraId="42A38C8D" w14:textId="3D926067" w:rsidR="009714A9" w:rsidRDefault="009714A9" w:rsidP="00A167DA">
            <w:pPr>
              <w:spacing w:line="276" w:lineRule="auto"/>
              <w:ind w:left="164" w:right="172" w:firstLine="709"/>
              <w:jc w:val="both"/>
              <w:rPr>
                <w:sz w:val="20"/>
              </w:rPr>
            </w:pPr>
            <w:r w:rsidRPr="008B210E">
              <w:rPr>
                <w:sz w:val="20"/>
              </w:rPr>
              <w:t>Tratándose de la recepción definitiva de proyectos de loteo o de proyectos de loteo con construcción simultánea que deban registrarse en el Registro de Proyectos Inmobiliarios, el Director de Obras Municipales deberá verificar previamente la correspondencia entre los antecedentes que constan en Certificado que acredita ese registro, y en el Certificado de modificación de dicho registro cuando proceda, y los mismos antecedentes señalados en el permiso de loteo y en la solicitud de recepción definitiva. Cuando no se adjunte dicho Certificado o no haya correspondencia, la solicitud de recepción será rechazada, emitiendo el respectivo comprobante de rechazo timbrado y fechado en el que se precise la causal en que se funda este rechazo.</w:t>
            </w:r>
          </w:p>
          <w:p w14:paraId="1D93F55C" w14:textId="6E1B160C" w:rsidR="009714A9" w:rsidRPr="00D02588" w:rsidRDefault="009714A9" w:rsidP="00A167DA">
            <w:pPr>
              <w:rPr>
                <w:sz w:val="20"/>
              </w:rPr>
            </w:pPr>
          </w:p>
        </w:tc>
        <w:tc>
          <w:tcPr>
            <w:tcW w:w="1250" w:type="pct"/>
          </w:tcPr>
          <w:p w14:paraId="4569879D" w14:textId="77777777" w:rsidR="009714A9" w:rsidRPr="00C62A49" w:rsidRDefault="009714A9" w:rsidP="00A167DA">
            <w:pPr>
              <w:rPr>
                <w:sz w:val="20"/>
              </w:rPr>
            </w:pPr>
          </w:p>
          <w:p w14:paraId="7C846221" w14:textId="0679438F" w:rsidR="009714A9" w:rsidRPr="00C62A49" w:rsidRDefault="009714A9" w:rsidP="00A167DA">
            <w:pPr>
              <w:spacing w:line="276" w:lineRule="auto"/>
              <w:ind w:left="164" w:right="172"/>
              <w:jc w:val="both"/>
              <w:rPr>
                <w:sz w:val="20"/>
              </w:rPr>
            </w:pPr>
            <w:r w:rsidRPr="00C62A49">
              <w:rPr>
                <w:rFonts w:cstheme="minorHAnsi"/>
                <w:b/>
                <w:color w:val="000000"/>
                <w:sz w:val="20"/>
                <w:szCs w:val="20"/>
              </w:rPr>
              <w:t xml:space="preserve">Artículo 3.4.1. </w:t>
            </w:r>
            <w:r w:rsidRPr="00C62A49">
              <w:rPr>
                <w:sz w:val="20"/>
              </w:rPr>
              <w:t xml:space="preserve">Terminadas todas las obras que contempla un permiso de ejecución de obras de urbanización o parte de él que pueda habilitarse independientemente, se solicitará su recepción definitiva total o parcial al Director de Obras Municipales. Para estos efectos, el urbanizador </w:t>
            </w:r>
            <w:r w:rsidRPr="00C62A49">
              <w:rPr>
                <w:sz w:val="20"/>
              </w:rPr>
              <w:lastRenderedPageBreak/>
              <w:t>deberá presentar los planos aprobados por los Servicios competentes, y los siguientes antecedentes, según sea el caso:</w:t>
            </w:r>
          </w:p>
          <w:p w14:paraId="7DB592DB" w14:textId="77777777" w:rsidR="009714A9" w:rsidRPr="00C62A49" w:rsidRDefault="009714A9" w:rsidP="00A167DA">
            <w:pPr>
              <w:spacing w:line="276" w:lineRule="auto"/>
              <w:ind w:left="164" w:right="172"/>
              <w:jc w:val="both"/>
              <w:rPr>
                <w:sz w:val="20"/>
              </w:rPr>
            </w:pPr>
          </w:p>
          <w:p w14:paraId="39CFD9F7" w14:textId="4AFD9A96" w:rsidR="009714A9" w:rsidRPr="00C62A49" w:rsidRDefault="009714A9" w:rsidP="00A167DA">
            <w:pPr>
              <w:pStyle w:val="Prrafodelista"/>
              <w:numPr>
                <w:ilvl w:val="0"/>
                <w:numId w:val="25"/>
              </w:numPr>
              <w:spacing w:line="276" w:lineRule="auto"/>
              <w:ind w:left="668" w:right="172" w:hanging="427"/>
              <w:jc w:val="both"/>
              <w:rPr>
                <w:sz w:val="20"/>
              </w:rPr>
            </w:pPr>
            <w:r w:rsidRPr="00C62A49">
              <w:rPr>
                <w:sz w:val="20"/>
              </w:rPr>
              <w:t>Solicitud de recepción definitiva total o parcial de las obras de urbanización, firmada por el urbanizador de los terrenos y el arquitecto proyectista del loteo</w:t>
            </w:r>
            <w:ins w:id="332" w:author="DPNU" w:date="2024-09-13T17:17:00Z" w16du:dateUtc="2024-09-13T20:17:00Z">
              <w:r w:rsidRPr="00C62A49">
                <w:rPr>
                  <w:sz w:val="20"/>
                </w:rPr>
                <w:t xml:space="preserve"> </w:t>
              </w:r>
              <w:r w:rsidRPr="002F27D8">
                <w:rPr>
                  <w:sz w:val="20"/>
                  <w:highlight w:val="yellow"/>
                </w:rPr>
                <w:t>o división afecta</w:t>
              </w:r>
            </w:ins>
            <w:r w:rsidRPr="00C62A49">
              <w:rPr>
                <w:sz w:val="20"/>
              </w:rPr>
              <w:t xml:space="preserve">, o demás casos contemplados en el </w:t>
            </w:r>
            <w:ins w:id="333" w:author="DPNU" w:date="2024-09-13T17:17:00Z" w16du:dateUtc="2024-09-13T20:17:00Z">
              <w:r w:rsidRPr="002F27D8">
                <w:rPr>
                  <w:sz w:val="20"/>
                  <w:highlight w:val="yellow"/>
                </w:rPr>
                <w:t>numeral 2 del</w:t>
              </w:r>
              <w:r w:rsidRPr="00C62A49">
                <w:rPr>
                  <w:sz w:val="20"/>
                </w:rPr>
                <w:t xml:space="preserve"> </w:t>
              </w:r>
            </w:ins>
            <w:r w:rsidRPr="00C62A49">
              <w:rPr>
                <w:sz w:val="20"/>
              </w:rPr>
              <w:t>artículo 2.2.4.</w:t>
            </w:r>
            <w:ins w:id="334" w:author="DPNU" w:date="2024-09-13T17:17:00Z" w16du:dateUtc="2024-09-13T20:17:00Z">
              <w:r w:rsidRPr="00C62A49">
                <w:rPr>
                  <w:sz w:val="20"/>
                </w:rPr>
                <w:t xml:space="preserve"> </w:t>
              </w:r>
              <w:r w:rsidRPr="002F27D8">
                <w:rPr>
                  <w:sz w:val="20"/>
                  <w:highlight w:val="yellow"/>
                </w:rPr>
                <w:t>y en el artículo 2.2.4. Bis</w:t>
              </w:r>
            </w:ins>
            <w:r w:rsidRPr="00C62A49">
              <w:rPr>
                <w:sz w:val="20"/>
              </w:rPr>
              <w:t xml:space="preserve"> de esta Ordenanza.</w:t>
            </w:r>
          </w:p>
          <w:p w14:paraId="75E99CB0" w14:textId="77777777" w:rsidR="009714A9" w:rsidRPr="00C62A49" w:rsidRDefault="009714A9" w:rsidP="00A167DA">
            <w:pPr>
              <w:pStyle w:val="Prrafodelista"/>
              <w:spacing w:line="276" w:lineRule="auto"/>
              <w:ind w:left="600" w:right="172" w:hanging="427"/>
              <w:jc w:val="both"/>
              <w:rPr>
                <w:sz w:val="20"/>
              </w:rPr>
            </w:pPr>
          </w:p>
          <w:p w14:paraId="1E2D027A" w14:textId="77777777" w:rsidR="009714A9" w:rsidRPr="00C62A49" w:rsidRDefault="009714A9" w:rsidP="00A167DA">
            <w:pPr>
              <w:pStyle w:val="Prrafodelista"/>
              <w:numPr>
                <w:ilvl w:val="0"/>
                <w:numId w:val="25"/>
              </w:numPr>
              <w:spacing w:line="276" w:lineRule="auto"/>
              <w:ind w:left="667" w:right="172" w:hanging="426"/>
              <w:jc w:val="both"/>
              <w:rPr>
                <w:sz w:val="20"/>
              </w:rPr>
            </w:pPr>
            <w:r w:rsidRPr="00C62A49">
              <w:rPr>
                <w:sz w:val="20"/>
              </w:rPr>
              <w:t>Certificado de ejecución de la pavimentación y sus obras complementarias, emitido por el Servicio Regional de Vivienda y Urbanización (SERVIU) o por el Departamento de Pavimentación de la Municipalidad de Santiago, según corresponda.</w:t>
            </w:r>
          </w:p>
          <w:p w14:paraId="3FC4C395" w14:textId="77777777" w:rsidR="009714A9" w:rsidRPr="00C62A49" w:rsidRDefault="009714A9" w:rsidP="00A167DA">
            <w:pPr>
              <w:pStyle w:val="Prrafodelista"/>
              <w:ind w:left="667" w:hanging="426"/>
              <w:rPr>
                <w:sz w:val="20"/>
              </w:rPr>
            </w:pPr>
          </w:p>
          <w:p w14:paraId="7A900CFB" w14:textId="77777777" w:rsidR="009714A9" w:rsidRPr="00C62A49" w:rsidRDefault="009714A9" w:rsidP="00A167DA">
            <w:pPr>
              <w:pStyle w:val="Prrafodelista"/>
              <w:numPr>
                <w:ilvl w:val="0"/>
                <w:numId w:val="25"/>
              </w:numPr>
              <w:spacing w:line="276" w:lineRule="auto"/>
              <w:ind w:left="667" w:right="172" w:hanging="426"/>
              <w:jc w:val="both"/>
              <w:rPr>
                <w:sz w:val="20"/>
              </w:rPr>
            </w:pPr>
            <w:r w:rsidRPr="00C62A49">
              <w:rPr>
                <w:sz w:val="20"/>
              </w:rPr>
              <w:t>Certificado de ejecución de las redes y obras complementarias de agua potable y alcantarillado de aguas servidas y aguas lluvia cuando corresponda, emitido por la respectiva empresa de servicio público sanitario que corresponda.</w:t>
            </w:r>
          </w:p>
          <w:p w14:paraId="034F01EF" w14:textId="77777777" w:rsidR="009714A9" w:rsidRPr="00C62A49" w:rsidRDefault="009714A9" w:rsidP="00A167DA">
            <w:pPr>
              <w:pStyle w:val="Prrafodelista"/>
              <w:rPr>
                <w:sz w:val="20"/>
              </w:rPr>
            </w:pPr>
          </w:p>
          <w:p w14:paraId="0909CDF9" w14:textId="77777777" w:rsidR="009714A9" w:rsidRPr="00C62A49" w:rsidRDefault="009714A9" w:rsidP="00A167DA">
            <w:pPr>
              <w:pStyle w:val="Prrafodelista"/>
              <w:numPr>
                <w:ilvl w:val="0"/>
                <w:numId w:val="25"/>
              </w:numPr>
              <w:spacing w:line="276" w:lineRule="auto"/>
              <w:ind w:left="667" w:right="172" w:hanging="426"/>
              <w:jc w:val="both"/>
              <w:rPr>
                <w:sz w:val="20"/>
              </w:rPr>
            </w:pPr>
            <w:r w:rsidRPr="00C62A49">
              <w:rPr>
                <w:sz w:val="20"/>
              </w:rPr>
              <w:t>Certificado de ejecución de las redes y obras complementarias de electrificación y alumbrado público, emitido por la empresa de servicio público de distribución de energía eléctrica que corresponda.</w:t>
            </w:r>
          </w:p>
          <w:p w14:paraId="582F7A03" w14:textId="77777777" w:rsidR="009714A9" w:rsidRPr="00C62A49" w:rsidRDefault="009714A9" w:rsidP="00A167DA">
            <w:pPr>
              <w:pStyle w:val="Prrafodelista"/>
              <w:ind w:left="667" w:hanging="426"/>
              <w:rPr>
                <w:sz w:val="20"/>
              </w:rPr>
            </w:pPr>
          </w:p>
          <w:p w14:paraId="3068AA89" w14:textId="77777777" w:rsidR="009714A9" w:rsidRPr="00C62A49" w:rsidRDefault="009714A9" w:rsidP="00A167DA">
            <w:pPr>
              <w:pStyle w:val="Prrafodelista"/>
              <w:numPr>
                <w:ilvl w:val="0"/>
                <w:numId w:val="25"/>
              </w:numPr>
              <w:spacing w:line="276" w:lineRule="auto"/>
              <w:ind w:left="667" w:right="172" w:hanging="426"/>
              <w:jc w:val="both"/>
              <w:rPr>
                <w:sz w:val="20"/>
              </w:rPr>
            </w:pPr>
            <w:r w:rsidRPr="00C62A49">
              <w:rPr>
                <w:sz w:val="20"/>
              </w:rPr>
              <w:t>Certificado de ejecución de las redes de gas y sus obras complementarias, emitido por la empresa de servicio público de gas, cuando proceda.</w:t>
            </w:r>
          </w:p>
          <w:p w14:paraId="3A631213" w14:textId="77777777" w:rsidR="009714A9" w:rsidRPr="00C62A49" w:rsidRDefault="009714A9" w:rsidP="00A167DA">
            <w:pPr>
              <w:pStyle w:val="Prrafodelista"/>
              <w:ind w:left="667" w:hanging="426"/>
              <w:rPr>
                <w:sz w:val="20"/>
              </w:rPr>
            </w:pPr>
          </w:p>
          <w:p w14:paraId="05B9479C" w14:textId="77777777" w:rsidR="009714A9" w:rsidRPr="00C62A49" w:rsidRDefault="009714A9" w:rsidP="00A167DA">
            <w:pPr>
              <w:pStyle w:val="Prrafodelista"/>
              <w:numPr>
                <w:ilvl w:val="0"/>
                <w:numId w:val="25"/>
              </w:numPr>
              <w:spacing w:line="276" w:lineRule="auto"/>
              <w:ind w:left="667" w:right="172" w:hanging="426"/>
              <w:jc w:val="both"/>
              <w:rPr>
                <w:sz w:val="20"/>
              </w:rPr>
            </w:pPr>
            <w:r w:rsidRPr="00C62A49">
              <w:rPr>
                <w:sz w:val="20"/>
              </w:rPr>
              <w:t xml:space="preserve">Certificado de registro del proyecto de loteo o loteo con construcción simultánea en el Registro de Proyectos Inmobiliarios, cuando corresponda, y Certificado de la modificación de dicho registro cuando proceda, conforme establece el Reglamento al que se refiere el artículo 7° </w:t>
            </w:r>
            <w:proofErr w:type="spellStart"/>
            <w:r w:rsidRPr="00C62A49">
              <w:rPr>
                <w:sz w:val="20"/>
              </w:rPr>
              <w:t>quáter</w:t>
            </w:r>
            <w:proofErr w:type="spellEnd"/>
            <w:r w:rsidRPr="00C62A49">
              <w:rPr>
                <w:sz w:val="20"/>
              </w:rPr>
              <w:t xml:space="preserve"> de la Ley N°18.168. En estos casos, se adjuntará, además, el Informe favorable del proyectista de telecomunicaciones señalando que las obras respectivas se ejecutaron conforme al proyecto de telecomunicaciones. y cumpliendo con las especificaciones técnicas establecidas en el Reglamento al que se alude en este numeral. A este informe se adjuntará el registro de mediciones respecto de cada una uno de los puntos efectuados por el Instalador de telecomunicaciones.</w:t>
            </w:r>
          </w:p>
          <w:p w14:paraId="2FFCE3F2" w14:textId="77777777" w:rsidR="009714A9" w:rsidRPr="00C62A49" w:rsidRDefault="009714A9" w:rsidP="00A167DA">
            <w:pPr>
              <w:pStyle w:val="Prrafodelista"/>
              <w:rPr>
                <w:sz w:val="20"/>
              </w:rPr>
            </w:pPr>
          </w:p>
          <w:p w14:paraId="69D48C71" w14:textId="7A59D430" w:rsidR="009714A9" w:rsidRPr="00EC254C" w:rsidRDefault="009714A9" w:rsidP="00A167DA">
            <w:pPr>
              <w:pStyle w:val="Prrafodelista"/>
              <w:numPr>
                <w:ilvl w:val="0"/>
                <w:numId w:val="25"/>
              </w:numPr>
              <w:spacing w:line="276" w:lineRule="auto"/>
              <w:ind w:left="667" w:right="172" w:hanging="426"/>
              <w:jc w:val="both"/>
              <w:rPr>
                <w:ins w:id="335" w:author="DPNU" w:date="2024-09-13T17:17:00Z" w16du:dateUtc="2024-09-13T20:17:00Z"/>
                <w:sz w:val="20"/>
                <w:highlight w:val="yellow"/>
                <w:rPrChange w:id="336" w:author="DPNU" w:date="2024-09-30T16:53:00Z" w16du:dateUtc="2024-09-30T19:53:00Z">
                  <w:rPr>
                    <w:ins w:id="337" w:author="DPNU" w:date="2024-09-13T17:17:00Z" w16du:dateUtc="2024-09-13T20:17:00Z"/>
                    <w:sz w:val="20"/>
                  </w:rPr>
                </w:rPrChange>
              </w:rPr>
            </w:pPr>
            <w:r w:rsidRPr="00C62A49">
              <w:rPr>
                <w:sz w:val="20"/>
              </w:rPr>
              <w:t xml:space="preserve">Planos y certificados de ejecución de </w:t>
            </w:r>
            <w:del w:id="338" w:author="DPNU" w:date="2024-09-13T17:17:00Z" w16du:dateUtc="2024-09-13T20:17:00Z">
              <w:r w:rsidRPr="00EC254C">
                <w:rPr>
                  <w:sz w:val="20"/>
                  <w:highlight w:val="yellow"/>
                  <w:rPrChange w:id="339" w:author="DPNU" w:date="2024-09-30T16:53:00Z" w16du:dateUtc="2024-09-30T19:53:00Z">
                    <w:rPr>
                      <w:sz w:val="20"/>
                    </w:rPr>
                  </w:rPrChange>
                </w:rPr>
                <w:delText xml:space="preserve">las </w:delText>
              </w:r>
            </w:del>
            <w:r w:rsidRPr="00EC254C">
              <w:rPr>
                <w:sz w:val="20"/>
                <w:highlight w:val="yellow"/>
                <w:rPrChange w:id="340" w:author="DPNU" w:date="2024-09-30T16:53:00Z" w16du:dateUtc="2024-09-30T19:53:00Z">
                  <w:rPr>
                    <w:sz w:val="20"/>
                  </w:rPr>
                </w:rPrChange>
              </w:rPr>
              <w:t xml:space="preserve">obras complementarias </w:t>
            </w:r>
            <w:del w:id="341" w:author="DPNU" w:date="2024-09-13T17:17:00Z" w16du:dateUtc="2024-09-13T20:17:00Z">
              <w:r w:rsidRPr="00EC254C">
                <w:rPr>
                  <w:sz w:val="20"/>
                  <w:highlight w:val="yellow"/>
                  <w:rPrChange w:id="342" w:author="DPNU" w:date="2024-09-30T16:53:00Z" w16du:dateUtc="2024-09-30T19:53:00Z">
                    <w:rPr>
                      <w:sz w:val="20"/>
                    </w:rPr>
                  </w:rPrChange>
                </w:rPr>
                <w:delText>de</w:delText>
              </w:r>
            </w:del>
            <w:ins w:id="343" w:author="DPNU" w:date="2024-09-13T17:17:00Z" w16du:dateUtc="2024-09-13T20:17:00Z">
              <w:r w:rsidRPr="00EC254C">
                <w:rPr>
                  <w:sz w:val="20"/>
                  <w:highlight w:val="yellow"/>
                  <w:rPrChange w:id="344" w:author="DPNU" w:date="2024-09-30T16:53:00Z" w16du:dateUtc="2024-09-30T19:53:00Z">
                    <w:rPr>
                      <w:sz w:val="20"/>
                    </w:rPr>
                  </w:rPrChange>
                </w:rPr>
                <w:t>a la</w:t>
              </w:r>
            </w:ins>
            <w:r w:rsidRPr="00EC254C">
              <w:rPr>
                <w:sz w:val="20"/>
                <w:highlight w:val="yellow"/>
                <w:rPrChange w:id="345" w:author="DPNU" w:date="2024-09-30T16:53:00Z" w16du:dateUtc="2024-09-30T19:53:00Z">
                  <w:rPr>
                    <w:sz w:val="20"/>
                  </w:rPr>
                </w:rPrChange>
              </w:rPr>
              <w:t xml:space="preserve"> urbanización</w:t>
            </w:r>
            <w:del w:id="346" w:author="DPNU" w:date="2024-09-13T17:17:00Z" w16du:dateUtc="2024-09-13T20:17:00Z">
              <w:r w:rsidRPr="00EC254C">
                <w:rPr>
                  <w:sz w:val="20"/>
                  <w:highlight w:val="yellow"/>
                  <w:rPrChange w:id="347" w:author="DPNU" w:date="2024-09-30T16:53:00Z" w16du:dateUtc="2024-09-30T19:53:00Z">
                    <w:rPr>
                      <w:sz w:val="20"/>
                    </w:rPr>
                  </w:rPrChange>
                </w:rPr>
                <w:delText xml:space="preserve">, emitidos por las instituciones competentes, cuando se trate de </w:delText>
              </w:r>
            </w:del>
            <w:ins w:id="348" w:author="DPNU" w:date="2024-09-13T17:17:00Z" w16du:dateUtc="2024-09-13T20:17:00Z">
              <w:r w:rsidRPr="00EC254C">
                <w:rPr>
                  <w:sz w:val="20"/>
                  <w:highlight w:val="yellow"/>
                  <w:rPrChange w:id="349" w:author="DPNU" w:date="2024-09-30T16:53:00Z" w16du:dateUtc="2024-09-30T19:53:00Z">
                    <w:rPr>
                      <w:sz w:val="20"/>
                    </w:rPr>
                  </w:rPrChange>
                </w:rPr>
                <w:t>:</w:t>
              </w:r>
            </w:ins>
          </w:p>
          <w:p w14:paraId="46E8FBA2" w14:textId="77777777" w:rsidR="009714A9" w:rsidRPr="00C62A49" w:rsidRDefault="009714A9" w:rsidP="00A167DA">
            <w:pPr>
              <w:pStyle w:val="Prrafodelista"/>
              <w:rPr>
                <w:ins w:id="350" w:author="DPNU" w:date="2024-09-13T17:17:00Z" w16du:dateUtc="2024-09-13T20:17:00Z"/>
                <w:sz w:val="20"/>
              </w:rPr>
            </w:pPr>
          </w:p>
          <w:p w14:paraId="193FFD66" w14:textId="3253BE99" w:rsidR="009714A9" w:rsidRPr="00EC254C" w:rsidRDefault="009714A9" w:rsidP="00A167DA">
            <w:pPr>
              <w:pStyle w:val="Prrafodelista"/>
              <w:numPr>
                <w:ilvl w:val="1"/>
                <w:numId w:val="21"/>
              </w:numPr>
              <w:spacing w:line="276" w:lineRule="auto"/>
              <w:ind w:left="1092" w:right="172" w:hanging="425"/>
              <w:jc w:val="both"/>
              <w:rPr>
                <w:ins w:id="351" w:author="DPNU" w:date="2024-09-13T17:17:00Z" w16du:dateUtc="2024-09-13T20:17:00Z"/>
                <w:sz w:val="20"/>
                <w:highlight w:val="yellow"/>
              </w:rPr>
            </w:pPr>
            <w:ins w:id="352" w:author="DPNU" w:date="2024-09-13T17:17:00Z" w16du:dateUtc="2024-09-13T20:17:00Z">
              <w:r w:rsidRPr="00EC254C">
                <w:rPr>
                  <w:sz w:val="20"/>
                  <w:highlight w:val="yellow"/>
                </w:rPr>
                <w:t xml:space="preserve">Planos de obras sobre </w:t>
              </w:r>
            </w:ins>
            <w:r w:rsidRPr="00EC254C">
              <w:rPr>
                <w:sz w:val="20"/>
                <w:highlight w:val="yellow"/>
              </w:rPr>
              <w:t xml:space="preserve">modificaciones </w:t>
            </w:r>
            <w:del w:id="353" w:author="DPNU" w:date="2024-09-13T17:17:00Z" w16du:dateUtc="2024-09-13T20:17:00Z">
              <w:r w:rsidRPr="00EC254C">
                <w:rPr>
                  <w:sz w:val="20"/>
                  <w:highlight w:val="yellow"/>
                </w:rPr>
                <w:delText>de los</w:delText>
              </w:r>
            </w:del>
            <w:ins w:id="354" w:author="DPNU" w:date="2024-09-13T17:17:00Z" w16du:dateUtc="2024-09-13T20:17:00Z">
              <w:r w:rsidRPr="00EC254C">
                <w:rPr>
                  <w:sz w:val="20"/>
                  <w:highlight w:val="yellow"/>
                </w:rPr>
                <w:t>del trazado de canales u otros</w:t>
              </w:r>
            </w:ins>
            <w:r w:rsidRPr="00EC254C">
              <w:rPr>
                <w:sz w:val="20"/>
                <w:highlight w:val="yellow"/>
              </w:rPr>
              <w:t xml:space="preserve"> cursos de agua</w:t>
            </w:r>
            <w:del w:id="355" w:author="DPNU" w:date="2024-09-13T17:17:00Z" w16du:dateUtc="2024-09-13T20:17:00Z">
              <w:r w:rsidRPr="00EC254C">
                <w:rPr>
                  <w:sz w:val="20"/>
                  <w:highlight w:val="yellow"/>
                </w:rPr>
                <w:delText xml:space="preserve"> o</w:delText>
              </w:r>
            </w:del>
            <w:ins w:id="356" w:author="DPNU" w:date="2024-09-13T17:17:00Z" w16du:dateUtc="2024-09-13T20:17:00Z">
              <w:r w:rsidRPr="00EC254C">
                <w:rPr>
                  <w:sz w:val="20"/>
                  <w:highlight w:val="yellow"/>
                </w:rPr>
                <w:t>,</w:t>
              </w:r>
            </w:ins>
            <w:r w:rsidRPr="00EC254C">
              <w:rPr>
                <w:sz w:val="20"/>
                <w:highlight w:val="yellow"/>
              </w:rPr>
              <w:t xml:space="preserve"> de </w:t>
            </w:r>
            <w:del w:id="357" w:author="DPNU" w:date="2024-09-13T17:17:00Z" w16du:dateUtc="2024-09-13T20:17:00Z">
              <w:r w:rsidRPr="00EC254C">
                <w:rPr>
                  <w:sz w:val="20"/>
                  <w:highlight w:val="yellow"/>
                </w:rPr>
                <w:delText xml:space="preserve">las </w:delText>
              </w:r>
            </w:del>
            <w:r w:rsidRPr="00EC254C">
              <w:rPr>
                <w:sz w:val="20"/>
                <w:highlight w:val="yellow"/>
              </w:rPr>
              <w:t>redes de alta tensión</w:t>
            </w:r>
            <w:del w:id="358" w:author="DPNU" w:date="2024-09-13T17:17:00Z" w16du:dateUtc="2024-09-13T20:17:00Z">
              <w:r w:rsidRPr="00EC254C">
                <w:rPr>
                  <w:sz w:val="20"/>
                  <w:highlight w:val="yellow"/>
                </w:rPr>
                <w:delText>, entre</w:delText>
              </w:r>
            </w:del>
            <w:ins w:id="359" w:author="DPNU" w:date="2024-09-13T17:17:00Z" w16du:dateUtc="2024-09-13T20:17:00Z">
              <w:r w:rsidRPr="00EC254C">
                <w:rPr>
                  <w:sz w:val="20"/>
                  <w:highlight w:val="yellow"/>
                </w:rPr>
                <w:t xml:space="preserve"> u</w:t>
              </w:r>
            </w:ins>
            <w:r w:rsidRPr="00EC254C">
              <w:rPr>
                <w:sz w:val="20"/>
                <w:highlight w:val="yellow"/>
              </w:rPr>
              <w:t xml:space="preserve"> otras</w:t>
            </w:r>
            <w:del w:id="360" w:author="DPNU" w:date="2024-09-13T17:17:00Z" w16du:dateUtc="2024-09-13T20:17:00Z">
              <w:r w:rsidRPr="00EC254C">
                <w:rPr>
                  <w:sz w:val="20"/>
                  <w:highlight w:val="yellow"/>
                </w:rPr>
                <w:delText>.</w:delText>
              </w:r>
            </w:del>
            <w:ins w:id="361" w:author="DPNU" w:date="2024-09-13T17:17:00Z" w16du:dateUtc="2024-09-13T20:17:00Z">
              <w:r w:rsidRPr="00EC254C">
                <w:rPr>
                  <w:sz w:val="20"/>
                  <w:highlight w:val="yellow"/>
                </w:rPr>
                <w:t xml:space="preserve"> redes, y Certificados de ejecución de las respectivas obras emitidos por las entidades u organismos competentes.</w:t>
              </w:r>
            </w:ins>
          </w:p>
          <w:p w14:paraId="349F3A13" w14:textId="4D1B42DA" w:rsidR="009714A9" w:rsidRPr="00EC254C" w:rsidRDefault="009714A9" w:rsidP="00A167DA">
            <w:pPr>
              <w:pStyle w:val="Prrafodelista"/>
              <w:numPr>
                <w:ilvl w:val="1"/>
                <w:numId w:val="21"/>
              </w:numPr>
              <w:spacing w:line="276" w:lineRule="auto"/>
              <w:ind w:left="1092" w:right="172" w:hanging="425"/>
              <w:jc w:val="both"/>
              <w:rPr>
                <w:ins w:id="362" w:author="DPNU" w:date="2024-09-13T17:17:00Z" w16du:dateUtc="2024-09-13T20:17:00Z"/>
                <w:sz w:val="20"/>
                <w:highlight w:val="yellow"/>
              </w:rPr>
            </w:pPr>
            <w:ins w:id="363" w:author="DPNU" w:date="2024-09-13T17:17:00Z" w16du:dateUtc="2024-09-13T20:17:00Z">
              <w:r w:rsidRPr="00EC254C">
                <w:rPr>
                  <w:sz w:val="20"/>
                  <w:highlight w:val="yellow"/>
                </w:rPr>
                <w:t>Planos de las obras de mitigación de riesgos y Certificados de ejecución de sus obras emitidos por las entidades u organismos competentes, cuando corresponda.</w:t>
              </w:r>
            </w:ins>
          </w:p>
          <w:p w14:paraId="3A2C65AE" w14:textId="77777777" w:rsidR="009714A9" w:rsidRPr="00C62A49" w:rsidRDefault="009714A9" w:rsidP="00A167DA">
            <w:pPr>
              <w:spacing w:line="276" w:lineRule="auto"/>
              <w:ind w:right="172"/>
              <w:jc w:val="both"/>
              <w:rPr>
                <w:sz w:val="20"/>
              </w:rPr>
            </w:pPr>
          </w:p>
          <w:p w14:paraId="5BD95451" w14:textId="77777777" w:rsidR="009714A9" w:rsidRPr="00C62A49" w:rsidRDefault="009714A9" w:rsidP="00A167DA">
            <w:pPr>
              <w:pStyle w:val="Prrafodelista"/>
              <w:numPr>
                <w:ilvl w:val="0"/>
                <w:numId w:val="25"/>
              </w:numPr>
              <w:spacing w:line="276" w:lineRule="auto"/>
              <w:ind w:left="667" w:right="172" w:hanging="426"/>
              <w:jc w:val="both"/>
              <w:rPr>
                <w:sz w:val="20"/>
              </w:rPr>
            </w:pPr>
            <w:r w:rsidRPr="00EC254C">
              <w:rPr>
                <w:sz w:val="20"/>
                <w:highlight w:val="yellow"/>
              </w:rPr>
              <w:t>Certificado</w:t>
            </w:r>
            <w:r w:rsidRPr="00C62A49">
              <w:rPr>
                <w:sz w:val="20"/>
              </w:rPr>
              <w:t xml:space="preserve"> de ejecución de las plantaciones y obras de ornato, emitido por la Municipalidad respectiva.</w:t>
            </w:r>
          </w:p>
          <w:p w14:paraId="3B849E57" w14:textId="77777777" w:rsidR="009714A9" w:rsidRPr="00C62A49" w:rsidRDefault="009714A9" w:rsidP="00A167DA">
            <w:pPr>
              <w:pStyle w:val="Prrafodelista"/>
              <w:spacing w:line="276" w:lineRule="auto"/>
              <w:ind w:left="667" w:right="172"/>
              <w:jc w:val="both"/>
              <w:rPr>
                <w:sz w:val="20"/>
              </w:rPr>
            </w:pPr>
          </w:p>
          <w:p w14:paraId="69BB38A9" w14:textId="77777777" w:rsidR="009714A9" w:rsidRPr="00C62A49" w:rsidRDefault="009714A9" w:rsidP="00A167DA">
            <w:pPr>
              <w:pStyle w:val="Prrafodelista"/>
              <w:numPr>
                <w:ilvl w:val="0"/>
                <w:numId w:val="25"/>
              </w:numPr>
              <w:spacing w:line="276" w:lineRule="auto"/>
              <w:ind w:left="667" w:right="172" w:hanging="426"/>
              <w:jc w:val="both"/>
              <w:rPr>
                <w:sz w:val="20"/>
              </w:rPr>
            </w:pPr>
            <w:r w:rsidRPr="00EC254C">
              <w:rPr>
                <w:sz w:val="20"/>
                <w:highlight w:val="yellow"/>
              </w:rPr>
              <w:t>En</w:t>
            </w:r>
            <w:r w:rsidRPr="00C62A49">
              <w:rPr>
                <w:sz w:val="20"/>
              </w:rPr>
              <w:t xml:space="preserve"> el caso de proyectos que hayan aprobado un Informe de Mitigación de Impacto Vial, se deberá acompañar la documentación que acredite la ejecución de las medidas contenidas en la resolución que lo aprobó o la boleta bancaria o póliza de seguro que garantice su ejecución, en su caso. Cuando se hayan considerado etapas con mitigaciones parciales, deberá acreditarse la ejecución de la respectiva etapa o la existencia de la boleta bancaria o póliza de seguro que la garantice.</w:t>
            </w:r>
          </w:p>
          <w:p w14:paraId="4E79890E" w14:textId="77777777" w:rsidR="009714A9" w:rsidRPr="00C62A49" w:rsidRDefault="009714A9" w:rsidP="00A167DA">
            <w:pPr>
              <w:rPr>
                <w:sz w:val="20"/>
              </w:rPr>
            </w:pPr>
          </w:p>
          <w:p w14:paraId="278BB9E0" w14:textId="51C3D12B" w:rsidR="009714A9" w:rsidRPr="00C62A49" w:rsidRDefault="009714A9" w:rsidP="00A167DA">
            <w:pPr>
              <w:spacing w:line="276" w:lineRule="auto"/>
              <w:ind w:left="164" w:right="172" w:firstLine="795"/>
              <w:jc w:val="both"/>
              <w:rPr>
                <w:sz w:val="20"/>
              </w:rPr>
            </w:pPr>
            <w:r w:rsidRPr="00C62A49">
              <w:rPr>
                <w:sz w:val="20"/>
              </w:rPr>
              <w:t xml:space="preserve">A la solicitud de recepción definitiva deberá adjuntarse, además, el plano </w:t>
            </w:r>
            <w:del w:id="364" w:author="DPNU" w:date="2024-09-13T17:17:00Z" w16du:dateUtc="2024-09-13T20:17:00Z">
              <w:r w:rsidRPr="00EC254C">
                <w:rPr>
                  <w:sz w:val="20"/>
                  <w:highlight w:val="yellow"/>
                </w:rPr>
                <w:delText xml:space="preserve">de loteo </w:delText>
              </w:r>
            </w:del>
            <w:r w:rsidRPr="00EC254C">
              <w:rPr>
                <w:sz w:val="20"/>
                <w:highlight w:val="yellow"/>
              </w:rPr>
              <w:t xml:space="preserve">definitivo </w:t>
            </w:r>
            <w:ins w:id="365" w:author="DPNU" w:date="2024-09-13T17:17:00Z" w16du:dateUtc="2024-09-13T20:17:00Z">
              <w:r w:rsidRPr="00EC254C">
                <w:rPr>
                  <w:sz w:val="20"/>
                  <w:highlight w:val="yellow"/>
                </w:rPr>
                <w:t>de loteo</w:t>
              </w:r>
              <w:r w:rsidRPr="00C62A49">
                <w:rPr>
                  <w:sz w:val="20"/>
                </w:rPr>
                <w:t xml:space="preserve"> </w:t>
              </w:r>
            </w:ins>
            <w:r w:rsidRPr="00C62A49">
              <w:rPr>
                <w:sz w:val="20"/>
              </w:rPr>
              <w:t>o de la división afecta a utilidad pública</w:t>
            </w:r>
            <w:ins w:id="366" w:author="DPNU" w:date="2024-09-13T17:17:00Z" w16du:dateUtc="2024-09-13T20:17:00Z">
              <w:r w:rsidRPr="00EC254C">
                <w:rPr>
                  <w:sz w:val="20"/>
                  <w:highlight w:val="yellow"/>
                </w:rPr>
                <w:t>, de la urbanización del predio afecto a utilidad pública que se acoge al régimen de Copropiedad Inmobiliaria o de la urbanización voluntaria desvinculada del proceso de división del suelo</w:t>
              </w:r>
            </w:ins>
            <w:r w:rsidRPr="00EC254C">
              <w:rPr>
                <w:sz w:val="20"/>
                <w:highlight w:val="yellow"/>
              </w:rPr>
              <w:t>,</w:t>
            </w:r>
            <w:r w:rsidRPr="00C62A49">
              <w:rPr>
                <w:sz w:val="20"/>
              </w:rPr>
              <w:t xml:space="preserve"> según corresponda, que incluirá todas las modificaciones que se hayan introducido al plano aprobado durante la ejecución de las obras y que incluirá las servidumbres que hayan considerado las obras por recibirse.</w:t>
            </w:r>
            <w:ins w:id="367" w:author="DPNU" w:date="2024-09-13T17:17:00Z" w16du:dateUtc="2024-09-13T20:17:00Z">
              <w:r w:rsidRPr="00C62A49">
                <w:rPr>
                  <w:sz w:val="20"/>
                </w:rPr>
                <w:t xml:space="preserve"> </w:t>
              </w:r>
            </w:ins>
          </w:p>
          <w:p w14:paraId="36668D68" w14:textId="77777777" w:rsidR="009714A9" w:rsidRPr="00C62A49" w:rsidRDefault="009714A9" w:rsidP="00A167DA">
            <w:pPr>
              <w:spacing w:line="276" w:lineRule="auto"/>
              <w:ind w:left="164" w:right="172"/>
              <w:jc w:val="both"/>
              <w:rPr>
                <w:sz w:val="20"/>
              </w:rPr>
            </w:pPr>
          </w:p>
          <w:p w14:paraId="174BB01E" w14:textId="77777777" w:rsidR="009714A9" w:rsidRPr="00C62A49" w:rsidRDefault="009714A9" w:rsidP="00A167DA">
            <w:pPr>
              <w:spacing w:line="276" w:lineRule="auto"/>
              <w:ind w:left="164" w:right="172" w:firstLine="795"/>
              <w:jc w:val="both"/>
              <w:rPr>
                <w:sz w:val="20"/>
              </w:rPr>
            </w:pPr>
            <w:r w:rsidRPr="00C62A49">
              <w:rPr>
                <w:sz w:val="20"/>
              </w:rPr>
              <w:t>En caso de cumplirse los requisitos exigidos se cursará la recepción definitiva solicitada y se levantará un acta firmada por el Director de Obras Municipales, el propietario y el arquitecto.</w:t>
            </w:r>
          </w:p>
          <w:p w14:paraId="4DB02080" w14:textId="77777777" w:rsidR="009714A9" w:rsidRPr="00C62A49" w:rsidRDefault="009714A9" w:rsidP="00A167DA">
            <w:pPr>
              <w:spacing w:line="276" w:lineRule="auto"/>
              <w:ind w:left="164" w:right="172" w:firstLine="795"/>
              <w:jc w:val="both"/>
              <w:rPr>
                <w:sz w:val="20"/>
              </w:rPr>
            </w:pPr>
          </w:p>
          <w:p w14:paraId="78DBB1C7" w14:textId="77777777" w:rsidR="009714A9" w:rsidRPr="00C62A49" w:rsidRDefault="009714A9" w:rsidP="00A167DA">
            <w:pPr>
              <w:spacing w:line="276" w:lineRule="auto"/>
              <w:ind w:left="164" w:right="172" w:firstLine="795"/>
              <w:jc w:val="both"/>
              <w:rPr>
                <w:sz w:val="20"/>
              </w:rPr>
            </w:pPr>
            <w:r w:rsidRPr="00C62A49">
              <w:rPr>
                <w:sz w:val="20"/>
              </w:rPr>
              <w:t>Los plazos dispuestos en el artículo 118 de la Ley General de Urbanismo y Construcciones serán aplicables al caso de las recepciones definitivas parciales o totales.</w:t>
            </w:r>
          </w:p>
          <w:p w14:paraId="1F4012FC" w14:textId="77777777" w:rsidR="009714A9" w:rsidRPr="00C62A49" w:rsidRDefault="009714A9" w:rsidP="00A167DA">
            <w:pPr>
              <w:spacing w:line="276" w:lineRule="auto"/>
              <w:ind w:left="164" w:right="172" w:firstLine="795"/>
              <w:jc w:val="both"/>
              <w:rPr>
                <w:sz w:val="20"/>
              </w:rPr>
            </w:pPr>
          </w:p>
          <w:p w14:paraId="78251267" w14:textId="6C6848D8" w:rsidR="009714A9" w:rsidRPr="00C62A49" w:rsidRDefault="009714A9" w:rsidP="00A167DA">
            <w:pPr>
              <w:spacing w:line="276" w:lineRule="auto"/>
              <w:ind w:left="164" w:right="172" w:firstLine="795"/>
              <w:jc w:val="both"/>
              <w:rPr>
                <w:sz w:val="20"/>
              </w:rPr>
            </w:pPr>
            <w:r w:rsidRPr="00C62A49">
              <w:rPr>
                <w:sz w:val="20"/>
              </w:rPr>
              <w:t xml:space="preserve">Con todo, en los casos contemplados en el numeral 2 del artículo 2.2.4. de esta Ordenanza, cuando el permiso de ejecución de obras de urbanización de los terrenos afectos a utilidad pública, se solicite conjuntamente con el permiso de edificación </w:t>
            </w:r>
            <w:del w:id="368" w:author="DPNU" w:date="2024-09-13T17:17:00Z" w16du:dateUtc="2024-09-13T20:17:00Z">
              <w:r w:rsidRPr="00EC254C">
                <w:rPr>
                  <w:sz w:val="20"/>
                  <w:highlight w:val="yellow"/>
                </w:rPr>
                <w:delText>acogido</w:delText>
              </w:r>
            </w:del>
            <w:ins w:id="369" w:author="DPNU" w:date="2024-09-13T17:17:00Z" w16du:dateUtc="2024-09-13T20:17:00Z">
              <w:r w:rsidRPr="00EC254C">
                <w:rPr>
                  <w:sz w:val="20"/>
                  <w:highlight w:val="yellow"/>
                </w:rPr>
                <w:t>que se acogerá</w:t>
              </w:r>
            </w:ins>
            <w:r w:rsidRPr="00EC254C">
              <w:rPr>
                <w:sz w:val="20"/>
                <w:highlight w:val="yellow"/>
              </w:rPr>
              <w:t xml:space="preserve"> a </w:t>
            </w:r>
            <w:del w:id="370" w:author="DPNU" w:date="2024-09-13T17:17:00Z" w16du:dateUtc="2024-09-13T20:17:00Z">
              <w:r w:rsidRPr="00EC254C">
                <w:rPr>
                  <w:sz w:val="20"/>
                  <w:highlight w:val="yellow"/>
                </w:rPr>
                <w:delText>las disposiciones</w:delText>
              </w:r>
            </w:del>
            <w:ins w:id="371" w:author="DPNU" w:date="2024-09-13T17:17:00Z" w16du:dateUtc="2024-09-13T20:17:00Z">
              <w:r w:rsidRPr="00EC254C">
                <w:rPr>
                  <w:sz w:val="20"/>
                  <w:highlight w:val="yellow"/>
                </w:rPr>
                <w:t>régimen</w:t>
              </w:r>
            </w:ins>
            <w:r w:rsidRPr="00EC254C">
              <w:rPr>
                <w:sz w:val="20"/>
                <w:highlight w:val="yellow"/>
              </w:rPr>
              <w:t xml:space="preserve"> de </w:t>
            </w:r>
            <w:del w:id="372" w:author="DPNU" w:date="2024-09-13T17:17:00Z" w16du:dateUtc="2024-09-13T20:17:00Z">
              <w:r w:rsidRPr="00EC254C">
                <w:rPr>
                  <w:sz w:val="20"/>
                  <w:highlight w:val="yellow"/>
                </w:rPr>
                <w:delText>la Ley N° 19.537</w:delText>
              </w:r>
            </w:del>
            <w:ins w:id="373" w:author="DPNU" w:date="2024-09-13T17:17:00Z" w16du:dateUtc="2024-09-13T20:17:00Z">
              <w:r w:rsidRPr="00EC254C">
                <w:rPr>
                  <w:sz w:val="20"/>
                  <w:highlight w:val="yellow"/>
                </w:rPr>
                <w:t>copropiedad inmobiliaria</w:t>
              </w:r>
            </w:ins>
            <w:r w:rsidRPr="00C62A49">
              <w:rPr>
                <w:sz w:val="20"/>
              </w:rPr>
              <w:t xml:space="preserve">, la </w:t>
            </w:r>
            <w:r w:rsidRPr="00C62A49">
              <w:rPr>
                <w:sz w:val="20"/>
              </w:rPr>
              <w:lastRenderedPageBreak/>
              <w:t>recepción de las obras de urbanización deberá ser requerida en forma previa o conjunta con la solicitud de recepción definitiva de las obras de edificación respectivas.</w:t>
            </w:r>
          </w:p>
          <w:p w14:paraId="413FF6D9" w14:textId="77777777" w:rsidR="009714A9" w:rsidRPr="00C62A49" w:rsidRDefault="009714A9" w:rsidP="00A167DA">
            <w:pPr>
              <w:spacing w:line="276" w:lineRule="auto"/>
              <w:ind w:left="164" w:right="172"/>
              <w:jc w:val="both"/>
              <w:rPr>
                <w:sz w:val="20"/>
              </w:rPr>
            </w:pPr>
          </w:p>
          <w:p w14:paraId="27A2C4A5" w14:textId="7F4C93EF" w:rsidR="009714A9" w:rsidRPr="00C62A49" w:rsidRDefault="009714A9" w:rsidP="00A167DA">
            <w:pPr>
              <w:spacing w:line="276" w:lineRule="auto"/>
              <w:ind w:left="164" w:right="172" w:firstLine="795"/>
              <w:jc w:val="both"/>
              <w:rPr>
                <w:sz w:val="20"/>
              </w:rPr>
            </w:pPr>
            <w:r w:rsidRPr="00C62A49">
              <w:rPr>
                <w:sz w:val="20"/>
              </w:rPr>
              <w:t>Tratándose de la recepción definitiva de proyectos de loteo o de proyectos de loteo con construcción simultánea que deban registrarse en el Registro de Proyectos Inmobiliarios, el Director de Obras Municipales deberá verificar previamente la correspondencia entre los antecedentes que constan en Certificado que acredita ese registro, y en el Certificado de modificación de dicho registro cuando proceda, y los mismos antecedentes señalados en el permiso de loteo y en la solicitud de recepción definitiva. Cuando no se adjunte dicho Certificado o no haya correspondencia, la solicitud de recepción será rechazada, emitiendo el respectivo comprobante de rechazo timbrado y fechado en el que se precise la causal en que se funda este rechazo.</w:t>
            </w:r>
          </w:p>
          <w:p w14:paraId="50389BCB" w14:textId="17A806F3" w:rsidR="009714A9" w:rsidRPr="00C62A49" w:rsidRDefault="009714A9" w:rsidP="00A167DA">
            <w:pPr>
              <w:ind w:right="127"/>
              <w:rPr>
                <w:rFonts w:cstheme="minorHAnsi"/>
                <w:color w:val="2F5496" w:themeColor="accent5" w:themeShade="BF"/>
                <w:sz w:val="20"/>
                <w:szCs w:val="20"/>
              </w:rPr>
            </w:pPr>
          </w:p>
        </w:tc>
        <w:tc>
          <w:tcPr>
            <w:tcW w:w="1250" w:type="pct"/>
          </w:tcPr>
          <w:p w14:paraId="26BD9EA1" w14:textId="77777777" w:rsidR="009714A9" w:rsidRPr="004E04FE" w:rsidRDefault="009714A9" w:rsidP="00A167DA">
            <w:pPr>
              <w:ind w:right="127"/>
              <w:rPr>
                <w:rFonts w:cstheme="minorHAnsi"/>
                <w:bCs/>
                <w:sz w:val="20"/>
                <w:szCs w:val="20"/>
              </w:rPr>
            </w:pPr>
          </w:p>
        </w:tc>
        <w:tc>
          <w:tcPr>
            <w:tcW w:w="1250" w:type="pct"/>
          </w:tcPr>
          <w:p w14:paraId="52ED0E9C" w14:textId="77777777" w:rsidR="009714A9" w:rsidRPr="004E04FE" w:rsidRDefault="009714A9" w:rsidP="00A167DA">
            <w:pPr>
              <w:ind w:right="127"/>
              <w:rPr>
                <w:rFonts w:cstheme="minorHAnsi"/>
                <w:bCs/>
                <w:sz w:val="20"/>
                <w:szCs w:val="20"/>
              </w:rPr>
            </w:pPr>
          </w:p>
        </w:tc>
      </w:tr>
      <w:tr w:rsidR="009714A9" w:rsidRPr="00536FF3" w14:paraId="14B804C5" w14:textId="3611C9D1" w:rsidTr="000C48A6">
        <w:trPr>
          <w:trHeight w:val="290"/>
          <w:jc w:val="center"/>
        </w:trPr>
        <w:tc>
          <w:tcPr>
            <w:tcW w:w="1250" w:type="pct"/>
            <w:vAlign w:val="center"/>
          </w:tcPr>
          <w:p w14:paraId="2C888413" w14:textId="77777777" w:rsidR="009714A9" w:rsidRDefault="009714A9" w:rsidP="00A167DA">
            <w:pPr>
              <w:jc w:val="both"/>
              <w:rPr>
                <w:sz w:val="20"/>
              </w:rPr>
            </w:pPr>
          </w:p>
          <w:p w14:paraId="6CA16B05" w14:textId="77AF5C53" w:rsidR="009714A9" w:rsidRPr="00DF49D2" w:rsidRDefault="009714A9" w:rsidP="00A167DA">
            <w:pPr>
              <w:jc w:val="both"/>
              <w:rPr>
                <w:sz w:val="20"/>
              </w:rPr>
            </w:pPr>
            <w:r w:rsidRPr="00D70961">
              <w:rPr>
                <w:rFonts w:cstheme="minorHAnsi"/>
                <w:b/>
                <w:color w:val="000000"/>
                <w:sz w:val="20"/>
                <w:szCs w:val="20"/>
              </w:rPr>
              <w:t>Artículo 3.4.3.</w:t>
            </w:r>
            <w:r>
              <w:rPr>
                <w:rFonts w:cstheme="minorHAnsi"/>
                <w:b/>
                <w:color w:val="000000"/>
                <w:sz w:val="20"/>
                <w:szCs w:val="20"/>
              </w:rPr>
              <w:t xml:space="preserve"> </w:t>
            </w:r>
            <w:r w:rsidRPr="00DF49D2">
              <w:rPr>
                <w:sz w:val="20"/>
              </w:rPr>
              <w:t>Se entenderá por recibido un loteo, cuando el Director de Obras Municipales emita el correspondiente certificado de recepción definitiva de las obras de urbanización. Lo anterior será igualmente aplicable a los demás casos contemplados en el artículo 2.2.4. de esta Ordenanza.</w:t>
            </w:r>
          </w:p>
          <w:p w14:paraId="1A19E1D7" w14:textId="77777777" w:rsidR="009714A9" w:rsidRDefault="009714A9" w:rsidP="00A167DA">
            <w:pPr>
              <w:jc w:val="both"/>
              <w:rPr>
                <w:sz w:val="20"/>
              </w:rPr>
            </w:pPr>
          </w:p>
          <w:p w14:paraId="686DF032" w14:textId="77777777" w:rsidR="009714A9" w:rsidRDefault="009714A9" w:rsidP="00A167DA">
            <w:pPr>
              <w:jc w:val="both"/>
              <w:rPr>
                <w:sz w:val="20"/>
              </w:rPr>
            </w:pPr>
          </w:p>
          <w:p w14:paraId="0793A145" w14:textId="5CC203D5" w:rsidR="009714A9" w:rsidRPr="00DF49D2" w:rsidRDefault="009714A9" w:rsidP="00A167DA">
            <w:pPr>
              <w:ind w:firstLine="873"/>
              <w:jc w:val="both"/>
              <w:rPr>
                <w:sz w:val="20"/>
              </w:rPr>
            </w:pPr>
            <w:r w:rsidRPr="00DF49D2">
              <w:rPr>
                <w:sz w:val="20"/>
              </w:rPr>
              <w:t>Tratándose de loteos, dicho certificado deberá señalar los deslindes y superficie del predio cedido para equipamiento conforme al artículo 70 de la Ley General de Urbanismo y Construcciones, el número de rol de avalúo asignado en el certificado de preasignación de roles del Servicio de Impuestos Internos correspondiente, número y fojas de inscripción del título anterior y dejar constancia que dichos terrenos se encuentran libres de prohibiciones, hipotecas y gravámenes, de deudas tributarias y de deudas de los servicios básicos que correspondan, haciendo mención a los certificados que acreditan dichos hechos.</w:t>
            </w:r>
          </w:p>
          <w:p w14:paraId="5B40B95A" w14:textId="77777777" w:rsidR="009714A9" w:rsidRDefault="009714A9" w:rsidP="00A167DA">
            <w:pPr>
              <w:jc w:val="both"/>
              <w:rPr>
                <w:sz w:val="20"/>
              </w:rPr>
            </w:pPr>
          </w:p>
          <w:p w14:paraId="459E90AF" w14:textId="396E65B6" w:rsidR="009714A9" w:rsidRPr="00DF49D2" w:rsidRDefault="009714A9" w:rsidP="00A167DA">
            <w:pPr>
              <w:ind w:firstLine="873"/>
              <w:jc w:val="both"/>
              <w:rPr>
                <w:sz w:val="20"/>
              </w:rPr>
            </w:pPr>
            <w:r w:rsidRPr="00DF49D2">
              <w:rPr>
                <w:sz w:val="20"/>
              </w:rPr>
              <w:t>En caso de recepción parcial, el Director de Obras Municipales emitirá un certificado de recepción definitiva parcial de las obras efectivamente ejecutadas. Con todo, los terrenos destinados a equipamiento no podrán constituir, aisladamente, la última de las recepciones parciales.</w:t>
            </w:r>
          </w:p>
          <w:p w14:paraId="3DDD499B" w14:textId="77777777" w:rsidR="009714A9" w:rsidRDefault="009714A9" w:rsidP="00A167DA">
            <w:pPr>
              <w:ind w:firstLine="873"/>
              <w:jc w:val="both"/>
              <w:rPr>
                <w:sz w:val="20"/>
              </w:rPr>
            </w:pPr>
          </w:p>
          <w:p w14:paraId="3D876050" w14:textId="73E546E2" w:rsidR="009714A9" w:rsidRPr="00D02588" w:rsidRDefault="009714A9" w:rsidP="00A167DA">
            <w:pPr>
              <w:ind w:firstLine="873"/>
              <w:jc w:val="both"/>
              <w:rPr>
                <w:sz w:val="20"/>
              </w:rPr>
            </w:pPr>
            <w:r w:rsidRPr="00DF49D2">
              <w:rPr>
                <w:sz w:val="20"/>
              </w:rPr>
              <w:t xml:space="preserve">Si la ejecución de las obras de urbanización hubiere sido garantizada, el Director de Obras Municipales postergará la emisión del certificado de recepción hasta su ejecución y entretanto emitirá un certificado de urbanización garantizada. Junto con la emisión de cualquiera de los certificados aludidos, el Director de Obras Municipales estampará, en el plano de loteo aprobado o en el plano de división del predio afecto a </w:t>
            </w:r>
            <w:r w:rsidRPr="00DF49D2">
              <w:rPr>
                <w:sz w:val="20"/>
              </w:rPr>
              <w:lastRenderedPageBreak/>
              <w:t>utilidad pública aprobado, su autorización expresa para transferir el dominio de los lotes resultantes.</w:t>
            </w:r>
          </w:p>
        </w:tc>
        <w:tc>
          <w:tcPr>
            <w:tcW w:w="1250" w:type="pct"/>
            <w:vAlign w:val="center"/>
          </w:tcPr>
          <w:p w14:paraId="0F06860B" w14:textId="77777777" w:rsidR="009714A9" w:rsidRPr="00C62A49" w:rsidRDefault="009714A9" w:rsidP="00A167DA">
            <w:pPr>
              <w:jc w:val="both"/>
              <w:rPr>
                <w:sz w:val="20"/>
              </w:rPr>
            </w:pPr>
          </w:p>
          <w:p w14:paraId="08511470" w14:textId="2FD74171" w:rsidR="009714A9" w:rsidRPr="00C62A49" w:rsidRDefault="009714A9" w:rsidP="00A167DA">
            <w:pPr>
              <w:jc w:val="both"/>
              <w:rPr>
                <w:sz w:val="20"/>
              </w:rPr>
            </w:pPr>
            <w:r w:rsidRPr="00C62A49">
              <w:rPr>
                <w:rFonts w:cstheme="minorHAnsi"/>
                <w:b/>
                <w:color w:val="000000"/>
                <w:sz w:val="20"/>
                <w:szCs w:val="20"/>
              </w:rPr>
              <w:t xml:space="preserve">Artículo 3.4.3. </w:t>
            </w:r>
            <w:r w:rsidRPr="00C62A49">
              <w:rPr>
                <w:sz w:val="20"/>
              </w:rPr>
              <w:t xml:space="preserve">Se entenderá por recibido un loteo, cuando el Director de Obras Municipales emita el correspondiente certificado de recepción definitiva de las obras de urbanización. Lo anterior será igualmente aplicable a los demás casos contemplados en el artículo 2.2.4. </w:t>
            </w:r>
            <w:ins w:id="374" w:author="DPNU" w:date="2024-09-13T17:17:00Z" w16du:dateUtc="2024-09-13T20:17:00Z">
              <w:r w:rsidRPr="00EC254C">
                <w:rPr>
                  <w:sz w:val="20"/>
                  <w:highlight w:val="yellow"/>
                </w:rPr>
                <w:t>y el artículo 2.2.4. Bis</w:t>
              </w:r>
            </w:ins>
            <w:ins w:id="375" w:author="DPNU" w:date="2024-09-30T16:54:00Z" w16du:dateUtc="2024-09-30T19:54:00Z">
              <w:r>
                <w:rPr>
                  <w:sz w:val="20"/>
                </w:rPr>
                <w:t>.</w:t>
              </w:r>
            </w:ins>
            <w:ins w:id="376" w:author="DPNU" w:date="2024-09-13T17:17:00Z" w16du:dateUtc="2024-09-13T20:17:00Z">
              <w:r w:rsidRPr="00C62A49">
                <w:rPr>
                  <w:sz w:val="20"/>
                </w:rPr>
                <w:t xml:space="preserve"> </w:t>
              </w:r>
            </w:ins>
            <w:r w:rsidRPr="00C62A49">
              <w:rPr>
                <w:sz w:val="20"/>
              </w:rPr>
              <w:t>de esta Ordenanza.</w:t>
            </w:r>
          </w:p>
          <w:p w14:paraId="2989C842" w14:textId="77777777" w:rsidR="009714A9" w:rsidRPr="00C62A49" w:rsidRDefault="009714A9" w:rsidP="00A167DA">
            <w:pPr>
              <w:jc w:val="both"/>
              <w:rPr>
                <w:sz w:val="20"/>
              </w:rPr>
            </w:pPr>
          </w:p>
          <w:p w14:paraId="25D44EF7" w14:textId="75B0BA34" w:rsidR="009714A9" w:rsidRPr="00C62A49" w:rsidRDefault="009714A9" w:rsidP="00A167DA">
            <w:pPr>
              <w:ind w:firstLine="959"/>
              <w:jc w:val="both"/>
              <w:rPr>
                <w:sz w:val="20"/>
              </w:rPr>
            </w:pPr>
            <w:r w:rsidRPr="00C62A49">
              <w:rPr>
                <w:sz w:val="20"/>
              </w:rPr>
              <w:t>Tratándose de loteos, dicho certificado deberá señalar los deslindes y superficie del predio cedido para equipamiento conforme al artículo 70 de la Ley General de Urbanismo y Construcciones, el número de rol de avalúo asignado en el certificado de preasignación de roles del Servicio de Impuestos Internos correspondiente, número y fojas de inscripción del título anterior y dejar constancia que dichos terrenos se encuentran libres de prohibiciones, hipotecas y gravámenes, de deudas tributarias y de deudas de los servicios básicos que correspondan, haciendo mención a los certificados que acreditan dichos hechos.</w:t>
            </w:r>
          </w:p>
          <w:p w14:paraId="5CE61C0A" w14:textId="77777777" w:rsidR="009714A9" w:rsidRPr="00C62A49" w:rsidRDefault="009714A9" w:rsidP="00A167DA">
            <w:pPr>
              <w:jc w:val="both"/>
              <w:rPr>
                <w:sz w:val="20"/>
              </w:rPr>
            </w:pPr>
          </w:p>
          <w:p w14:paraId="5876DD50" w14:textId="77777777" w:rsidR="009714A9" w:rsidRPr="00C62A49" w:rsidRDefault="009714A9" w:rsidP="00A167DA">
            <w:pPr>
              <w:ind w:firstLine="959"/>
              <w:jc w:val="both"/>
              <w:rPr>
                <w:sz w:val="20"/>
              </w:rPr>
            </w:pPr>
            <w:r w:rsidRPr="00C62A49">
              <w:rPr>
                <w:sz w:val="20"/>
              </w:rPr>
              <w:t>En caso de recepción parcial, el Director de Obras Municipales emitirá un certificado de recepción definitiva parcial de las obras efectivamente ejecutadas. Con todo, los terrenos destinados a equipamiento no podrán constituir, aisladamente, la última de las recepciones parciales.</w:t>
            </w:r>
          </w:p>
          <w:p w14:paraId="3EBDDB45" w14:textId="77777777" w:rsidR="009714A9" w:rsidRPr="00C62A49" w:rsidRDefault="009714A9" w:rsidP="00A167DA">
            <w:pPr>
              <w:ind w:firstLine="959"/>
              <w:jc w:val="both"/>
              <w:rPr>
                <w:sz w:val="20"/>
              </w:rPr>
            </w:pPr>
          </w:p>
          <w:p w14:paraId="0BEF9C94" w14:textId="77777777" w:rsidR="009714A9" w:rsidRPr="00C62A49" w:rsidRDefault="009714A9" w:rsidP="00A167DA">
            <w:pPr>
              <w:ind w:firstLine="959"/>
              <w:jc w:val="both"/>
              <w:rPr>
                <w:ins w:id="377" w:author="DPNU" w:date="2024-09-13T17:17:00Z" w16du:dateUtc="2024-09-13T20:17:00Z"/>
                <w:sz w:val="20"/>
              </w:rPr>
            </w:pPr>
            <w:r w:rsidRPr="00C62A49">
              <w:rPr>
                <w:sz w:val="20"/>
              </w:rPr>
              <w:t xml:space="preserve">Si la ejecución de las obras de urbanización hubiere sido garantizada, el Director de Obras Municipales postergará la emisión del certificado de recepción hasta su ejecución y entretanto emitirá un certificado de urbanización garantizada. Junto con la emisión de cualquiera de los certificados aludidos, el Director de Obras Municipales estampará, en el plano de loteo aprobado o en el plano de división del predio afecto a </w:t>
            </w:r>
            <w:r w:rsidRPr="00C62A49">
              <w:rPr>
                <w:sz w:val="20"/>
              </w:rPr>
              <w:lastRenderedPageBreak/>
              <w:t>utilidad pública aprobado, su autorización expresa para transferir el dominio de los lotes resultantes.</w:t>
            </w:r>
          </w:p>
          <w:p w14:paraId="0D86A2AD" w14:textId="19467331" w:rsidR="009714A9" w:rsidRPr="00C62A49" w:rsidRDefault="009714A9" w:rsidP="00A167DA">
            <w:pPr>
              <w:jc w:val="both"/>
              <w:rPr>
                <w:sz w:val="20"/>
              </w:rPr>
            </w:pPr>
          </w:p>
        </w:tc>
        <w:tc>
          <w:tcPr>
            <w:tcW w:w="1250" w:type="pct"/>
          </w:tcPr>
          <w:p w14:paraId="011B7083" w14:textId="77777777" w:rsidR="009714A9" w:rsidRPr="004E04FE" w:rsidRDefault="009714A9" w:rsidP="00A167DA">
            <w:pPr>
              <w:ind w:right="127"/>
              <w:rPr>
                <w:rFonts w:cstheme="minorHAnsi"/>
                <w:bCs/>
                <w:sz w:val="20"/>
                <w:szCs w:val="20"/>
              </w:rPr>
            </w:pPr>
          </w:p>
        </w:tc>
        <w:tc>
          <w:tcPr>
            <w:tcW w:w="1250" w:type="pct"/>
          </w:tcPr>
          <w:p w14:paraId="68C609FC" w14:textId="77777777" w:rsidR="009714A9" w:rsidRPr="004E04FE" w:rsidRDefault="009714A9" w:rsidP="00A167DA">
            <w:pPr>
              <w:ind w:right="127"/>
              <w:rPr>
                <w:rFonts w:cstheme="minorHAnsi"/>
                <w:bCs/>
                <w:sz w:val="20"/>
                <w:szCs w:val="20"/>
              </w:rPr>
            </w:pPr>
          </w:p>
        </w:tc>
      </w:tr>
    </w:tbl>
    <w:p w14:paraId="26CAD2E4" w14:textId="226DD833" w:rsidR="003F6D62" w:rsidRPr="003F6D62" w:rsidRDefault="003F6D62" w:rsidP="00DA7787"/>
    <w:sectPr w:rsidR="003F6D62" w:rsidRPr="003F6D62" w:rsidSect="009270C7">
      <w:headerReference w:type="default" r:id="rId8"/>
      <w:footerReference w:type="default" r:id="rId9"/>
      <w:headerReference w:type="first" r:id="rId10"/>
      <w:pgSz w:w="24477" w:h="15842" w:orient="landscape" w:code="3"/>
      <w:pgMar w:top="1418" w:right="1588" w:bottom="1418" w:left="158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3A2F85" w14:textId="77777777" w:rsidR="009366F9" w:rsidRDefault="009366F9" w:rsidP="0020013C">
      <w:pPr>
        <w:spacing w:after="0" w:line="240" w:lineRule="auto"/>
      </w:pPr>
      <w:r>
        <w:separator/>
      </w:r>
    </w:p>
  </w:endnote>
  <w:endnote w:type="continuationSeparator" w:id="0">
    <w:p w14:paraId="21BEBDC9" w14:textId="77777777" w:rsidR="009366F9" w:rsidRDefault="009366F9" w:rsidP="0020013C">
      <w:pPr>
        <w:spacing w:after="0" w:line="240" w:lineRule="auto"/>
      </w:pPr>
      <w:r>
        <w:continuationSeparator/>
      </w:r>
    </w:p>
  </w:endnote>
  <w:endnote w:type="continuationNotice" w:id="1">
    <w:p w14:paraId="2D444DD6" w14:textId="77777777" w:rsidR="009366F9" w:rsidRDefault="009366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7107920"/>
      <w:docPartObj>
        <w:docPartGallery w:val="Page Numbers (Bottom of Page)"/>
        <w:docPartUnique/>
      </w:docPartObj>
    </w:sdtPr>
    <w:sdtContent>
      <w:p w14:paraId="2CFD4677" w14:textId="0D2D190D" w:rsidR="00B20F2B" w:rsidRDefault="00B20F2B" w:rsidP="0020013C">
        <w:pPr>
          <w:pStyle w:val="Piedepgina"/>
          <w:tabs>
            <w:tab w:val="clear" w:pos="4419"/>
            <w:tab w:val="clear" w:pos="8838"/>
            <w:tab w:val="left" w:pos="0"/>
            <w:tab w:val="right" w:pos="12049"/>
          </w:tabs>
          <w:jc w:val="both"/>
        </w:pPr>
        <w:r>
          <w:t>División de Desarrollo Urbano – Departamento de Planificación y Normas Urbanas</w:t>
        </w:r>
        <w:r>
          <w:tab/>
        </w:r>
        <w:r>
          <w:tab/>
        </w:r>
        <w:r>
          <w:fldChar w:fldCharType="begin"/>
        </w:r>
        <w:r>
          <w:instrText>PAGE   \* MERGEFORMAT</w:instrText>
        </w:r>
        <w:r>
          <w:fldChar w:fldCharType="separate"/>
        </w:r>
        <w:r w:rsidR="00B77083" w:rsidRPr="00B77083">
          <w:rPr>
            <w:noProof/>
            <w:lang w:val="es-ES"/>
          </w:rPr>
          <w:t>20</w:t>
        </w:r>
        <w:r>
          <w:fldChar w:fldCharType="end"/>
        </w:r>
      </w:p>
    </w:sdtContent>
  </w:sdt>
  <w:p w14:paraId="0B84FB48" w14:textId="77777777" w:rsidR="00B20F2B" w:rsidRDefault="00B20F2B" w:rsidP="0020013C">
    <w:pPr>
      <w:pStyle w:val="Piedepgina"/>
      <w:tabs>
        <w:tab w:val="clear" w:pos="4419"/>
        <w:tab w:val="clear" w:pos="8838"/>
        <w:tab w:val="right" w:pos="113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FDE9F0" w14:textId="77777777" w:rsidR="009366F9" w:rsidRDefault="009366F9" w:rsidP="0020013C">
      <w:pPr>
        <w:spacing w:after="0" w:line="240" w:lineRule="auto"/>
      </w:pPr>
      <w:r>
        <w:separator/>
      </w:r>
    </w:p>
  </w:footnote>
  <w:footnote w:type="continuationSeparator" w:id="0">
    <w:p w14:paraId="3608D50C" w14:textId="77777777" w:rsidR="009366F9" w:rsidRDefault="009366F9" w:rsidP="0020013C">
      <w:pPr>
        <w:spacing w:after="0" w:line="240" w:lineRule="auto"/>
      </w:pPr>
      <w:r>
        <w:continuationSeparator/>
      </w:r>
    </w:p>
  </w:footnote>
  <w:footnote w:type="continuationNotice" w:id="1">
    <w:p w14:paraId="7701DACD" w14:textId="77777777" w:rsidR="009366F9" w:rsidRDefault="009366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31E62" w14:textId="77777777" w:rsidR="00B20F2B" w:rsidRDefault="00B20F2B">
    <w:pPr>
      <w:pStyle w:val="Encabezado"/>
    </w:pPr>
  </w:p>
  <w:p w14:paraId="44915BA9" w14:textId="77777777" w:rsidR="00B20F2B" w:rsidRDefault="00B20F2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01D51" w14:textId="77777777" w:rsidR="00B20F2B" w:rsidRDefault="00B20F2B" w:rsidP="0020013C">
    <w:pPr>
      <w:pStyle w:val="Encabezado"/>
      <w:ind w:firstLine="708"/>
    </w:pPr>
    <w:r w:rsidRPr="000E1104">
      <w:rPr>
        <w:noProof/>
        <w:lang w:eastAsia="es-CL"/>
      </w:rPr>
      <w:drawing>
        <wp:anchor distT="0" distB="0" distL="114300" distR="114300" simplePos="0" relativeHeight="251658240" behindDoc="1" locked="0" layoutInCell="1" allowOverlap="1" wp14:anchorId="110817BD" wp14:editId="7E83633B">
          <wp:simplePos x="0" y="0"/>
          <wp:positionH relativeFrom="margin">
            <wp:align>left</wp:align>
          </wp:positionH>
          <wp:positionV relativeFrom="paragraph">
            <wp:posOffset>-96269</wp:posOffset>
          </wp:positionV>
          <wp:extent cx="1028700" cy="962025"/>
          <wp:effectExtent l="0" t="0" r="0" b="9525"/>
          <wp:wrapThrough wrapText="bothSides">
            <wp:wrapPolygon edited="0">
              <wp:start x="0" y="0"/>
              <wp:lineTo x="0" y="21386"/>
              <wp:lineTo x="21200" y="21386"/>
              <wp:lineTo x="21200" y="0"/>
              <wp:lineTo x="0" y="0"/>
            </wp:wrapPolygon>
          </wp:wrapThrough>
          <wp:docPr id="2" name="Imagen 3" descr="vivienda-y-urbanis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vivienda-y-urbanismo"/>
                  <pic:cNvPicPr>
                    <a:picLocks noChangeAspect="1" noChangeArrowheads="1"/>
                  </pic:cNvPicPr>
                </pic:nvPicPr>
                <pic:blipFill>
                  <a:blip r:embed="rId1" cstate="print"/>
                  <a:srcRect/>
                  <a:stretch>
                    <a:fillRect/>
                  </a:stretch>
                </pic:blipFill>
                <pic:spPr bwMode="auto">
                  <a:xfrm>
                    <a:off x="0" y="0"/>
                    <a:ext cx="1028700" cy="9620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D21DC"/>
    <w:multiLevelType w:val="hybridMultilevel"/>
    <w:tmpl w:val="745447D2"/>
    <w:lvl w:ilvl="0" w:tplc="FFFFFFFF">
      <w:start w:val="1"/>
      <w:numFmt w:val="decimal"/>
      <w:lvlText w:val="%1."/>
      <w:lvlJc w:val="left"/>
      <w:pPr>
        <w:ind w:left="884" w:hanging="360"/>
      </w:pPr>
      <w:rPr>
        <w:rFonts w:hint="default"/>
        <w:color w:val="auto"/>
        <w:sz w:val="20"/>
      </w:rPr>
    </w:lvl>
    <w:lvl w:ilvl="1" w:tplc="FFFFFFFF" w:tentative="1">
      <w:start w:val="1"/>
      <w:numFmt w:val="lowerLetter"/>
      <w:lvlText w:val="%2."/>
      <w:lvlJc w:val="left"/>
      <w:pPr>
        <w:ind w:left="1604" w:hanging="360"/>
      </w:pPr>
    </w:lvl>
    <w:lvl w:ilvl="2" w:tplc="FFFFFFFF" w:tentative="1">
      <w:start w:val="1"/>
      <w:numFmt w:val="lowerRoman"/>
      <w:lvlText w:val="%3."/>
      <w:lvlJc w:val="right"/>
      <w:pPr>
        <w:ind w:left="2324" w:hanging="180"/>
      </w:pPr>
    </w:lvl>
    <w:lvl w:ilvl="3" w:tplc="FFFFFFFF" w:tentative="1">
      <w:start w:val="1"/>
      <w:numFmt w:val="decimal"/>
      <w:lvlText w:val="%4."/>
      <w:lvlJc w:val="left"/>
      <w:pPr>
        <w:ind w:left="3044" w:hanging="360"/>
      </w:pPr>
    </w:lvl>
    <w:lvl w:ilvl="4" w:tplc="FFFFFFFF" w:tentative="1">
      <w:start w:val="1"/>
      <w:numFmt w:val="lowerLetter"/>
      <w:lvlText w:val="%5."/>
      <w:lvlJc w:val="left"/>
      <w:pPr>
        <w:ind w:left="3764" w:hanging="360"/>
      </w:pPr>
    </w:lvl>
    <w:lvl w:ilvl="5" w:tplc="FFFFFFFF" w:tentative="1">
      <w:start w:val="1"/>
      <w:numFmt w:val="lowerRoman"/>
      <w:lvlText w:val="%6."/>
      <w:lvlJc w:val="right"/>
      <w:pPr>
        <w:ind w:left="4484" w:hanging="180"/>
      </w:pPr>
    </w:lvl>
    <w:lvl w:ilvl="6" w:tplc="FFFFFFFF" w:tentative="1">
      <w:start w:val="1"/>
      <w:numFmt w:val="decimal"/>
      <w:lvlText w:val="%7."/>
      <w:lvlJc w:val="left"/>
      <w:pPr>
        <w:ind w:left="5204" w:hanging="360"/>
      </w:pPr>
    </w:lvl>
    <w:lvl w:ilvl="7" w:tplc="FFFFFFFF" w:tentative="1">
      <w:start w:val="1"/>
      <w:numFmt w:val="lowerLetter"/>
      <w:lvlText w:val="%8."/>
      <w:lvlJc w:val="left"/>
      <w:pPr>
        <w:ind w:left="5924" w:hanging="360"/>
      </w:pPr>
    </w:lvl>
    <w:lvl w:ilvl="8" w:tplc="FFFFFFFF" w:tentative="1">
      <w:start w:val="1"/>
      <w:numFmt w:val="lowerRoman"/>
      <w:lvlText w:val="%9."/>
      <w:lvlJc w:val="right"/>
      <w:pPr>
        <w:ind w:left="6644" w:hanging="180"/>
      </w:pPr>
    </w:lvl>
  </w:abstractNum>
  <w:abstractNum w:abstractNumId="1" w15:restartNumberingAfterBreak="0">
    <w:nsid w:val="01507E70"/>
    <w:multiLevelType w:val="hybridMultilevel"/>
    <w:tmpl w:val="DBAE52E8"/>
    <w:lvl w:ilvl="0" w:tplc="4446930E">
      <w:start w:val="1"/>
      <w:numFmt w:val="decimal"/>
      <w:lvlText w:val="%1."/>
      <w:lvlJc w:val="left"/>
      <w:pPr>
        <w:ind w:left="884" w:hanging="360"/>
      </w:pPr>
      <w:rPr>
        <w:rFonts w:hint="default"/>
        <w:sz w:val="20"/>
      </w:rPr>
    </w:lvl>
    <w:lvl w:ilvl="1" w:tplc="340A0019" w:tentative="1">
      <w:start w:val="1"/>
      <w:numFmt w:val="lowerLetter"/>
      <w:lvlText w:val="%2."/>
      <w:lvlJc w:val="left"/>
      <w:pPr>
        <w:ind w:left="1604" w:hanging="360"/>
      </w:pPr>
    </w:lvl>
    <w:lvl w:ilvl="2" w:tplc="340A001B" w:tentative="1">
      <w:start w:val="1"/>
      <w:numFmt w:val="lowerRoman"/>
      <w:lvlText w:val="%3."/>
      <w:lvlJc w:val="right"/>
      <w:pPr>
        <w:ind w:left="2324" w:hanging="180"/>
      </w:pPr>
    </w:lvl>
    <w:lvl w:ilvl="3" w:tplc="340A000F" w:tentative="1">
      <w:start w:val="1"/>
      <w:numFmt w:val="decimal"/>
      <w:lvlText w:val="%4."/>
      <w:lvlJc w:val="left"/>
      <w:pPr>
        <w:ind w:left="3044" w:hanging="360"/>
      </w:pPr>
    </w:lvl>
    <w:lvl w:ilvl="4" w:tplc="340A0019" w:tentative="1">
      <w:start w:val="1"/>
      <w:numFmt w:val="lowerLetter"/>
      <w:lvlText w:val="%5."/>
      <w:lvlJc w:val="left"/>
      <w:pPr>
        <w:ind w:left="3764" w:hanging="360"/>
      </w:pPr>
    </w:lvl>
    <w:lvl w:ilvl="5" w:tplc="340A001B" w:tentative="1">
      <w:start w:val="1"/>
      <w:numFmt w:val="lowerRoman"/>
      <w:lvlText w:val="%6."/>
      <w:lvlJc w:val="right"/>
      <w:pPr>
        <w:ind w:left="4484" w:hanging="180"/>
      </w:pPr>
    </w:lvl>
    <w:lvl w:ilvl="6" w:tplc="340A000F" w:tentative="1">
      <w:start w:val="1"/>
      <w:numFmt w:val="decimal"/>
      <w:lvlText w:val="%7."/>
      <w:lvlJc w:val="left"/>
      <w:pPr>
        <w:ind w:left="5204" w:hanging="360"/>
      </w:pPr>
    </w:lvl>
    <w:lvl w:ilvl="7" w:tplc="340A0019" w:tentative="1">
      <w:start w:val="1"/>
      <w:numFmt w:val="lowerLetter"/>
      <w:lvlText w:val="%8."/>
      <w:lvlJc w:val="left"/>
      <w:pPr>
        <w:ind w:left="5924" w:hanging="360"/>
      </w:pPr>
    </w:lvl>
    <w:lvl w:ilvl="8" w:tplc="340A001B" w:tentative="1">
      <w:start w:val="1"/>
      <w:numFmt w:val="lowerRoman"/>
      <w:lvlText w:val="%9."/>
      <w:lvlJc w:val="right"/>
      <w:pPr>
        <w:ind w:left="6644" w:hanging="180"/>
      </w:pPr>
    </w:lvl>
  </w:abstractNum>
  <w:abstractNum w:abstractNumId="2" w15:restartNumberingAfterBreak="0">
    <w:nsid w:val="015E30B8"/>
    <w:multiLevelType w:val="hybridMultilevel"/>
    <w:tmpl w:val="7B7A884A"/>
    <w:lvl w:ilvl="0" w:tplc="4446930E">
      <w:start w:val="1"/>
      <w:numFmt w:val="decimal"/>
      <w:lvlText w:val="%1."/>
      <w:lvlJc w:val="left"/>
      <w:pPr>
        <w:ind w:left="884" w:hanging="360"/>
      </w:pPr>
      <w:rPr>
        <w:rFonts w:hint="default"/>
        <w:sz w:val="20"/>
      </w:rPr>
    </w:lvl>
    <w:lvl w:ilvl="1" w:tplc="340A0019" w:tentative="1">
      <w:start w:val="1"/>
      <w:numFmt w:val="lowerLetter"/>
      <w:lvlText w:val="%2."/>
      <w:lvlJc w:val="left"/>
      <w:pPr>
        <w:ind w:left="1604" w:hanging="360"/>
      </w:pPr>
    </w:lvl>
    <w:lvl w:ilvl="2" w:tplc="340A001B" w:tentative="1">
      <w:start w:val="1"/>
      <w:numFmt w:val="lowerRoman"/>
      <w:lvlText w:val="%3."/>
      <w:lvlJc w:val="right"/>
      <w:pPr>
        <w:ind w:left="2324" w:hanging="180"/>
      </w:pPr>
    </w:lvl>
    <w:lvl w:ilvl="3" w:tplc="340A000F" w:tentative="1">
      <w:start w:val="1"/>
      <w:numFmt w:val="decimal"/>
      <w:lvlText w:val="%4."/>
      <w:lvlJc w:val="left"/>
      <w:pPr>
        <w:ind w:left="3044" w:hanging="360"/>
      </w:pPr>
    </w:lvl>
    <w:lvl w:ilvl="4" w:tplc="340A0019" w:tentative="1">
      <w:start w:val="1"/>
      <w:numFmt w:val="lowerLetter"/>
      <w:lvlText w:val="%5."/>
      <w:lvlJc w:val="left"/>
      <w:pPr>
        <w:ind w:left="3764" w:hanging="360"/>
      </w:pPr>
    </w:lvl>
    <w:lvl w:ilvl="5" w:tplc="340A001B" w:tentative="1">
      <w:start w:val="1"/>
      <w:numFmt w:val="lowerRoman"/>
      <w:lvlText w:val="%6."/>
      <w:lvlJc w:val="right"/>
      <w:pPr>
        <w:ind w:left="4484" w:hanging="180"/>
      </w:pPr>
    </w:lvl>
    <w:lvl w:ilvl="6" w:tplc="340A000F" w:tentative="1">
      <w:start w:val="1"/>
      <w:numFmt w:val="decimal"/>
      <w:lvlText w:val="%7."/>
      <w:lvlJc w:val="left"/>
      <w:pPr>
        <w:ind w:left="5204" w:hanging="360"/>
      </w:pPr>
    </w:lvl>
    <w:lvl w:ilvl="7" w:tplc="340A0019" w:tentative="1">
      <w:start w:val="1"/>
      <w:numFmt w:val="lowerLetter"/>
      <w:lvlText w:val="%8."/>
      <w:lvlJc w:val="left"/>
      <w:pPr>
        <w:ind w:left="5924" w:hanging="360"/>
      </w:pPr>
    </w:lvl>
    <w:lvl w:ilvl="8" w:tplc="340A001B" w:tentative="1">
      <w:start w:val="1"/>
      <w:numFmt w:val="lowerRoman"/>
      <w:lvlText w:val="%9."/>
      <w:lvlJc w:val="right"/>
      <w:pPr>
        <w:ind w:left="6644" w:hanging="180"/>
      </w:pPr>
    </w:lvl>
  </w:abstractNum>
  <w:abstractNum w:abstractNumId="3" w15:restartNumberingAfterBreak="0">
    <w:nsid w:val="128351B6"/>
    <w:multiLevelType w:val="hybridMultilevel"/>
    <w:tmpl w:val="18F498BA"/>
    <w:lvl w:ilvl="0" w:tplc="340A0017">
      <w:start w:val="1"/>
      <w:numFmt w:val="lowerLetter"/>
      <w:lvlText w:val="%1)"/>
      <w:lvlJc w:val="left"/>
      <w:pPr>
        <w:ind w:left="1037" w:hanging="360"/>
      </w:pPr>
    </w:lvl>
    <w:lvl w:ilvl="1" w:tplc="340A0019" w:tentative="1">
      <w:start w:val="1"/>
      <w:numFmt w:val="lowerLetter"/>
      <w:lvlText w:val="%2."/>
      <w:lvlJc w:val="left"/>
      <w:pPr>
        <w:ind w:left="1757" w:hanging="360"/>
      </w:pPr>
    </w:lvl>
    <w:lvl w:ilvl="2" w:tplc="340A001B" w:tentative="1">
      <w:start w:val="1"/>
      <w:numFmt w:val="lowerRoman"/>
      <w:lvlText w:val="%3."/>
      <w:lvlJc w:val="right"/>
      <w:pPr>
        <w:ind w:left="2477" w:hanging="180"/>
      </w:pPr>
    </w:lvl>
    <w:lvl w:ilvl="3" w:tplc="340A000F" w:tentative="1">
      <w:start w:val="1"/>
      <w:numFmt w:val="decimal"/>
      <w:lvlText w:val="%4."/>
      <w:lvlJc w:val="left"/>
      <w:pPr>
        <w:ind w:left="3197" w:hanging="360"/>
      </w:pPr>
    </w:lvl>
    <w:lvl w:ilvl="4" w:tplc="340A0019" w:tentative="1">
      <w:start w:val="1"/>
      <w:numFmt w:val="lowerLetter"/>
      <w:lvlText w:val="%5."/>
      <w:lvlJc w:val="left"/>
      <w:pPr>
        <w:ind w:left="3917" w:hanging="360"/>
      </w:pPr>
    </w:lvl>
    <w:lvl w:ilvl="5" w:tplc="340A001B" w:tentative="1">
      <w:start w:val="1"/>
      <w:numFmt w:val="lowerRoman"/>
      <w:lvlText w:val="%6."/>
      <w:lvlJc w:val="right"/>
      <w:pPr>
        <w:ind w:left="4637" w:hanging="180"/>
      </w:pPr>
    </w:lvl>
    <w:lvl w:ilvl="6" w:tplc="340A000F" w:tentative="1">
      <w:start w:val="1"/>
      <w:numFmt w:val="decimal"/>
      <w:lvlText w:val="%7."/>
      <w:lvlJc w:val="left"/>
      <w:pPr>
        <w:ind w:left="5357" w:hanging="360"/>
      </w:pPr>
    </w:lvl>
    <w:lvl w:ilvl="7" w:tplc="340A0019" w:tentative="1">
      <w:start w:val="1"/>
      <w:numFmt w:val="lowerLetter"/>
      <w:lvlText w:val="%8."/>
      <w:lvlJc w:val="left"/>
      <w:pPr>
        <w:ind w:left="6077" w:hanging="360"/>
      </w:pPr>
    </w:lvl>
    <w:lvl w:ilvl="8" w:tplc="340A001B" w:tentative="1">
      <w:start w:val="1"/>
      <w:numFmt w:val="lowerRoman"/>
      <w:lvlText w:val="%9."/>
      <w:lvlJc w:val="right"/>
      <w:pPr>
        <w:ind w:left="6797" w:hanging="180"/>
      </w:pPr>
    </w:lvl>
  </w:abstractNum>
  <w:abstractNum w:abstractNumId="4" w15:restartNumberingAfterBreak="0">
    <w:nsid w:val="161020E4"/>
    <w:multiLevelType w:val="hybridMultilevel"/>
    <w:tmpl w:val="D9E024E2"/>
    <w:lvl w:ilvl="0" w:tplc="FFFFFFFF">
      <w:start w:val="1"/>
      <w:numFmt w:val="lowerLetter"/>
      <w:lvlText w:val="%1)"/>
      <w:lvlJc w:val="left"/>
      <w:pPr>
        <w:ind w:left="884" w:hanging="360"/>
      </w:pPr>
    </w:lvl>
    <w:lvl w:ilvl="1" w:tplc="340A0017">
      <w:start w:val="1"/>
      <w:numFmt w:val="lowerLetter"/>
      <w:lvlText w:val="%2)"/>
      <w:lvlJc w:val="left"/>
      <w:pPr>
        <w:ind w:left="884" w:hanging="360"/>
      </w:pPr>
    </w:lvl>
    <w:lvl w:ilvl="2" w:tplc="FFFFFFFF" w:tentative="1">
      <w:start w:val="1"/>
      <w:numFmt w:val="lowerRoman"/>
      <w:lvlText w:val="%3."/>
      <w:lvlJc w:val="right"/>
      <w:pPr>
        <w:ind w:left="2324" w:hanging="180"/>
      </w:pPr>
    </w:lvl>
    <w:lvl w:ilvl="3" w:tplc="FFFFFFFF" w:tentative="1">
      <w:start w:val="1"/>
      <w:numFmt w:val="decimal"/>
      <w:lvlText w:val="%4."/>
      <w:lvlJc w:val="left"/>
      <w:pPr>
        <w:ind w:left="3044" w:hanging="360"/>
      </w:pPr>
    </w:lvl>
    <w:lvl w:ilvl="4" w:tplc="FFFFFFFF" w:tentative="1">
      <w:start w:val="1"/>
      <w:numFmt w:val="lowerLetter"/>
      <w:lvlText w:val="%5."/>
      <w:lvlJc w:val="left"/>
      <w:pPr>
        <w:ind w:left="3764" w:hanging="360"/>
      </w:pPr>
    </w:lvl>
    <w:lvl w:ilvl="5" w:tplc="FFFFFFFF" w:tentative="1">
      <w:start w:val="1"/>
      <w:numFmt w:val="lowerRoman"/>
      <w:lvlText w:val="%6."/>
      <w:lvlJc w:val="right"/>
      <w:pPr>
        <w:ind w:left="4484" w:hanging="180"/>
      </w:pPr>
    </w:lvl>
    <w:lvl w:ilvl="6" w:tplc="FFFFFFFF" w:tentative="1">
      <w:start w:val="1"/>
      <w:numFmt w:val="decimal"/>
      <w:lvlText w:val="%7."/>
      <w:lvlJc w:val="left"/>
      <w:pPr>
        <w:ind w:left="5204" w:hanging="360"/>
      </w:pPr>
    </w:lvl>
    <w:lvl w:ilvl="7" w:tplc="FFFFFFFF" w:tentative="1">
      <w:start w:val="1"/>
      <w:numFmt w:val="lowerLetter"/>
      <w:lvlText w:val="%8."/>
      <w:lvlJc w:val="left"/>
      <w:pPr>
        <w:ind w:left="5924" w:hanging="360"/>
      </w:pPr>
    </w:lvl>
    <w:lvl w:ilvl="8" w:tplc="FFFFFFFF" w:tentative="1">
      <w:start w:val="1"/>
      <w:numFmt w:val="lowerRoman"/>
      <w:lvlText w:val="%9."/>
      <w:lvlJc w:val="right"/>
      <w:pPr>
        <w:ind w:left="6644" w:hanging="180"/>
      </w:pPr>
    </w:lvl>
  </w:abstractNum>
  <w:abstractNum w:abstractNumId="5" w15:restartNumberingAfterBreak="0">
    <w:nsid w:val="16A85A55"/>
    <w:multiLevelType w:val="hybridMultilevel"/>
    <w:tmpl w:val="736A08C0"/>
    <w:lvl w:ilvl="0" w:tplc="AC54A0AC">
      <w:start w:val="1"/>
      <w:numFmt w:val="decimal"/>
      <w:lvlText w:val="%1."/>
      <w:lvlJc w:val="left"/>
      <w:pPr>
        <w:ind w:left="524" w:hanging="360"/>
      </w:pPr>
      <w:rPr>
        <w:rFonts w:hint="default"/>
      </w:rPr>
    </w:lvl>
    <w:lvl w:ilvl="1" w:tplc="0728DAA8">
      <w:start w:val="1"/>
      <w:numFmt w:val="lowerLetter"/>
      <w:lvlText w:val="%2)"/>
      <w:lvlJc w:val="left"/>
      <w:pPr>
        <w:ind w:left="1319" w:hanging="435"/>
      </w:pPr>
      <w:rPr>
        <w:rFonts w:hint="default"/>
      </w:rPr>
    </w:lvl>
    <w:lvl w:ilvl="2" w:tplc="340A001B" w:tentative="1">
      <w:start w:val="1"/>
      <w:numFmt w:val="lowerRoman"/>
      <w:lvlText w:val="%3."/>
      <w:lvlJc w:val="right"/>
      <w:pPr>
        <w:ind w:left="1964" w:hanging="180"/>
      </w:pPr>
    </w:lvl>
    <w:lvl w:ilvl="3" w:tplc="340A000F" w:tentative="1">
      <w:start w:val="1"/>
      <w:numFmt w:val="decimal"/>
      <w:lvlText w:val="%4."/>
      <w:lvlJc w:val="left"/>
      <w:pPr>
        <w:ind w:left="2684" w:hanging="360"/>
      </w:pPr>
    </w:lvl>
    <w:lvl w:ilvl="4" w:tplc="340A0019" w:tentative="1">
      <w:start w:val="1"/>
      <w:numFmt w:val="lowerLetter"/>
      <w:lvlText w:val="%5."/>
      <w:lvlJc w:val="left"/>
      <w:pPr>
        <w:ind w:left="3404" w:hanging="360"/>
      </w:pPr>
    </w:lvl>
    <w:lvl w:ilvl="5" w:tplc="340A001B" w:tentative="1">
      <w:start w:val="1"/>
      <w:numFmt w:val="lowerRoman"/>
      <w:lvlText w:val="%6."/>
      <w:lvlJc w:val="right"/>
      <w:pPr>
        <w:ind w:left="4124" w:hanging="180"/>
      </w:pPr>
    </w:lvl>
    <w:lvl w:ilvl="6" w:tplc="340A000F" w:tentative="1">
      <w:start w:val="1"/>
      <w:numFmt w:val="decimal"/>
      <w:lvlText w:val="%7."/>
      <w:lvlJc w:val="left"/>
      <w:pPr>
        <w:ind w:left="4844" w:hanging="360"/>
      </w:pPr>
    </w:lvl>
    <w:lvl w:ilvl="7" w:tplc="340A0019" w:tentative="1">
      <w:start w:val="1"/>
      <w:numFmt w:val="lowerLetter"/>
      <w:lvlText w:val="%8."/>
      <w:lvlJc w:val="left"/>
      <w:pPr>
        <w:ind w:left="5564" w:hanging="360"/>
      </w:pPr>
    </w:lvl>
    <w:lvl w:ilvl="8" w:tplc="340A001B" w:tentative="1">
      <w:start w:val="1"/>
      <w:numFmt w:val="lowerRoman"/>
      <w:lvlText w:val="%9."/>
      <w:lvlJc w:val="right"/>
      <w:pPr>
        <w:ind w:left="6284" w:hanging="180"/>
      </w:pPr>
    </w:lvl>
  </w:abstractNum>
  <w:abstractNum w:abstractNumId="6" w15:restartNumberingAfterBreak="0">
    <w:nsid w:val="212F4A27"/>
    <w:multiLevelType w:val="hybridMultilevel"/>
    <w:tmpl w:val="54FEEED0"/>
    <w:lvl w:ilvl="0" w:tplc="FFFFFFFF">
      <w:start w:val="1"/>
      <w:numFmt w:val="lowerLetter"/>
      <w:lvlText w:val="%1)"/>
      <w:lvlJc w:val="left"/>
      <w:pPr>
        <w:ind w:left="1604" w:hanging="360"/>
      </w:pPr>
    </w:lvl>
    <w:lvl w:ilvl="1" w:tplc="FFFFFFFF" w:tentative="1">
      <w:start w:val="1"/>
      <w:numFmt w:val="lowerLetter"/>
      <w:lvlText w:val="%2."/>
      <w:lvlJc w:val="left"/>
      <w:pPr>
        <w:ind w:left="2324" w:hanging="360"/>
      </w:pPr>
    </w:lvl>
    <w:lvl w:ilvl="2" w:tplc="FFFFFFFF" w:tentative="1">
      <w:start w:val="1"/>
      <w:numFmt w:val="lowerRoman"/>
      <w:lvlText w:val="%3."/>
      <w:lvlJc w:val="right"/>
      <w:pPr>
        <w:ind w:left="3044" w:hanging="180"/>
      </w:pPr>
    </w:lvl>
    <w:lvl w:ilvl="3" w:tplc="FFFFFFFF" w:tentative="1">
      <w:start w:val="1"/>
      <w:numFmt w:val="decimal"/>
      <w:lvlText w:val="%4."/>
      <w:lvlJc w:val="left"/>
      <w:pPr>
        <w:ind w:left="3764" w:hanging="360"/>
      </w:pPr>
    </w:lvl>
    <w:lvl w:ilvl="4" w:tplc="FFFFFFFF" w:tentative="1">
      <w:start w:val="1"/>
      <w:numFmt w:val="lowerLetter"/>
      <w:lvlText w:val="%5."/>
      <w:lvlJc w:val="left"/>
      <w:pPr>
        <w:ind w:left="4484" w:hanging="360"/>
      </w:pPr>
    </w:lvl>
    <w:lvl w:ilvl="5" w:tplc="FFFFFFFF" w:tentative="1">
      <w:start w:val="1"/>
      <w:numFmt w:val="lowerRoman"/>
      <w:lvlText w:val="%6."/>
      <w:lvlJc w:val="right"/>
      <w:pPr>
        <w:ind w:left="5204" w:hanging="180"/>
      </w:pPr>
    </w:lvl>
    <w:lvl w:ilvl="6" w:tplc="FFFFFFFF" w:tentative="1">
      <w:start w:val="1"/>
      <w:numFmt w:val="decimal"/>
      <w:lvlText w:val="%7."/>
      <w:lvlJc w:val="left"/>
      <w:pPr>
        <w:ind w:left="5924" w:hanging="360"/>
      </w:pPr>
    </w:lvl>
    <w:lvl w:ilvl="7" w:tplc="FFFFFFFF" w:tentative="1">
      <w:start w:val="1"/>
      <w:numFmt w:val="lowerLetter"/>
      <w:lvlText w:val="%8."/>
      <w:lvlJc w:val="left"/>
      <w:pPr>
        <w:ind w:left="6644" w:hanging="360"/>
      </w:pPr>
    </w:lvl>
    <w:lvl w:ilvl="8" w:tplc="FFFFFFFF" w:tentative="1">
      <w:start w:val="1"/>
      <w:numFmt w:val="lowerRoman"/>
      <w:lvlText w:val="%9."/>
      <w:lvlJc w:val="right"/>
      <w:pPr>
        <w:ind w:left="7364" w:hanging="180"/>
      </w:pPr>
    </w:lvl>
  </w:abstractNum>
  <w:abstractNum w:abstractNumId="7" w15:restartNumberingAfterBreak="0">
    <w:nsid w:val="22333FAA"/>
    <w:multiLevelType w:val="hybridMultilevel"/>
    <w:tmpl w:val="777A0DCC"/>
    <w:lvl w:ilvl="0" w:tplc="C3AA0476">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8" w15:restartNumberingAfterBreak="0">
    <w:nsid w:val="224911FB"/>
    <w:multiLevelType w:val="hybridMultilevel"/>
    <w:tmpl w:val="F4A030B2"/>
    <w:lvl w:ilvl="0" w:tplc="FFFFFFFF">
      <w:start w:val="1"/>
      <w:numFmt w:val="decimal"/>
      <w:lvlText w:val="%1."/>
      <w:lvlJc w:val="left"/>
      <w:pPr>
        <w:ind w:left="524" w:hanging="360"/>
      </w:pPr>
      <w:rPr>
        <w:rFonts w:hint="default"/>
      </w:rPr>
    </w:lvl>
    <w:lvl w:ilvl="1" w:tplc="FFFFFFFF" w:tentative="1">
      <w:start w:val="1"/>
      <w:numFmt w:val="lowerLetter"/>
      <w:lvlText w:val="%2."/>
      <w:lvlJc w:val="left"/>
      <w:pPr>
        <w:ind w:left="1244" w:hanging="360"/>
      </w:pPr>
    </w:lvl>
    <w:lvl w:ilvl="2" w:tplc="FFFFFFFF" w:tentative="1">
      <w:start w:val="1"/>
      <w:numFmt w:val="lowerRoman"/>
      <w:lvlText w:val="%3."/>
      <w:lvlJc w:val="right"/>
      <w:pPr>
        <w:ind w:left="1964" w:hanging="180"/>
      </w:pPr>
    </w:lvl>
    <w:lvl w:ilvl="3" w:tplc="FFFFFFFF" w:tentative="1">
      <w:start w:val="1"/>
      <w:numFmt w:val="decimal"/>
      <w:lvlText w:val="%4."/>
      <w:lvlJc w:val="left"/>
      <w:pPr>
        <w:ind w:left="2684" w:hanging="360"/>
      </w:pPr>
    </w:lvl>
    <w:lvl w:ilvl="4" w:tplc="FFFFFFFF" w:tentative="1">
      <w:start w:val="1"/>
      <w:numFmt w:val="lowerLetter"/>
      <w:lvlText w:val="%5."/>
      <w:lvlJc w:val="left"/>
      <w:pPr>
        <w:ind w:left="3404" w:hanging="360"/>
      </w:pPr>
    </w:lvl>
    <w:lvl w:ilvl="5" w:tplc="FFFFFFFF" w:tentative="1">
      <w:start w:val="1"/>
      <w:numFmt w:val="lowerRoman"/>
      <w:lvlText w:val="%6."/>
      <w:lvlJc w:val="right"/>
      <w:pPr>
        <w:ind w:left="4124" w:hanging="180"/>
      </w:pPr>
    </w:lvl>
    <w:lvl w:ilvl="6" w:tplc="FFFFFFFF" w:tentative="1">
      <w:start w:val="1"/>
      <w:numFmt w:val="decimal"/>
      <w:lvlText w:val="%7."/>
      <w:lvlJc w:val="left"/>
      <w:pPr>
        <w:ind w:left="4844" w:hanging="360"/>
      </w:pPr>
    </w:lvl>
    <w:lvl w:ilvl="7" w:tplc="FFFFFFFF" w:tentative="1">
      <w:start w:val="1"/>
      <w:numFmt w:val="lowerLetter"/>
      <w:lvlText w:val="%8."/>
      <w:lvlJc w:val="left"/>
      <w:pPr>
        <w:ind w:left="5564" w:hanging="360"/>
      </w:pPr>
    </w:lvl>
    <w:lvl w:ilvl="8" w:tplc="FFFFFFFF" w:tentative="1">
      <w:start w:val="1"/>
      <w:numFmt w:val="lowerRoman"/>
      <w:lvlText w:val="%9."/>
      <w:lvlJc w:val="right"/>
      <w:pPr>
        <w:ind w:left="6284" w:hanging="180"/>
      </w:pPr>
    </w:lvl>
  </w:abstractNum>
  <w:abstractNum w:abstractNumId="9" w15:restartNumberingAfterBreak="0">
    <w:nsid w:val="24237FF0"/>
    <w:multiLevelType w:val="hybridMultilevel"/>
    <w:tmpl w:val="D4682A60"/>
    <w:lvl w:ilvl="0" w:tplc="FFFFFFFF">
      <w:start w:val="1"/>
      <w:numFmt w:val="lowerLetter"/>
      <w:lvlText w:val="%1)"/>
      <w:lvlJc w:val="left"/>
      <w:pPr>
        <w:ind w:left="884" w:hanging="360"/>
      </w:pPr>
    </w:lvl>
    <w:lvl w:ilvl="1" w:tplc="FFFFFFFF" w:tentative="1">
      <w:start w:val="1"/>
      <w:numFmt w:val="lowerLetter"/>
      <w:lvlText w:val="%2."/>
      <w:lvlJc w:val="left"/>
      <w:pPr>
        <w:ind w:left="1604" w:hanging="360"/>
      </w:pPr>
    </w:lvl>
    <w:lvl w:ilvl="2" w:tplc="FFFFFFFF" w:tentative="1">
      <w:start w:val="1"/>
      <w:numFmt w:val="lowerRoman"/>
      <w:lvlText w:val="%3."/>
      <w:lvlJc w:val="right"/>
      <w:pPr>
        <w:ind w:left="2324" w:hanging="180"/>
      </w:pPr>
    </w:lvl>
    <w:lvl w:ilvl="3" w:tplc="FFFFFFFF" w:tentative="1">
      <w:start w:val="1"/>
      <w:numFmt w:val="decimal"/>
      <w:lvlText w:val="%4."/>
      <w:lvlJc w:val="left"/>
      <w:pPr>
        <w:ind w:left="3044" w:hanging="360"/>
      </w:pPr>
    </w:lvl>
    <w:lvl w:ilvl="4" w:tplc="FFFFFFFF" w:tentative="1">
      <w:start w:val="1"/>
      <w:numFmt w:val="lowerLetter"/>
      <w:lvlText w:val="%5."/>
      <w:lvlJc w:val="left"/>
      <w:pPr>
        <w:ind w:left="3764" w:hanging="360"/>
      </w:pPr>
    </w:lvl>
    <w:lvl w:ilvl="5" w:tplc="FFFFFFFF" w:tentative="1">
      <w:start w:val="1"/>
      <w:numFmt w:val="lowerRoman"/>
      <w:lvlText w:val="%6."/>
      <w:lvlJc w:val="right"/>
      <w:pPr>
        <w:ind w:left="4484" w:hanging="180"/>
      </w:pPr>
    </w:lvl>
    <w:lvl w:ilvl="6" w:tplc="FFFFFFFF" w:tentative="1">
      <w:start w:val="1"/>
      <w:numFmt w:val="decimal"/>
      <w:lvlText w:val="%7."/>
      <w:lvlJc w:val="left"/>
      <w:pPr>
        <w:ind w:left="5204" w:hanging="360"/>
      </w:pPr>
    </w:lvl>
    <w:lvl w:ilvl="7" w:tplc="FFFFFFFF" w:tentative="1">
      <w:start w:val="1"/>
      <w:numFmt w:val="lowerLetter"/>
      <w:lvlText w:val="%8."/>
      <w:lvlJc w:val="left"/>
      <w:pPr>
        <w:ind w:left="5924" w:hanging="360"/>
      </w:pPr>
    </w:lvl>
    <w:lvl w:ilvl="8" w:tplc="FFFFFFFF" w:tentative="1">
      <w:start w:val="1"/>
      <w:numFmt w:val="lowerRoman"/>
      <w:lvlText w:val="%9."/>
      <w:lvlJc w:val="right"/>
      <w:pPr>
        <w:ind w:left="6644" w:hanging="180"/>
      </w:pPr>
    </w:lvl>
  </w:abstractNum>
  <w:abstractNum w:abstractNumId="10" w15:restartNumberingAfterBreak="0">
    <w:nsid w:val="271621B3"/>
    <w:multiLevelType w:val="hybridMultilevel"/>
    <w:tmpl w:val="85D0F364"/>
    <w:lvl w:ilvl="0" w:tplc="9580FCD8">
      <w:start w:val="1"/>
      <w:numFmt w:val="lowerLetter"/>
      <w:lvlText w:val="%1)"/>
      <w:lvlJc w:val="left"/>
      <w:pPr>
        <w:ind w:left="1080" w:hanging="360"/>
      </w:pPr>
      <w:rPr>
        <w:rFonts w:hint="default"/>
      </w:rPr>
    </w:lvl>
    <w:lvl w:ilvl="1" w:tplc="340A0019">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1" w15:restartNumberingAfterBreak="0">
    <w:nsid w:val="2A140DB4"/>
    <w:multiLevelType w:val="hybridMultilevel"/>
    <w:tmpl w:val="745447D2"/>
    <w:lvl w:ilvl="0" w:tplc="9738C2B4">
      <w:start w:val="1"/>
      <w:numFmt w:val="decimal"/>
      <w:lvlText w:val="%1."/>
      <w:lvlJc w:val="left"/>
      <w:pPr>
        <w:ind w:left="884" w:hanging="360"/>
      </w:pPr>
      <w:rPr>
        <w:rFonts w:hint="default"/>
        <w:color w:val="auto"/>
        <w:sz w:val="20"/>
      </w:rPr>
    </w:lvl>
    <w:lvl w:ilvl="1" w:tplc="FFFFFFFF" w:tentative="1">
      <w:start w:val="1"/>
      <w:numFmt w:val="lowerLetter"/>
      <w:lvlText w:val="%2."/>
      <w:lvlJc w:val="left"/>
      <w:pPr>
        <w:ind w:left="1604" w:hanging="360"/>
      </w:pPr>
    </w:lvl>
    <w:lvl w:ilvl="2" w:tplc="FFFFFFFF" w:tentative="1">
      <w:start w:val="1"/>
      <w:numFmt w:val="lowerRoman"/>
      <w:lvlText w:val="%3."/>
      <w:lvlJc w:val="right"/>
      <w:pPr>
        <w:ind w:left="2324" w:hanging="180"/>
      </w:pPr>
    </w:lvl>
    <w:lvl w:ilvl="3" w:tplc="FFFFFFFF" w:tentative="1">
      <w:start w:val="1"/>
      <w:numFmt w:val="decimal"/>
      <w:lvlText w:val="%4."/>
      <w:lvlJc w:val="left"/>
      <w:pPr>
        <w:ind w:left="3044" w:hanging="360"/>
      </w:pPr>
    </w:lvl>
    <w:lvl w:ilvl="4" w:tplc="FFFFFFFF" w:tentative="1">
      <w:start w:val="1"/>
      <w:numFmt w:val="lowerLetter"/>
      <w:lvlText w:val="%5."/>
      <w:lvlJc w:val="left"/>
      <w:pPr>
        <w:ind w:left="3764" w:hanging="360"/>
      </w:pPr>
    </w:lvl>
    <w:lvl w:ilvl="5" w:tplc="FFFFFFFF" w:tentative="1">
      <w:start w:val="1"/>
      <w:numFmt w:val="lowerRoman"/>
      <w:lvlText w:val="%6."/>
      <w:lvlJc w:val="right"/>
      <w:pPr>
        <w:ind w:left="4484" w:hanging="180"/>
      </w:pPr>
    </w:lvl>
    <w:lvl w:ilvl="6" w:tplc="FFFFFFFF" w:tentative="1">
      <w:start w:val="1"/>
      <w:numFmt w:val="decimal"/>
      <w:lvlText w:val="%7."/>
      <w:lvlJc w:val="left"/>
      <w:pPr>
        <w:ind w:left="5204" w:hanging="360"/>
      </w:pPr>
    </w:lvl>
    <w:lvl w:ilvl="7" w:tplc="FFFFFFFF" w:tentative="1">
      <w:start w:val="1"/>
      <w:numFmt w:val="lowerLetter"/>
      <w:lvlText w:val="%8."/>
      <w:lvlJc w:val="left"/>
      <w:pPr>
        <w:ind w:left="5924" w:hanging="360"/>
      </w:pPr>
    </w:lvl>
    <w:lvl w:ilvl="8" w:tplc="FFFFFFFF" w:tentative="1">
      <w:start w:val="1"/>
      <w:numFmt w:val="lowerRoman"/>
      <w:lvlText w:val="%9."/>
      <w:lvlJc w:val="right"/>
      <w:pPr>
        <w:ind w:left="6644" w:hanging="180"/>
      </w:pPr>
    </w:lvl>
  </w:abstractNum>
  <w:abstractNum w:abstractNumId="12" w15:restartNumberingAfterBreak="0">
    <w:nsid w:val="2CD81908"/>
    <w:multiLevelType w:val="hybridMultilevel"/>
    <w:tmpl w:val="DA8A7FBE"/>
    <w:lvl w:ilvl="0" w:tplc="4446930E">
      <w:start w:val="1"/>
      <w:numFmt w:val="decimal"/>
      <w:lvlText w:val="%1."/>
      <w:lvlJc w:val="left"/>
      <w:pPr>
        <w:ind w:left="884" w:hanging="360"/>
      </w:pPr>
      <w:rPr>
        <w:rFonts w:hint="default"/>
        <w:sz w:val="20"/>
      </w:rPr>
    </w:lvl>
    <w:lvl w:ilvl="1" w:tplc="340A0019" w:tentative="1">
      <w:start w:val="1"/>
      <w:numFmt w:val="lowerLetter"/>
      <w:lvlText w:val="%2."/>
      <w:lvlJc w:val="left"/>
      <w:pPr>
        <w:ind w:left="1604" w:hanging="360"/>
      </w:pPr>
    </w:lvl>
    <w:lvl w:ilvl="2" w:tplc="340A001B" w:tentative="1">
      <w:start w:val="1"/>
      <w:numFmt w:val="lowerRoman"/>
      <w:lvlText w:val="%3."/>
      <w:lvlJc w:val="right"/>
      <w:pPr>
        <w:ind w:left="2324" w:hanging="180"/>
      </w:pPr>
    </w:lvl>
    <w:lvl w:ilvl="3" w:tplc="340A000F" w:tentative="1">
      <w:start w:val="1"/>
      <w:numFmt w:val="decimal"/>
      <w:lvlText w:val="%4."/>
      <w:lvlJc w:val="left"/>
      <w:pPr>
        <w:ind w:left="3044" w:hanging="360"/>
      </w:pPr>
    </w:lvl>
    <w:lvl w:ilvl="4" w:tplc="340A0019" w:tentative="1">
      <w:start w:val="1"/>
      <w:numFmt w:val="lowerLetter"/>
      <w:lvlText w:val="%5."/>
      <w:lvlJc w:val="left"/>
      <w:pPr>
        <w:ind w:left="3764" w:hanging="360"/>
      </w:pPr>
    </w:lvl>
    <w:lvl w:ilvl="5" w:tplc="340A001B" w:tentative="1">
      <w:start w:val="1"/>
      <w:numFmt w:val="lowerRoman"/>
      <w:lvlText w:val="%6."/>
      <w:lvlJc w:val="right"/>
      <w:pPr>
        <w:ind w:left="4484" w:hanging="180"/>
      </w:pPr>
    </w:lvl>
    <w:lvl w:ilvl="6" w:tplc="340A000F" w:tentative="1">
      <w:start w:val="1"/>
      <w:numFmt w:val="decimal"/>
      <w:lvlText w:val="%7."/>
      <w:lvlJc w:val="left"/>
      <w:pPr>
        <w:ind w:left="5204" w:hanging="360"/>
      </w:pPr>
    </w:lvl>
    <w:lvl w:ilvl="7" w:tplc="340A0019" w:tentative="1">
      <w:start w:val="1"/>
      <w:numFmt w:val="lowerLetter"/>
      <w:lvlText w:val="%8."/>
      <w:lvlJc w:val="left"/>
      <w:pPr>
        <w:ind w:left="5924" w:hanging="360"/>
      </w:pPr>
    </w:lvl>
    <w:lvl w:ilvl="8" w:tplc="340A001B" w:tentative="1">
      <w:start w:val="1"/>
      <w:numFmt w:val="lowerRoman"/>
      <w:lvlText w:val="%9."/>
      <w:lvlJc w:val="right"/>
      <w:pPr>
        <w:ind w:left="6644" w:hanging="180"/>
      </w:pPr>
    </w:lvl>
  </w:abstractNum>
  <w:abstractNum w:abstractNumId="13" w15:restartNumberingAfterBreak="0">
    <w:nsid w:val="3A505438"/>
    <w:multiLevelType w:val="hybridMultilevel"/>
    <w:tmpl w:val="54FEEED0"/>
    <w:lvl w:ilvl="0" w:tplc="340A0017">
      <w:start w:val="1"/>
      <w:numFmt w:val="lowerLetter"/>
      <w:lvlText w:val="%1)"/>
      <w:lvlJc w:val="left"/>
      <w:pPr>
        <w:ind w:left="1604" w:hanging="360"/>
      </w:pPr>
    </w:lvl>
    <w:lvl w:ilvl="1" w:tplc="340A0019" w:tentative="1">
      <w:start w:val="1"/>
      <w:numFmt w:val="lowerLetter"/>
      <w:lvlText w:val="%2."/>
      <w:lvlJc w:val="left"/>
      <w:pPr>
        <w:ind w:left="2324" w:hanging="360"/>
      </w:pPr>
    </w:lvl>
    <w:lvl w:ilvl="2" w:tplc="340A001B" w:tentative="1">
      <w:start w:val="1"/>
      <w:numFmt w:val="lowerRoman"/>
      <w:lvlText w:val="%3."/>
      <w:lvlJc w:val="right"/>
      <w:pPr>
        <w:ind w:left="3044" w:hanging="180"/>
      </w:pPr>
    </w:lvl>
    <w:lvl w:ilvl="3" w:tplc="340A000F" w:tentative="1">
      <w:start w:val="1"/>
      <w:numFmt w:val="decimal"/>
      <w:lvlText w:val="%4."/>
      <w:lvlJc w:val="left"/>
      <w:pPr>
        <w:ind w:left="3764" w:hanging="360"/>
      </w:pPr>
    </w:lvl>
    <w:lvl w:ilvl="4" w:tplc="340A0019" w:tentative="1">
      <w:start w:val="1"/>
      <w:numFmt w:val="lowerLetter"/>
      <w:lvlText w:val="%5."/>
      <w:lvlJc w:val="left"/>
      <w:pPr>
        <w:ind w:left="4484" w:hanging="360"/>
      </w:pPr>
    </w:lvl>
    <w:lvl w:ilvl="5" w:tplc="340A001B" w:tentative="1">
      <w:start w:val="1"/>
      <w:numFmt w:val="lowerRoman"/>
      <w:lvlText w:val="%6."/>
      <w:lvlJc w:val="right"/>
      <w:pPr>
        <w:ind w:left="5204" w:hanging="180"/>
      </w:pPr>
    </w:lvl>
    <w:lvl w:ilvl="6" w:tplc="340A000F" w:tentative="1">
      <w:start w:val="1"/>
      <w:numFmt w:val="decimal"/>
      <w:lvlText w:val="%7."/>
      <w:lvlJc w:val="left"/>
      <w:pPr>
        <w:ind w:left="5924" w:hanging="360"/>
      </w:pPr>
    </w:lvl>
    <w:lvl w:ilvl="7" w:tplc="340A0019" w:tentative="1">
      <w:start w:val="1"/>
      <w:numFmt w:val="lowerLetter"/>
      <w:lvlText w:val="%8."/>
      <w:lvlJc w:val="left"/>
      <w:pPr>
        <w:ind w:left="6644" w:hanging="360"/>
      </w:pPr>
    </w:lvl>
    <w:lvl w:ilvl="8" w:tplc="340A001B" w:tentative="1">
      <w:start w:val="1"/>
      <w:numFmt w:val="lowerRoman"/>
      <w:lvlText w:val="%9."/>
      <w:lvlJc w:val="right"/>
      <w:pPr>
        <w:ind w:left="7364" w:hanging="180"/>
      </w:pPr>
    </w:lvl>
  </w:abstractNum>
  <w:abstractNum w:abstractNumId="14" w15:restartNumberingAfterBreak="0">
    <w:nsid w:val="3CA71D07"/>
    <w:multiLevelType w:val="hybridMultilevel"/>
    <w:tmpl w:val="93A25CAE"/>
    <w:lvl w:ilvl="0" w:tplc="340A0017">
      <w:start w:val="1"/>
      <w:numFmt w:val="lowerLetter"/>
      <w:lvlText w:val="%1)"/>
      <w:lvlJc w:val="left"/>
      <w:pPr>
        <w:ind w:left="884" w:hanging="360"/>
      </w:pPr>
    </w:lvl>
    <w:lvl w:ilvl="1" w:tplc="340A0019" w:tentative="1">
      <w:start w:val="1"/>
      <w:numFmt w:val="lowerLetter"/>
      <w:lvlText w:val="%2."/>
      <w:lvlJc w:val="left"/>
      <w:pPr>
        <w:ind w:left="1604" w:hanging="360"/>
      </w:pPr>
    </w:lvl>
    <w:lvl w:ilvl="2" w:tplc="340A001B" w:tentative="1">
      <w:start w:val="1"/>
      <w:numFmt w:val="lowerRoman"/>
      <w:lvlText w:val="%3."/>
      <w:lvlJc w:val="right"/>
      <w:pPr>
        <w:ind w:left="2324" w:hanging="180"/>
      </w:pPr>
    </w:lvl>
    <w:lvl w:ilvl="3" w:tplc="340A000F" w:tentative="1">
      <w:start w:val="1"/>
      <w:numFmt w:val="decimal"/>
      <w:lvlText w:val="%4."/>
      <w:lvlJc w:val="left"/>
      <w:pPr>
        <w:ind w:left="3044" w:hanging="360"/>
      </w:pPr>
    </w:lvl>
    <w:lvl w:ilvl="4" w:tplc="340A0019" w:tentative="1">
      <w:start w:val="1"/>
      <w:numFmt w:val="lowerLetter"/>
      <w:lvlText w:val="%5."/>
      <w:lvlJc w:val="left"/>
      <w:pPr>
        <w:ind w:left="3764" w:hanging="360"/>
      </w:pPr>
    </w:lvl>
    <w:lvl w:ilvl="5" w:tplc="340A001B" w:tentative="1">
      <w:start w:val="1"/>
      <w:numFmt w:val="lowerRoman"/>
      <w:lvlText w:val="%6."/>
      <w:lvlJc w:val="right"/>
      <w:pPr>
        <w:ind w:left="4484" w:hanging="180"/>
      </w:pPr>
    </w:lvl>
    <w:lvl w:ilvl="6" w:tplc="340A000F" w:tentative="1">
      <w:start w:val="1"/>
      <w:numFmt w:val="decimal"/>
      <w:lvlText w:val="%7."/>
      <w:lvlJc w:val="left"/>
      <w:pPr>
        <w:ind w:left="5204" w:hanging="360"/>
      </w:pPr>
    </w:lvl>
    <w:lvl w:ilvl="7" w:tplc="340A0019" w:tentative="1">
      <w:start w:val="1"/>
      <w:numFmt w:val="lowerLetter"/>
      <w:lvlText w:val="%8."/>
      <w:lvlJc w:val="left"/>
      <w:pPr>
        <w:ind w:left="5924" w:hanging="360"/>
      </w:pPr>
    </w:lvl>
    <w:lvl w:ilvl="8" w:tplc="340A001B" w:tentative="1">
      <w:start w:val="1"/>
      <w:numFmt w:val="lowerRoman"/>
      <w:lvlText w:val="%9."/>
      <w:lvlJc w:val="right"/>
      <w:pPr>
        <w:ind w:left="6644" w:hanging="180"/>
      </w:pPr>
    </w:lvl>
  </w:abstractNum>
  <w:abstractNum w:abstractNumId="15" w15:restartNumberingAfterBreak="0">
    <w:nsid w:val="4054115B"/>
    <w:multiLevelType w:val="hybridMultilevel"/>
    <w:tmpl w:val="04B8630E"/>
    <w:lvl w:ilvl="0" w:tplc="FFFFFFFF">
      <w:start w:val="1"/>
      <w:numFmt w:val="decimal"/>
      <w:lvlText w:val="%1."/>
      <w:lvlJc w:val="left"/>
      <w:pPr>
        <w:ind w:left="720" w:hanging="360"/>
      </w:pPr>
      <w:rPr>
        <w:rFonts w:hint="default"/>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8786226"/>
    <w:multiLevelType w:val="hybridMultilevel"/>
    <w:tmpl w:val="D4682A60"/>
    <w:lvl w:ilvl="0" w:tplc="FFFFFFFF">
      <w:start w:val="1"/>
      <w:numFmt w:val="lowerLetter"/>
      <w:lvlText w:val="%1)"/>
      <w:lvlJc w:val="left"/>
      <w:pPr>
        <w:ind w:left="884" w:hanging="360"/>
      </w:pPr>
    </w:lvl>
    <w:lvl w:ilvl="1" w:tplc="FFFFFFFF" w:tentative="1">
      <w:start w:val="1"/>
      <w:numFmt w:val="lowerLetter"/>
      <w:lvlText w:val="%2."/>
      <w:lvlJc w:val="left"/>
      <w:pPr>
        <w:ind w:left="1604" w:hanging="360"/>
      </w:pPr>
    </w:lvl>
    <w:lvl w:ilvl="2" w:tplc="FFFFFFFF" w:tentative="1">
      <w:start w:val="1"/>
      <w:numFmt w:val="lowerRoman"/>
      <w:lvlText w:val="%3."/>
      <w:lvlJc w:val="right"/>
      <w:pPr>
        <w:ind w:left="2324" w:hanging="180"/>
      </w:pPr>
    </w:lvl>
    <w:lvl w:ilvl="3" w:tplc="FFFFFFFF" w:tentative="1">
      <w:start w:val="1"/>
      <w:numFmt w:val="decimal"/>
      <w:lvlText w:val="%4."/>
      <w:lvlJc w:val="left"/>
      <w:pPr>
        <w:ind w:left="3044" w:hanging="360"/>
      </w:pPr>
    </w:lvl>
    <w:lvl w:ilvl="4" w:tplc="FFFFFFFF" w:tentative="1">
      <w:start w:val="1"/>
      <w:numFmt w:val="lowerLetter"/>
      <w:lvlText w:val="%5."/>
      <w:lvlJc w:val="left"/>
      <w:pPr>
        <w:ind w:left="3764" w:hanging="360"/>
      </w:pPr>
    </w:lvl>
    <w:lvl w:ilvl="5" w:tplc="FFFFFFFF" w:tentative="1">
      <w:start w:val="1"/>
      <w:numFmt w:val="lowerRoman"/>
      <w:lvlText w:val="%6."/>
      <w:lvlJc w:val="right"/>
      <w:pPr>
        <w:ind w:left="4484" w:hanging="180"/>
      </w:pPr>
    </w:lvl>
    <w:lvl w:ilvl="6" w:tplc="FFFFFFFF" w:tentative="1">
      <w:start w:val="1"/>
      <w:numFmt w:val="decimal"/>
      <w:lvlText w:val="%7."/>
      <w:lvlJc w:val="left"/>
      <w:pPr>
        <w:ind w:left="5204" w:hanging="360"/>
      </w:pPr>
    </w:lvl>
    <w:lvl w:ilvl="7" w:tplc="FFFFFFFF" w:tentative="1">
      <w:start w:val="1"/>
      <w:numFmt w:val="lowerLetter"/>
      <w:lvlText w:val="%8."/>
      <w:lvlJc w:val="left"/>
      <w:pPr>
        <w:ind w:left="5924" w:hanging="360"/>
      </w:pPr>
    </w:lvl>
    <w:lvl w:ilvl="8" w:tplc="FFFFFFFF" w:tentative="1">
      <w:start w:val="1"/>
      <w:numFmt w:val="lowerRoman"/>
      <w:lvlText w:val="%9."/>
      <w:lvlJc w:val="right"/>
      <w:pPr>
        <w:ind w:left="6644" w:hanging="180"/>
      </w:pPr>
    </w:lvl>
  </w:abstractNum>
  <w:abstractNum w:abstractNumId="17" w15:restartNumberingAfterBreak="0">
    <w:nsid w:val="499347F6"/>
    <w:multiLevelType w:val="hybridMultilevel"/>
    <w:tmpl w:val="D4682A60"/>
    <w:lvl w:ilvl="0" w:tplc="340A0017">
      <w:start w:val="1"/>
      <w:numFmt w:val="lowerLetter"/>
      <w:lvlText w:val="%1)"/>
      <w:lvlJc w:val="left"/>
      <w:pPr>
        <w:ind w:left="884" w:hanging="360"/>
      </w:pPr>
    </w:lvl>
    <w:lvl w:ilvl="1" w:tplc="340A0019" w:tentative="1">
      <w:start w:val="1"/>
      <w:numFmt w:val="lowerLetter"/>
      <w:lvlText w:val="%2."/>
      <w:lvlJc w:val="left"/>
      <w:pPr>
        <w:ind w:left="1604" w:hanging="360"/>
      </w:pPr>
    </w:lvl>
    <w:lvl w:ilvl="2" w:tplc="340A001B" w:tentative="1">
      <w:start w:val="1"/>
      <w:numFmt w:val="lowerRoman"/>
      <w:lvlText w:val="%3."/>
      <w:lvlJc w:val="right"/>
      <w:pPr>
        <w:ind w:left="2324" w:hanging="180"/>
      </w:pPr>
    </w:lvl>
    <w:lvl w:ilvl="3" w:tplc="340A000F" w:tentative="1">
      <w:start w:val="1"/>
      <w:numFmt w:val="decimal"/>
      <w:lvlText w:val="%4."/>
      <w:lvlJc w:val="left"/>
      <w:pPr>
        <w:ind w:left="3044" w:hanging="360"/>
      </w:pPr>
    </w:lvl>
    <w:lvl w:ilvl="4" w:tplc="340A0019" w:tentative="1">
      <w:start w:val="1"/>
      <w:numFmt w:val="lowerLetter"/>
      <w:lvlText w:val="%5."/>
      <w:lvlJc w:val="left"/>
      <w:pPr>
        <w:ind w:left="3764" w:hanging="360"/>
      </w:pPr>
    </w:lvl>
    <w:lvl w:ilvl="5" w:tplc="340A001B" w:tentative="1">
      <w:start w:val="1"/>
      <w:numFmt w:val="lowerRoman"/>
      <w:lvlText w:val="%6."/>
      <w:lvlJc w:val="right"/>
      <w:pPr>
        <w:ind w:left="4484" w:hanging="180"/>
      </w:pPr>
    </w:lvl>
    <w:lvl w:ilvl="6" w:tplc="340A000F" w:tentative="1">
      <w:start w:val="1"/>
      <w:numFmt w:val="decimal"/>
      <w:lvlText w:val="%7."/>
      <w:lvlJc w:val="left"/>
      <w:pPr>
        <w:ind w:left="5204" w:hanging="360"/>
      </w:pPr>
    </w:lvl>
    <w:lvl w:ilvl="7" w:tplc="340A0019" w:tentative="1">
      <w:start w:val="1"/>
      <w:numFmt w:val="lowerLetter"/>
      <w:lvlText w:val="%8."/>
      <w:lvlJc w:val="left"/>
      <w:pPr>
        <w:ind w:left="5924" w:hanging="360"/>
      </w:pPr>
    </w:lvl>
    <w:lvl w:ilvl="8" w:tplc="340A001B" w:tentative="1">
      <w:start w:val="1"/>
      <w:numFmt w:val="lowerRoman"/>
      <w:lvlText w:val="%9."/>
      <w:lvlJc w:val="right"/>
      <w:pPr>
        <w:ind w:left="6644" w:hanging="180"/>
      </w:pPr>
    </w:lvl>
  </w:abstractNum>
  <w:abstractNum w:abstractNumId="18" w15:restartNumberingAfterBreak="0">
    <w:nsid w:val="4A557320"/>
    <w:multiLevelType w:val="hybridMultilevel"/>
    <w:tmpl w:val="F4A030B2"/>
    <w:lvl w:ilvl="0" w:tplc="BA9A2A02">
      <w:start w:val="1"/>
      <w:numFmt w:val="decimal"/>
      <w:lvlText w:val="%1."/>
      <w:lvlJc w:val="left"/>
      <w:pPr>
        <w:ind w:left="524" w:hanging="360"/>
      </w:pPr>
      <w:rPr>
        <w:rFonts w:hint="default"/>
      </w:rPr>
    </w:lvl>
    <w:lvl w:ilvl="1" w:tplc="340A0019" w:tentative="1">
      <w:start w:val="1"/>
      <w:numFmt w:val="lowerLetter"/>
      <w:lvlText w:val="%2."/>
      <w:lvlJc w:val="left"/>
      <w:pPr>
        <w:ind w:left="1244" w:hanging="360"/>
      </w:pPr>
    </w:lvl>
    <w:lvl w:ilvl="2" w:tplc="340A001B" w:tentative="1">
      <w:start w:val="1"/>
      <w:numFmt w:val="lowerRoman"/>
      <w:lvlText w:val="%3."/>
      <w:lvlJc w:val="right"/>
      <w:pPr>
        <w:ind w:left="1964" w:hanging="180"/>
      </w:pPr>
    </w:lvl>
    <w:lvl w:ilvl="3" w:tplc="340A000F" w:tentative="1">
      <w:start w:val="1"/>
      <w:numFmt w:val="decimal"/>
      <w:lvlText w:val="%4."/>
      <w:lvlJc w:val="left"/>
      <w:pPr>
        <w:ind w:left="2684" w:hanging="360"/>
      </w:pPr>
    </w:lvl>
    <w:lvl w:ilvl="4" w:tplc="340A0019" w:tentative="1">
      <w:start w:val="1"/>
      <w:numFmt w:val="lowerLetter"/>
      <w:lvlText w:val="%5."/>
      <w:lvlJc w:val="left"/>
      <w:pPr>
        <w:ind w:left="3404" w:hanging="360"/>
      </w:pPr>
    </w:lvl>
    <w:lvl w:ilvl="5" w:tplc="340A001B" w:tentative="1">
      <w:start w:val="1"/>
      <w:numFmt w:val="lowerRoman"/>
      <w:lvlText w:val="%6."/>
      <w:lvlJc w:val="right"/>
      <w:pPr>
        <w:ind w:left="4124" w:hanging="180"/>
      </w:pPr>
    </w:lvl>
    <w:lvl w:ilvl="6" w:tplc="340A000F" w:tentative="1">
      <w:start w:val="1"/>
      <w:numFmt w:val="decimal"/>
      <w:lvlText w:val="%7."/>
      <w:lvlJc w:val="left"/>
      <w:pPr>
        <w:ind w:left="4844" w:hanging="360"/>
      </w:pPr>
    </w:lvl>
    <w:lvl w:ilvl="7" w:tplc="340A0019" w:tentative="1">
      <w:start w:val="1"/>
      <w:numFmt w:val="lowerLetter"/>
      <w:lvlText w:val="%8."/>
      <w:lvlJc w:val="left"/>
      <w:pPr>
        <w:ind w:left="5564" w:hanging="360"/>
      </w:pPr>
    </w:lvl>
    <w:lvl w:ilvl="8" w:tplc="340A001B" w:tentative="1">
      <w:start w:val="1"/>
      <w:numFmt w:val="lowerRoman"/>
      <w:lvlText w:val="%9."/>
      <w:lvlJc w:val="right"/>
      <w:pPr>
        <w:ind w:left="6284" w:hanging="180"/>
      </w:pPr>
    </w:lvl>
  </w:abstractNum>
  <w:abstractNum w:abstractNumId="19" w15:restartNumberingAfterBreak="0">
    <w:nsid w:val="53634DE2"/>
    <w:multiLevelType w:val="hybridMultilevel"/>
    <w:tmpl w:val="DA8A7FBE"/>
    <w:lvl w:ilvl="0" w:tplc="FFFFFFFF">
      <w:start w:val="1"/>
      <w:numFmt w:val="decimal"/>
      <w:lvlText w:val="%1."/>
      <w:lvlJc w:val="left"/>
      <w:pPr>
        <w:ind w:left="884" w:hanging="360"/>
      </w:pPr>
      <w:rPr>
        <w:rFonts w:hint="default"/>
        <w:sz w:val="20"/>
      </w:rPr>
    </w:lvl>
    <w:lvl w:ilvl="1" w:tplc="FFFFFFFF" w:tentative="1">
      <w:start w:val="1"/>
      <w:numFmt w:val="lowerLetter"/>
      <w:lvlText w:val="%2."/>
      <w:lvlJc w:val="left"/>
      <w:pPr>
        <w:ind w:left="1604" w:hanging="360"/>
      </w:pPr>
    </w:lvl>
    <w:lvl w:ilvl="2" w:tplc="FFFFFFFF" w:tentative="1">
      <w:start w:val="1"/>
      <w:numFmt w:val="lowerRoman"/>
      <w:lvlText w:val="%3."/>
      <w:lvlJc w:val="right"/>
      <w:pPr>
        <w:ind w:left="2324" w:hanging="180"/>
      </w:pPr>
    </w:lvl>
    <w:lvl w:ilvl="3" w:tplc="FFFFFFFF" w:tentative="1">
      <w:start w:val="1"/>
      <w:numFmt w:val="decimal"/>
      <w:lvlText w:val="%4."/>
      <w:lvlJc w:val="left"/>
      <w:pPr>
        <w:ind w:left="3044" w:hanging="360"/>
      </w:pPr>
    </w:lvl>
    <w:lvl w:ilvl="4" w:tplc="FFFFFFFF" w:tentative="1">
      <w:start w:val="1"/>
      <w:numFmt w:val="lowerLetter"/>
      <w:lvlText w:val="%5."/>
      <w:lvlJc w:val="left"/>
      <w:pPr>
        <w:ind w:left="3764" w:hanging="360"/>
      </w:pPr>
    </w:lvl>
    <w:lvl w:ilvl="5" w:tplc="FFFFFFFF" w:tentative="1">
      <w:start w:val="1"/>
      <w:numFmt w:val="lowerRoman"/>
      <w:lvlText w:val="%6."/>
      <w:lvlJc w:val="right"/>
      <w:pPr>
        <w:ind w:left="4484" w:hanging="180"/>
      </w:pPr>
    </w:lvl>
    <w:lvl w:ilvl="6" w:tplc="FFFFFFFF" w:tentative="1">
      <w:start w:val="1"/>
      <w:numFmt w:val="decimal"/>
      <w:lvlText w:val="%7."/>
      <w:lvlJc w:val="left"/>
      <w:pPr>
        <w:ind w:left="5204" w:hanging="360"/>
      </w:pPr>
    </w:lvl>
    <w:lvl w:ilvl="7" w:tplc="FFFFFFFF" w:tentative="1">
      <w:start w:val="1"/>
      <w:numFmt w:val="lowerLetter"/>
      <w:lvlText w:val="%8."/>
      <w:lvlJc w:val="left"/>
      <w:pPr>
        <w:ind w:left="5924" w:hanging="360"/>
      </w:pPr>
    </w:lvl>
    <w:lvl w:ilvl="8" w:tplc="FFFFFFFF" w:tentative="1">
      <w:start w:val="1"/>
      <w:numFmt w:val="lowerRoman"/>
      <w:lvlText w:val="%9."/>
      <w:lvlJc w:val="right"/>
      <w:pPr>
        <w:ind w:left="6644" w:hanging="180"/>
      </w:pPr>
    </w:lvl>
  </w:abstractNum>
  <w:abstractNum w:abstractNumId="20" w15:restartNumberingAfterBreak="0">
    <w:nsid w:val="55404868"/>
    <w:multiLevelType w:val="hybridMultilevel"/>
    <w:tmpl w:val="F1062856"/>
    <w:lvl w:ilvl="0" w:tplc="340A0017">
      <w:start w:val="1"/>
      <w:numFmt w:val="lowerLetter"/>
      <w:lvlText w:val="%1)"/>
      <w:lvlJc w:val="left"/>
      <w:pPr>
        <w:ind w:left="884" w:hanging="360"/>
      </w:pPr>
    </w:lvl>
    <w:lvl w:ilvl="1" w:tplc="340A0019" w:tentative="1">
      <w:start w:val="1"/>
      <w:numFmt w:val="lowerLetter"/>
      <w:lvlText w:val="%2."/>
      <w:lvlJc w:val="left"/>
      <w:pPr>
        <w:ind w:left="1604" w:hanging="360"/>
      </w:pPr>
    </w:lvl>
    <w:lvl w:ilvl="2" w:tplc="340A001B" w:tentative="1">
      <w:start w:val="1"/>
      <w:numFmt w:val="lowerRoman"/>
      <w:lvlText w:val="%3."/>
      <w:lvlJc w:val="right"/>
      <w:pPr>
        <w:ind w:left="2324" w:hanging="180"/>
      </w:pPr>
    </w:lvl>
    <w:lvl w:ilvl="3" w:tplc="340A000F" w:tentative="1">
      <w:start w:val="1"/>
      <w:numFmt w:val="decimal"/>
      <w:lvlText w:val="%4."/>
      <w:lvlJc w:val="left"/>
      <w:pPr>
        <w:ind w:left="3044" w:hanging="360"/>
      </w:pPr>
    </w:lvl>
    <w:lvl w:ilvl="4" w:tplc="340A0019" w:tentative="1">
      <w:start w:val="1"/>
      <w:numFmt w:val="lowerLetter"/>
      <w:lvlText w:val="%5."/>
      <w:lvlJc w:val="left"/>
      <w:pPr>
        <w:ind w:left="3764" w:hanging="360"/>
      </w:pPr>
    </w:lvl>
    <w:lvl w:ilvl="5" w:tplc="340A001B" w:tentative="1">
      <w:start w:val="1"/>
      <w:numFmt w:val="lowerRoman"/>
      <w:lvlText w:val="%6."/>
      <w:lvlJc w:val="right"/>
      <w:pPr>
        <w:ind w:left="4484" w:hanging="180"/>
      </w:pPr>
    </w:lvl>
    <w:lvl w:ilvl="6" w:tplc="340A000F" w:tentative="1">
      <w:start w:val="1"/>
      <w:numFmt w:val="decimal"/>
      <w:lvlText w:val="%7."/>
      <w:lvlJc w:val="left"/>
      <w:pPr>
        <w:ind w:left="5204" w:hanging="360"/>
      </w:pPr>
    </w:lvl>
    <w:lvl w:ilvl="7" w:tplc="340A0019" w:tentative="1">
      <w:start w:val="1"/>
      <w:numFmt w:val="lowerLetter"/>
      <w:lvlText w:val="%8."/>
      <w:lvlJc w:val="left"/>
      <w:pPr>
        <w:ind w:left="5924" w:hanging="360"/>
      </w:pPr>
    </w:lvl>
    <w:lvl w:ilvl="8" w:tplc="340A001B" w:tentative="1">
      <w:start w:val="1"/>
      <w:numFmt w:val="lowerRoman"/>
      <w:lvlText w:val="%9."/>
      <w:lvlJc w:val="right"/>
      <w:pPr>
        <w:ind w:left="6644" w:hanging="180"/>
      </w:pPr>
    </w:lvl>
  </w:abstractNum>
  <w:abstractNum w:abstractNumId="21" w15:restartNumberingAfterBreak="0">
    <w:nsid w:val="55C777D6"/>
    <w:multiLevelType w:val="hybridMultilevel"/>
    <w:tmpl w:val="56C4EDFE"/>
    <w:lvl w:ilvl="0" w:tplc="FFFFFFFF">
      <w:start w:val="1"/>
      <w:numFmt w:val="decimal"/>
      <w:lvlText w:val="%1."/>
      <w:lvlJc w:val="left"/>
      <w:pPr>
        <w:ind w:left="884" w:hanging="360"/>
      </w:pPr>
      <w:rPr>
        <w:rFonts w:hint="default"/>
        <w:sz w:val="20"/>
      </w:rPr>
    </w:lvl>
    <w:lvl w:ilvl="1" w:tplc="FFFFFFFF" w:tentative="1">
      <w:start w:val="1"/>
      <w:numFmt w:val="lowerLetter"/>
      <w:lvlText w:val="%2."/>
      <w:lvlJc w:val="left"/>
      <w:pPr>
        <w:ind w:left="1604" w:hanging="360"/>
      </w:pPr>
    </w:lvl>
    <w:lvl w:ilvl="2" w:tplc="FFFFFFFF" w:tentative="1">
      <w:start w:val="1"/>
      <w:numFmt w:val="lowerRoman"/>
      <w:lvlText w:val="%3."/>
      <w:lvlJc w:val="right"/>
      <w:pPr>
        <w:ind w:left="2324" w:hanging="180"/>
      </w:pPr>
    </w:lvl>
    <w:lvl w:ilvl="3" w:tplc="FFFFFFFF" w:tentative="1">
      <w:start w:val="1"/>
      <w:numFmt w:val="decimal"/>
      <w:lvlText w:val="%4."/>
      <w:lvlJc w:val="left"/>
      <w:pPr>
        <w:ind w:left="3044" w:hanging="360"/>
      </w:pPr>
    </w:lvl>
    <w:lvl w:ilvl="4" w:tplc="FFFFFFFF" w:tentative="1">
      <w:start w:val="1"/>
      <w:numFmt w:val="lowerLetter"/>
      <w:lvlText w:val="%5."/>
      <w:lvlJc w:val="left"/>
      <w:pPr>
        <w:ind w:left="3764" w:hanging="360"/>
      </w:pPr>
    </w:lvl>
    <w:lvl w:ilvl="5" w:tplc="FFFFFFFF" w:tentative="1">
      <w:start w:val="1"/>
      <w:numFmt w:val="lowerRoman"/>
      <w:lvlText w:val="%6."/>
      <w:lvlJc w:val="right"/>
      <w:pPr>
        <w:ind w:left="4484" w:hanging="180"/>
      </w:pPr>
    </w:lvl>
    <w:lvl w:ilvl="6" w:tplc="FFFFFFFF" w:tentative="1">
      <w:start w:val="1"/>
      <w:numFmt w:val="decimal"/>
      <w:lvlText w:val="%7."/>
      <w:lvlJc w:val="left"/>
      <w:pPr>
        <w:ind w:left="5204" w:hanging="360"/>
      </w:pPr>
    </w:lvl>
    <w:lvl w:ilvl="7" w:tplc="FFFFFFFF" w:tentative="1">
      <w:start w:val="1"/>
      <w:numFmt w:val="lowerLetter"/>
      <w:lvlText w:val="%8."/>
      <w:lvlJc w:val="left"/>
      <w:pPr>
        <w:ind w:left="5924" w:hanging="360"/>
      </w:pPr>
    </w:lvl>
    <w:lvl w:ilvl="8" w:tplc="FFFFFFFF" w:tentative="1">
      <w:start w:val="1"/>
      <w:numFmt w:val="lowerRoman"/>
      <w:lvlText w:val="%9."/>
      <w:lvlJc w:val="right"/>
      <w:pPr>
        <w:ind w:left="6644" w:hanging="180"/>
      </w:pPr>
    </w:lvl>
  </w:abstractNum>
  <w:abstractNum w:abstractNumId="22" w15:restartNumberingAfterBreak="0">
    <w:nsid w:val="55FA31C9"/>
    <w:multiLevelType w:val="hybridMultilevel"/>
    <w:tmpl w:val="F3885B3C"/>
    <w:lvl w:ilvl="0" w:tplc="FFFFFFFF">
      <w:start w:val="1"/>
      <w:numFmt w:val="lowerLetter"/>
      <w:lvlText w:val="%1)"/>
      <w:lvlJc w:val="left"/>
      <w:pPr>
        <w:ind w:left="720" w:hanging="360"/>
      </w:pPr>
    </w:lvl>
    <w:lvl w:ilvl="1" w:tplc="340A0017">
      <w:start w:val="1"/>
      <w:numFmt w:val="lowerLetter"/>
      <w:lvlText w:val="%2)"/>
      <w:lvlJc w:val="left"/>
      <w:pPr>
        <w:ind w:left="884" w:hanging="360"/>
      </w:pPr>
    </w:lvl>
    <w:lvl w:ilvl="2" w:tplc="145A4988">
      <w:start w:val="1"/>
      <w:numFmt w:val="decimal"/>
      <w:lvlText w:val="%3."/>
      <w:lvlJc w:val="left"/>
      <w:pPr>
        <w:ind w:left="2340" w:hanging="360"/>
      </w:pPr>
      <w:rPr>
        <w:rFonts w:hint="default"/>
      </w:rPr>
    </w:lvl>
    <w:lvl w:ilvl="3" w:tplc="90023B68">
      <w:start w:val="7"/>
      <w:numFmt w:val="bullet"/>
      <w:lvlText w:val="-"/>
      <w:lvlJc w:val="left"/>
      <w:pPr>
        <w:ind w:left="2880" w:hanging="360"/>
      </w:pPr>
      <w:rPr>
        <w:rFonts w:ascii="Calibri" w:eastAsiaTheme="minorHAnsi" w:hAnsi="Calibri" w:cs="Calibri"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9334A52"/>
    <w:multiLevelType w:val="hybridMultilevel"/>
    <w:tmpl w:val="989AE3F0"/>
    <w:lvl w:ilvl="0" w:tplc="FFFFFFFF">
      <w:start w:val="1"/>
      <w:numFmt w:val="lowerLetter"/>
      <w:lvlText w:val="%1)"/>
      <w:lvlJc w:val="left"/>
      <w:pPr>
        <w:ind w:left="720" w:hanging="360"/>
      </w:pPr>
    </w:lvl>
    <w:lvl w:ilvl="1" w:tplc="340A0017">
      <w:start w:val="1"/>
      <w:numFmt w:val="lowerLetter"/>
      <w:lvlText w:val="%2)"/>
      <w:lvlJc w:val="left"/>
      <w:pPr>
        <w:ind w:left="884"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F7440D0"/>
    <w:multiLevelType w:val="hybridMultilevel"/>
    <w:tmpl w:val="4718E070"/>
    <w:lvl w:ilvl="0" w:tplc="E9EEFDA8">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1B80DFF"/>
    <w:multiLevelType w:val="hybridMultilevel"/>
    <w:tmpl w:val="56C4EDFE"/>
    <w:lvl w:ilvl="0" w:tplc="4446930E">
      <w:start w:val="1"/>
      <w:numFmt w:val="decimal"/>
      <w:lvlText w:val="%1."/>
      <w:lvlJc w:val="left"/>
      <w:pPr>
        <w:ind w:left="884" w:hanging="360"/>
      </w:pPr>
      <w:rPr>
        <w:rFonts w:hint="default"/>
        <w:sz w:val="20"/>
      </w:rPr>
    </w:lvl>
    <w:lvl w:ilvl="1" w:tplc="340A0019" w:tentative="1">
      <w:start w:val="1"/>
      <w:numFmt w:val="lowerLetter"/>
      <w:lvlText w:val="%2."/>
      <w:lvlJc w:val="left"/>
      <w:pPr>
        <w:ind w:left="1604" w:hanging="360"/>
      </w:pPr>
    </w:lvl>
    <w:lvl w:ilvl="2" w:tplc="340A001B" w:tentative="1">
      <w:start w:val="1"/>
      <w:numFmt w:val="lowerRoman"/>
      <w:lvlText w:val="%3."/>
      <w:lvlJc w:val="right"/>
      <w:pPr>
        <w:ind w:left="2324" w:hanging="180"/>
      </w:pPr>
    </w:lvl>
    <w:lvl w:ilvl="3" w:tplc="340A000F" w:tentative="1">
      <w:start w:val="1"/>
      <w:numFmt w:val="decimal"/>
      <w:lvlText w:val="%4."/>
      <w:lvlJc w:val="left"/>
      <w:pPr>
        <w:ind w:left="3044" w:hanging="360"/>
      </w:pPr>
    </w:lvl>
    <w:lvl w:ilvl="4" w:tplc="340A0019" w:tentative="1">
      <w:start w:val="1"/>
      <w:numFmt w:val="lowerLetter"/>
      <w:lvlText w:val="%5."/>
      <w:lvlJc w:val="left"/>
      <w:pPr>
        <w:ind w:left="3764" w:hanging="360"/>
      </w:pPr>
    </w:lvl>
    <w:lvl w:ilvl="5" w:tplc="340A001B" w:tentative="1">
      <w:start w:val="1"/>
      <w:numFmt w:val="lowerRoman"/>
      <w:lvlText w:val="%6."/>
      <w:lvlJc w:val="right"/>
      <w:pPr>
        <w:ind w:left="4484" w:hanging="180"/>
      </w:pPr>
    </w:lvl>
    <w:lvl w:ilvl="6" w:tplc="340A000F" w:tentative="1">
      <w:start w:val="1"/>
      <w:numFmt w:val="decimal"/>
      <w:lvlText w:val="%7."/>
      <w:lvlJc w:val="left"/>
      <w:pPr>
        <w:ind w:left="5204" w:hanging="360"/>
      </w:pPr>
    </w:lvl>
    <w:lvl w:ilvl="7" w:tplc="340A0019" w:tentative="1">
      <w:start w:val="1"/>
      <w:numFmt w:val="lowerLetter"/>
      <w:lvlText w:val="%8."/>
      <w:lvlJc w:val="left"/>
      <w:pPr>
        <w:ind w:left="5924" w:hanging="360"/>
      </w:pPr>
    </w:lvl>
    <w:lvl w:ilvl="8" w:tplc="340A001B" w:tentative="1">
      <w:start w:val="1"/>
      <w:numFmt w:val="lowerRoman"/>
      <w:lvlText w:val="%9."/>
      <w:lvlJc w:val="right"/>
      <w:pPr>
        <w:ind w:left="6644" w:hanging="180"/>
      </w:pPr>
    </w:lvl>
  </w:abstractNum>
  <w:abstractNum w:abstractNumId="26" w15:restartNumberingAfterBreak="0">
    <w:nsid w:val="620359BB"/>
    <w:multiLevelType w:val="hybridMultilevel"/>
    <w:tmpl w:val="736A08C0"/>
    <w:lvl w:ilvl="0" w:tplc="FFFFFFFF">
      <w:start w:val="1"/>
      <w:numFmt w:val="decimal"/>
      <w:lvlText w:val="%1."/>
      <w:lvlJc w:val="left"/>
      <w:pPr>
        <w:ind w:left="524" w:hanging="360"/>
      </w:pPr>
      <w:rPr>
        <w:rFonts w:hint="default"/>
      </w:rPr>
    </w:lvl>
    <w:lvl w:ilvl="1" w:tplc="FFFFFFFF">
      <w:start w:val="1"/>
      <w:numFmt w:val="lowerLetter"/>
      <w:lvlText w:val="%2)"/>
      <w:lvlJc w:val="left"/>
      <w:pPr>
        <w:ind w:left="1319" w:hanging="435"/>
      </w:pPr>
      <w:rPr>
        <w:rFonts w:hint="default"/>
      </w:rPr>
    </w:lvl>
    <w:lvl w:ilvl="2" w:tplc="FFFFFFFF" w:tentative="1">
      <w:start w:val="1"/>
      <w:numFmt w:val="lowerRoman"/>
      <w:lvlText w:val="%3."/>
      <w:lvlJc w:val="right"/>
      <w:pPr>
        <w:ind w:left="1964" w:hanging="180"/>
      </w:pPr>
    </w:lvl>
    <w:lvl w:ilvl="3" w:tplc="FFFFFFFF" w:tentative="1">
      <w:start w:val="1"/>
      <w:numFmt w:val="decimal"/>
      <w:lvlText w:val="%4."/>
      <w:lvlJc w:val="left"/>
      <w:pPr>
        <w:ind w:left="2684" w:hanging="360"/>
      </w:pPr>
    </w:lvl>
    <w:lvl w:ilvl="4" w:tplc="FFFFFFFF" w:tentative="1">
      <w:start w:val="1"/>
      <w:numFmt w:val="lowerLetter"/>
      <w:lvlText w:val="%5."/>
      <w:lvlJc w:val="left"/>
      <w:pPr>
        <w:ind w:left="3404" w:hanging="360"/>
      </w:pPr>
    </w:lvl>
    <w:lvl w:ilvl="5" w:tplc="FFFFFFFF" w:tentative="1">
      <w:start w:val="1"/>
      <w:numFmt w:val="lowerRoman"/>
      <w:lvlText w:val="%6."/>
      <w:lvlJc w:val="right"/>
      <w:pPr>
        <w:ind w:left="4124" w:hanging="180"/>
      </w:pPr>
    </w:lvl>
    <w:lvl w:ilvl="6" w:tplc="FFFFFFFF" w:tentative="1">
      <w:start w:val="1"/>
      <w:numFmt w:val="decimal"/>
      <w:lvlText w:val="%7."/>
      <w:lvlJc w:val="left"/>
      <w:pPr>
        <w:ind w:left="4844" w:hanging="360"/>
      </w:pPr>
    </w:lvl>
    <w:lvl w:ilvl="7" w:tplc="FFFFFFFF" w:tentative="1">
      <w:start w:val="1"/>
      <w:numFmt w:val="lowerLetter"/>
      <w:lvlText w:val="%8."/>
      <w:lvlJc w:val="left"/>
      <w:pPr>
        <w:ind w:left="5564" w:hanging="360"/>
      </w:pPr>
    </w:lvl>
    <w:lvl w:ilvl="8" w:tplc="FFFFFFFF" w:tentative="1">
      <w:start w:val="1"/>
      <w:numFmt w:val="lowerRoman"/>
      <w:lvlText w:val="%9."/>
      <w:lvlJc w:val="right"/>
      <w:pPr>
        <w:ind w:left="6284" w:hanging="180"/>
      </w:pPr>
    </w:lvl>
  </w:abstractNum>
  <w:abstractNum w:abstractNumId="27" w15:restartNumberingAfterBreak="0">
    <w:nsid w:val="62620EB9"/>
    <w:multiLevelType w:val="hybridMultilevel"/>
    <w:tmpl w:val="777A0DC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67863DEB"/>
    <w:multiLevelType w:val="hybridMultilevel"/>
    <w:tmpl w:val="D4682A60"/>
    <w:lvl w:ilvl="0" w:tplc="FFFFFFFF">
      <w:start w:val="1"/>
      <w:numFmt w:val="lowerLetter"/>
      <w:lvlText w:val="%1)"/>
      <w:lvlJc w:val="left"/>
      <w:pPr>
        <w:ind w:left="884" w:hanging="360"/>
      </w:pPr>
    </w:lvl>
    <w:lvl w:ilvl="1" w:tplc="FFFFFFFF" w:tentative="1">
      <w:start w:val="1"/>
      <w:numFmt w:val="lowerLetter"/>
      <w:lvlText w:val="%2."/>
      <w:lvlJc w:val="left"/>
      <w:pPr>
        <w:ind w:left="1604" w:hanging="360"/>
      </w:pPr>
    </w:lvl>
    <w:lvl w:ilvl="2" w:tplc="FFFFFFFF" w:tentative="1">
      <w:start w:val="1"/>
      <w:numFmt w:val="lowerRoman"/>
      <w:lvlText w:val="%3."/>
      <w:lvlJc w:val="right"/>
      <w:pPr>
        <w:ind w:left="2324" w:hanging="180"/>
      </w:pPr>
    </w:lvl>
    <w:lvl w:ilvl="3" w:tplc="FFFFFFFF" w:tentative="1">
      <w:start w:val="1"/>
      <w:numFmt w:val="decimal"/>
      <w:lvlText w:val="%4."/>
      <w:lvlJc w:val="left"/>
      <w:pPr>
        <w:ind w:left="3044" w:hanging="360"/>
      </w:pPr>
    </w:lvl>
    <w:lvl w:ilvl="4" w:tplc="FFFFFFFF" w:tentative="1">
      <w:start w:val="1"/>
      <w:numFmt w:val="lowerLetter"/>
      <w:lvlText w:val="%5."/>
      <w:lvlJc w:val="left"/>
      <w:pPr>
        <w:ind w:left="3764" w:hanging="360"/>
      </w:pPr>
    </w:lvl>
    <w:lvl w:ilvl="5" w:tplc="FFFFFFFF" w:tentative="1">
      <w:start w:val="1"/>
      <w:numFmt w:val="lowerRoman"/>
      <w:lvlText w:val="%6."/>
      <w:lvlJc w:val="right"/>
      <w:pPr>
        <w:ind w:left="4484" w:hanging="180"/>
      </w:pPr>
    </w:lvl>
    <w:lvl w:ilvl="6" w:tplc="FFFFFFFF" w:tentative="1">
      <w:start w:val="1"/>
      <w:numFmt w:val="decimal"/>
      <w:lvlText w:val="%7."/>
      <w:lvlJc w:val="left"/>
      <w:pPr>
        <w:ind w:left="5204" w:hanging="360"/>
      </w:pPr>
    </w:lvl>
    <w:lvl w:ilvl="7" w:tplc="FFFFFFFF" w:tentative="1">
      <w:start w:val="1"/>
      <w:numFmt w:val="lowerLetter"/>
      <w:lvlText w:val="%8."/>
      <w:lvlJc w:val="left"/>
      <w:pPr>
        <w:ind w:left="5924" w:hanging="360"/>
      </w:pPr>
    </w:lvl>
    <w:lvl w:ilvl="8" w:tplc="FFFFFFFF" w:tentative="1">
      <w:start w:val="1"/>
      <w:numFmt w:val="lowerRoman"/>
      <w:lvlText w:val="%9."/>
      <w:lvlJc w:val="right"/>
      <w:pPr>
        <w:ind w:left="6644" w:hanging="180"/>
      </w:pPr>
    </w:lvl>
  </w:abstractNum>
  <w:abstractNum w:abstractNumId="29" w15:restartNumberingAfterBreak="0">
    <w:nsid w:val="6A9470FB"/>
    <w:multiLevelType w:val="hybridMultilevel"/>
    <w:tmpl w:val="4F0E6538"/>
    <w:lvl w:ilvl="0" w:tplc="A8287AD0">
      <w:start w:val="1"/>
      <w:numFmt w:val="decimal"/>
      <w:lvlText w:val="%1."/>
      <w:lvlJc w:val="left"/>
      <w:pPr>
        <w:ind w:left="1020" w:hanging="360"/>
      </w:pPr>
    </w:lvl>
    <w:lvl w:ilvl="1" w:tplc="231A0520">
      <w:start w:val="1"/>
      <w:numFmt w:val="decimal"/>
      <w:lvlText w:val="%2."/>
      <w:lvlJc w:val="left"/>
      <w:pPr>
        <w:ind w:left="1020" w:hanging="360"/>
      </w:pPr>
    </w:lvl>
    <w:lvl w:ilvl="2" w:tplc="E61EBC6E">
      <w:start w:val="1"/>
      <w:numFmt w:val="decimal"/>
      <w:lvlText w:val="%3."/>
      <w:lvlJc w:val="left"/>
      <w:pPr>
        <w:ind w:left="1020" w:hanging="360"/>
      </w:pPr>
    </w:lvl>
    <w:lvl w:ilvl="3" w:tplc="515CB426">
      <w:start w:val="1"/>
      <w:numFmt w:val="decimal"/>
      <w:lvlText w:val="%4."/>
      <w:lvlJc w:val="left"/>
      <w:pPr>
        <w:ind w:left="1020" w:hanging="360"/>
      </w:pPr>
    </w:lvl>
    <w:lvl w:ilvl="4" w:tplc="93FA6F54">
      <w:start w:val="1"/>
      <w:numFmt w:val="decimal"/>
      <w:lvlText w:val="%5."/>
      <w:lvlJc w:val="left"/>
      <w:pPr>
        <w:ind w:left="1020" w:hanging="360"/>
      </w:pPr>
    </w:lvl>
    <w:lvl w:ilvl="5" w:tplc="45F6494C">
      <w:start w:val="1"/>
      <w:numFmt w:val="decimal"/>
      <w:lvlText w:val="%6."/>
      <w:lvlJc w:val="left"/>
      <w:pPr>
        <w:ind w:left="1020" w:hanging="360"/>
      </w:pPr>
    </w:lvl>
    <w:lvl w:ilvl="6" w:tplc="4CB07422">
      <w:start w:val="1"/>
      <w:numFmt w:val="decimal"/>
      <w:lvlText w:val="%7."/>
      <w:lvlJc w:val="left"/>
      <w:pPr>
        <w:ind w:left="1020" w:hanging="360"/>
      </w:pPr>
    </w:lvl>
    <w:lvl w:ilvl="7" w:tplc="DD5A7B58">
      <w:start w:val="1"/>
      <w:numFmt w:val="decimal"/>
      <w:lvlText w:val="%8."/>
      <w:lvlJc w:val="left"/>
      <w:pPr>
        <w:ind w:left="1020" w:hanging="360"/>
      </w:pPr>
    </w:lvl>
    <w:lvl w:ilvl="8" w:tplc="84482522">
      <w:start w:val="1"/>
      <w:numFmt w:val="decimal"/>
      <w:lvlText w:val="%9."/>
      <w:lvlJc w:val="left"/>
      <w:pPr>
        <w:ind w:left="1020" w:hanging="360"/>
      </w:pPr>
    </w:lvl>
  </w:abstractNum>
  <w:abstractNum w:abstractNumId="30" w15:restartNumberingAfterBreak="0">
    <w:nsid w:val="6E7D03AE"/>
    <w:multiLevelType w:val="hybridMultilevel"/>
    <w:tmpl w:val="85D0F364"/>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7632387E"/>
    <w:multiLevelType w:val="hybridMultilevel"/>
    <w:tmpl w:val="DD80F792"/>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76527C96"/>
    <w:multiLevelType w:val="hybridMultilevel"/>
    <w:tmpl w:val="CE7CF4A6"/>
    <w:lvl w:ilvl="0" w:tplc="4446930E">
      <w:start w:val="1"/>
      <w:numFmt w:val="decimal"/>
      <w:lvlText w:val="%1."/>
      <w:lvlJc w:val="left"/>
      <w:pPr>
        <w:ind w:left="720" w:hanging="360"/>
      </w:pPr>
      <w:rPr>
        <w:rFonts w:hint="default"/>
        <w:sz w:val="2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B3625AD"/>
    <w:multiLevelType w:val="hybridMultilevel"/>
    <w:tmpl w:val="56C4EDFE"/>
    <w:lvl w:ilvl="0" w:tplc="FFFFFFFF">
      <w:start w:val="1"/>
      <w:numFmt w:val="decimal"/>
      <w:lvlText w:val="%1."/>
      <w:lvlJc w:val="left"/>
      <w:pPr>
        <w:ind w:left="884" w:hanging="360"/>
      </w:pPr>
      <w:rPr>
        <w:rFonts w:hint="default"/>
        <w:sz w:val="20"/>
      </w:rPr>
    </w:lvl>
    <w:lvl w:ilvl="1" w:tplc="FFFFFFFF" w:tentative="1">
      <w:start w:val="1"/>
      <w:numFmt w:val="lowerLetter"/>
      <w:lvlText w:val="%2."/>
      <w:lvlJc w:val="left"/>
      <w:pPr>
        <w:ind w:left="1604" w:hanging="360"/>
      </w:pPr>
    </w:lvl>
    <w:lvl w:ilvl="2" w:tplc="FFFFFFFF" w:tentative="1">
      <w:start w:val="1"/>
      <w:numFmt w:val="lowerRoman"/>
      <w:lvlText w:val="%3."/>
      <w:lvlJc w:val="right"/>
      <w:pPr>
        <w:ind w:left="2324" w:hanging="180"/>
      </w:pPr>
    </w:lvl>
    <w:lvl w:ilvl="3" w:tplc="FFFFFFFF" w:tentative="1">
      <w:start w:val="1"/>
      <w:numFmt w:val="decimal"/>
      <w:lvlText w:val="%4."/>
      <w:lvlJc w:val="left"/>
      <w:pPr>
        <w:ind w:left="3044" w:hanging="360"/>
      </w:pPr>
    </w:lvl>
    <w:lvl w:ilvl="4" w:tplc="FFFFFFFF" w:tentative="1">
      <w:start w:val="1"/>
      <w:numFmt w:val="lowerLetter"/>
      <w:lvlText w:val="%5."/>
      <w:lvlJc w:val="left"/>
      <w:pPr>
        <w:ind w:left="3764" w:hanging="360"/>
      </w:pPr>
    </w:lvl>
    <w:lvl w:ilvl="5" w:tplc="FFFFFFFF" w:tentative="1">
      <w:start w:val="1"/>
      <w:numFmt w:val="lowerRoman"/>
      <w:lvlText w:val="%6."/>
      <w:lvlJc w:val="right"/>
      <w:pPr>
        <w:ind w:left="4484" w:hanging="180"/>
      </w:pPr>
    </w:lvl>
    <w:lvl w:ilvl="6" w:tplc="FFFFFFFF" w:tentative="1">
      <w:start w:val="1"/>
      <w:numFmt w:val="decimal"/>
      <w:lvlText w:val="%7."/>
      <w:lvlJc w:val="left"/>
      <w:pPr>
        <w:ind w:left="5204" w:hanging="360"/>
      </w:pPr>
    </w:lvl>
    <w:lvl w:ilvl="7" w:tplc="FFFFFFFF" w:tentative="1">
      <w:start w:val="1"/>
      <w:numFmt w:val="lowerLetter"/>
      <w:lvlText w:val="%8."/>
      <w:lvlJc w:val="left"/>
      <w:pPr>
        <w:ind w:left="5924" w:hanging="360"/>
      </w:pPr>
    </w:lvl>
    <w:lvl w:ilvl="8" w:tplc="FFFFFFFF" w:tentative="1">
      <w:start w:val="1"/>
      <w:numFmt w:val="lowerRoman"/>
      <w:lvlText w:val="%9."/>
      <w:lvlJc w:val="right"/>
      <w:pPr>
        <w:ind w:left="6644" w:hanging="180"/>
      </w:pPr>
    </w:lvl>
  </w:abstractNum>
  <w:abstractNum w:abstractNumId="34" w15:restartNumberingAfterBreak="0">
    <w:nsid w:val="7DF3162B"/>
    <w:multiLevelType w:val="hybridMultilevel"/>
    <w:tmpl w:val="35F693FA"/>
    <w:lvl w:ilvl="0" w:tplc="340A0017">
      <w:start w:val="1"/>
      <w:numFmt w:val="lowerLetter"/>
      <w:lvlText w:val="%1)"/>
      <w:lvlJc w:val="left"/>
      <w:pPr>
        <w:ind w:left="884" w:hanging="360"/>
      </w:pPr>
    </w:lvl>
    <w:lvl w:ilvl="1" w:tplc="340A0019" w:tentative="1">
      <w:start w:val="1"/>
      <w:numFmt w:val="lowerLetter"/>
      <w:lvlText w:val="%2."/>
      <w:lvlJc w:val="left"/>
      <w:pPr>
        <w:ind w:left="1604" w:hanging="360"/>
      </w:pPr>
    </w:lvl>
    <w:lvl w:ilvl="2" w:tplc="340A001B" w:tentative="1">
      <w:start w:val="1"/>
      <w:numFmt w:val="lowerRoman"/>
      <w:lvlText w:val="%3."/>
      <w:lvlJc w:val="right"/>
      <w:pPr>
        <w:ind w:left="2324" w:hanging="180"/>
      </w:pPr>
    </w:lvl>
    <w:lvl w:ilvl="3" w:tplc="340A000F" w:tentative="1">
      <w:start w:val="1"/>
      <w:numFmt w:val="decimal"/>
      <w:lvlText w:val="%4."/>
      <w:lvlJc w:val="left"/>
      <w:pPr>
        <w:ind w:left="3044" w:hanging="360"/>
      </w:pPr>
    </w:lvl>
    <w:lvl w:ilvl="4" w:tplc="340A0019" w:tentative="1">
      <w:start w:val="1"/>
      <w:numFmt w:val="lowerLetter"/>
      <w:lvlText w:val="%5."/>
      <w:lvlJc w:val="left"/>
      <w:pPr>
        <w:ind w:left="3764" w:hanging="360"/>
      </w:pPr>
    </w:lvl>
    <w:lvl w:ilvl="5" w:tplc="340A001B" w:tentative="1">
      <w:start w:val="1"/>
      <w:numFmt w:val="lowerRoman"/>
      <w:lvlText w:val="%6."/>
      <w:lvlJc w:val="right"/>
      <w:pPr>
        <w:ind w:left="4484" w:hanging="180"/>
      </w:pPr>
    </w:lvl>
    <w:lvl w:ilvl="6" w:tplc="340A000F" w:tentative="1">
      <w:start w:val="1"/>
      <w:numFmt w:val="decimal"/>
      <w:lvlText w:val="%7."/>
      <w:lvlJc w:val="left"/>
      <w:pPr>
        <w:ind w:left="5204" w:hanging="360"/>
      </w:pPr>
    </w:lvl>
    <w:lvl w:ilvl="7" w:tplc="340A0019" w:tentative="1">
      <w:start w:val="1"/>
      <w:numFmt w:val="lowerLetter"/>
      <w:lvlText w:val="%8."/>
      <w:lvlJc w:val="left"/>
      <w:pPr>
        <w:ind w:left="5924" w:hanging="360"/>
      </w:pPr>
    </w:lvl>
    <w:lvl w:ilvl="8" w:tplc="340A001B" w:tentative="1">
      <w:start w:val="1"/>
      <w:numFmt w:val="lowerRoman"/>
      <w:lvlText w:val="%9."/>
      <w:lvlJc w:val="right"/>
      <w:pPr>
        <w:ind w:left="6644" w:hanging="180"/>
      </w:pPr>
    </w:lvl>
  </w:abstractNum>
  <w:abstractNum w:abstractNumId="35" w15:restartNumberingAfterBreak="0">
    <w:nsid w:val="7E7E04C5"/>
    <w:multiLevelType w:val="hybridMultilevel"/>
    <w:tmpl w:val="DA8A7FBE"/>
    <w:lvl w:ilvl="0" w:tplc="FFFFFFFF">
      <w:start w:val="1"/>
      <w:numFmt w:val="decimal"/>
      <w:lvlText w:val="%1."/>
      <w:lvlJc w:val="left"/>
      <w:pPr>
        <w:ind w:left="884" w:hanging="360"/>
      </w:pPr>
      <w:rPr>
        <w:rFonts w:hint="default"/>
        <w:sz w:val="20"/>
      </w:rPr>
    </w:lvl>
    <w:lvl w:ilvl="1" w:tplc="FFFFFFFF" w:tentative="1">
      <w:start w:val="1"/>
      <w:numFmt w:val="lowerLetter"/>
      <w:lvlText w:val="%2."/>
      <w:lvlJc w:val="left"/>
      <w:pPr>
        <w:ind w:left="1604" w:hanging="360"/>
      </w:pPr>
    </w:lvl>
    <w:lvl w:ilvl="2" w:tplc="FFFFFFFF" w:tentative="1">
      <w:start w:val="1"/>
      <w:numFmt w:val="lowerRoman"/>
      <w:lvlText w:val="%3."/>
      <w:lvlJc w:val="right"/>
      <w:pPr>
        <w:ind w:left="2324" w:hanging="180"/>
      </w:pPr>
    </w:lvl>
    <w:lvl w:ilvl="3" w:tplc="FFFFFFFF" w:tentative="1">
      <w:start w:val="1"/>
      <w:numFmt w:val="decimal"/>
      <w:lvlText w:val="%4."/>
      <w:lvlJc w:val="left"/>
      <w:pPr>
        <w:ind w:left="3044" w:hanging="360"/>
      </w:pPr>
    </w:lvl>
    <w:lvl w:ilvl="4" w:tplc="FFFFFFFF" w:tentative="1">
      <w:start w:val="1"/>
      <w:numFmt w:val="lowerLetter"/>
      <w:lvlText w:val="%5."/>
      <w:lvlJc w:val="left"/>
      <w:pPr>
        <w:ind w:left="3764" w:hanging="360"/>
      </w:pPr>
    </w:lvl>
    <w:lvl w:ilvl="5" w:tplc="FFFFFFFF" w:tentative="1">
      <w:start w:val="1"/>
      <w:numFmt w:val="lowerRoman"/>
      <w:lvlText w:val="%6."/>
      <w:lvlJc w:val="right"/>
      <w:pPr>
        <w:ind w:left="4484" w:hanging="180"/>
      </w:pPr>
    </w:lvl>
    <w:lvl w:ilvl="6" w:tplc="FFFFFFFF" w:tentative="1">
      <w:start w:val="1"/>
      <w:numFmt w:val="decimal"/>
      <w:lvlText w:val="%7."/>
      <w:lvlJc w:val="left"/>
      <w:pPr>
        <w:ind w:left="5204" w:hanging="360"/>
      </w:pPr>
    </w:lvl>
    <w:lvl w:ilvl="7" w:tplc="FFFFFFFF" w:tentative="1">
      <w:start w:val="1"/>
      <w:numFmt w:val="lowerLetter"/>
      <w:lvlText w:val="%8."/>
      <w:lvlJc w:val="left"/>
      <w:pPr>
        <w:ind w:left="5924" w:hanging="360"/>
      </w:pPr>
    </w:lvl>
    <w:lvl w:ilvl="8" w:tplc="FFFFFFFF" w:tentative="1">
      <w:start w:val="1"/>
      <w:numFmt w:val="lowerRoman"/>
      <w:lvlText w:val="%9."/>
      <w:lvlJc w:val="right"/>
      <w:pPr>
        <w:ind w:left="6644" w:hanging="180"/>
      </w:pPr>
    </w:lvl>
  </w:abstractNum>
  <w:num w:numId="1" w16cid:durableId="1618443414">
    <w:abstractNumId w:val="31"/>
  </w:num>
  <w:num w:numId="2" w16cid:durableId="1091048997">
    <w:abstractNumId w:val="3"/>
  </w:num>
  <w:num w:numId="3" w16cid:durableId="2080861397">
    <w:abstractNumId w:val="2"/>
  </w:num>
  <w:num w:numId="4" w16cid:durableId="980234393">
    <w:abstractNumId w:val="17"/>
  </w:num>
  <w:num w:numId="5" w16cid:durableId="1765565110">
    <w:abstractNumId w:val="11"/>
  </w:num>
  <w:num w:numId="6" w16cid:durableId="455175732">
    <w:abstractNumId w:val="16"/>
  </w:num>
  <w:num w:numId="7" w16cid:durableId="194581824">
    <w:abstractNumId w:val="12"/>
  </w:num>
  <w:num w:numId="8" w16cid:durableId="916982807">
    <w:abstractNumId w:val="20"/>
  </w:num>
  <w:num w:numId="9" w16cid:durableId="477960951">
    <w:abstractNumId w:val="35"/>
  </w:num>
  <w:num w:numId="10" w16cid:durableId="126746987">
    <w:abstractNumId w:val="10"/>
  </w:num>
  <w:num w:numId="11" w16cid:durableId="544831315">
    <w:abstractNumId w:val="7"/>
  </w:num>
  <w:num w:numId="12" w16cid:durableId="1888443416">
    <w:abstractNumId w:val="18"/>
  </w:num>
  <w:num w:numId="13" w16cid:durableId="1293513948">
    <w:abstractNumId w:val="24"/>
  </w:num>
  <w:num w:numId="14" w16cid:durableId="450709622">
    <w:abstractNumId w:val="32"/>
  </w:num>
  <w:num w:numId="15" w16cid:durableId="2070497433">
    <w:abstractNumId w:val="5"/>
  </w:num>
  <w:num w:numId="16" w16cid:durableId="980114129">
    <w:abstractNumId w:val="22"/>
  </w:num>
  <w:num w:numId="17" w16cid:durableId="548155047">
    <w:abstractNumId w:val="4"/>
  </w:num>
  <w:num w:numId="18" w16cid:durableId="511838248">
    <w:abstractNumId w:val="23"/>
  </w:num>
  <w:num w:numId="19" w16cid:durableId="1494108255">
    <w:abstractNumId w:val="14"/>
  </w:num>
  <w:num w:numId="20" w16cid:durableId="1111167921">
    <w:abstractNumId w:val="13"/>
  </w:num>
  <w:num w:numId="21" w16cid:durableId="1515536312">
    <w:abstractNumId w:val="26"/>
  </w:num>
  <w:num w:numId="22" w16cid:durableId="1237587960">
    <w:abstractNumId w:val="34"/>
  </w:num>
  <w:num w:numId="23" w16cid:durableId="1089733911">
    <w:abstractNumId w:val="1"/>
  </w:num>
  <w:num w:numId="24" w16cid:durableId="446001549">
    <w:abstractNumId w:val="25"/>
  </w:num>
  <w:num w:numId="25" w16cid:durableId="426077060">
    <w:abstractNumId w:val="21"/>
  </w:num>
  <w:num w:numId="26" w16cid:durableId="31540583">
    <w:abstractNumId w:val="15"/>
  </w:num>
  <w:num w:numId="27" w16cid:durableId="744570300">
    <w:abstractNumId w:val="19"/>
  </w:num>
  <w:num w:numId="28" w16cid:durableId="1913192883">
    <w:abstractNumId w:val="9"/>
  </w:num>
  <w:num w:numId="29" w16cid:durableId="482430944">
    <w:abstractNumId w:val="0"/>
  </w:num>
  <w:num w:numId="30" w16cid:durableId="1961762743">
    <w:abstractNumId w:val="27"/>
  </w:num>
  <w:num w:numId="31" w16cid:durableId="1600718332">
    <w:abstractNumId w:val="30"/>
  </w:num>
  <w:num w:numId="32" w16cid:durableId="2106069196">
    <w:abstractNumId w:val="6"/>
  </w:num>
  <w:num w:numId="33" w16cid:durableId="82803750">
    <w:abstractNumId w:val="29"/>
  </w:num>
  <w:num w:numId="34" w16cid:durableId="221336081">
    <w:abstractNumId w:val="33"/>
  </w:num>
  <w:num w:numId="35" w16cid:durableId="24407414">
    <w:abstractNumId w:val="8"/>
  </w:num>
  <w:num w:numId="36" w16cid:durableId="651983263">
    <w:abstractNumId w:val="28"/>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PNU">
    <w15:presenceInfo w15:providerId="None" w15:userId="DPNU"/>
  </w15:person>
  <w15:person w15:author="DPNU V.2">
    <w15:presenceInfo w15:providerId="None" w15:userId="DPNU V.2"/>
  </w15:person>
  <w15:person w15:author="DDU-MINVU">
    <w15:presenceInfo w15:providerId="None" w15:userId="DDU-MINVU"/>
  </w15:person>
  <w15:person w15:author="ODM">
    <w15:presenceInfo w15:providerId="None" w15:userId="OD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13C"/>
    <w:rsid w:val="0000004D"/>
    <w:rsid w:val="00000C9E"/>
    <w:rsid w:val="00001EBF"/>
    <w:rsid w:val="00002252"/>
    <w:rsid w:val="00003A00"/>
    <w:rsid w:val="00004FD6"/>
    <w:rsid w:val="0000511F"/>
    <w:rsid w:val="00005384"/>
    <w:rsid w:val="0000554C"/>
    <w:rsid w:val="00006303"/>
    <w:rsid w:val="000073D7"/>
    <w:rsid w:val="0000755D"/>
    <w:rsid w:val="00007CAD"/>
    <w:rsid w:val="000127B5"/>
    <w:rsid w:val="00012C1E"/>
    <w:rsid w:val="00013A12"/>
    <w:rsid w:val="00013E3F"/>
    <w:rsid w:val="0001659A"/>
    <w:rsid w:val="00016D3A"/>
    <w:rsid w:val="00017F45"/>
    <w:rsid w:val="00020030"/>
    <w:rsid w:val="000200AA"/>
    <w:rsid w:val="00020DB1"/>
    <w:rsid w:val="00020EF2"/>
    <w:rsid w:val="000236FF"/>
    <w:rsid w:val="00024634"/>
    <w:rsid w:val="000259E4"/>
    <w:rsid w:val="0002664A"/>
    <w:rsid w:val="0002733C"/>
    <w:rsid w:val="000307B9"/>
    <w:rsid w:val="000323AF"/>
    <w:rsid w:val="00033B81"/>
    <w:rsid w:val="00034A44"/>
    <w:rsid w:val="00037532"/>
    <w:rsid w:val="00037709"/>
    <w:rsid w:val="0004118A"/>
    <w:rsid w:val="0004172E"/>
    <w:rsid w:val="000417B6"/>
    <w:rsid w:val="00046E40"/>
    <w:rsid w:val="000519D6"/>
    <w:rsid w:val="00052036"/>
    <w:rsid w:val="00053247"/>
    <w:rsid w:val="00053599"/>
    <w:rsid w:val="00053CC2"/>
    <w:rsid w:val="00053D2E"/>
    <w:rsid w:val="0005509A"/>
    <w:rsid w:val="000555EC"/>
    <w:rsid w:val="00057025"/>
    <w:rsid w:val="00057147"/>
    <w:rsid w:val="00057A7C"/>
    <w:rsid w:val="00060EFB"/>
    <w:rsid w:val="00061151"/>
    <w:rsid w:val="000613F9"/>
    <w:rsid w:val="000616A7"/>
    <w:rsid w:val="000623B5"/>
    <w:rsid w:val="00063187"/>
    <w:rsid w:val="000648D4"/>
    <w:rsid w:val="00065641"/>
    <w:rsid w:val="00065C6E"/>
    <w:rsid w:val="000668D0"/>
    <w:rsid w:val="00066BCB"/>
    <w:rsid w:val="0007028B"/>
    <w:rsid w:val="0007045C"/>
    <w:rsid w:val="00071DB0"/>
    <w:rsid w:val="00072A54"/>
    <w:rsid w:val="00075790"/>
    <w:rsid w:val="00075B16"/>
    <w:rsid w:val="000765AF"/>
    <w:rsid w:val="00077D43"/>
    <w:rsid w:val="00080817"/>
    <w:rsid w:val="00081B83"/>
    <w:rsid w:val="00082C35"/>
    <w:rsid w:val="000859B6"/>
    <w:rsid w:val="00086B0E"/>
    <w:rsid w:val="00086DCB"/>
    <w:rsid w:val="00087511"/>
    <w:rsid w:val="0009177D"/>
    <w:rsid w:val="000955A8"/>
    <w:rsid w:val="000A0309"/>
    <w:rsid w:val="000A03BB"/>
    <w:rsid w:val="000A12DC"/>
    <w:rsid w:val="000A221B"/>
    <w:rsid w:val="000A2CDA"/>
    <w:rsid w:val="000A3092"/>
    <w:rsid w:val="000A34FC"/>
    <w:rsid w:val="000A5E15"/>
    <w:rsid w:val="000B0D88"/>
    <w:rsid w:val="000B74A6"/>
    <w:rsid w:val="000B7C30"/>
    <w:rsid w:val="000C0295"/>
    <w:rsid w:val="000C0B4B"/>
    <w:rsid w:val="000C11F0"/>
    <w:rsid w:val="000C13D1"/>
    <w:rsid w:val="000C1EC5"/>
    <w:rsid w:val="000C2EE1"/>
    <w:rsid w:val="000C38B1"/>
    <w:rsid w:val="000C48A6"/>
    <w:rsid w:val="000C4F4E"/>
    <w:rsid w:val="000C5121"/>
    <w:rsid w:val="000C5A55"/>
    <w:rsid w:val="000C7043"/>
    <w:rsid w:val="000C70E0"/>
    <w:rsid w:val="000D1ED5"/>
    <w:rsid w:val="000D2FBF"/>
    <w:rsid w:val="000D32A7"/>
    <w:rsid w:val="000D5604"/>
    <w:rsid w:val="000D571E"/>
    <w:rsid w:val="000D6AF3"/>
    <w:rsid w:val="000E0263"/>
    <w:rsid w:val="000E0B0F"/>
    <w:rsid w:val="000E1493"/>
    <w:rsid w:val="000E4A2D"/>
    <w:rsid w:val="000E7EB4"/>
    <w:rsid w:val="000F0B55"/>
    <w:rsid w:val="000F3E43"/>
    <w:rsid w:val="000F5294"/>
    <w:rsid w:val="000F5BD2"/>
    <w:rsid w:val="000F61F6"/>
    <w:rsid w:val="000F6BE1"/>
    <w:rsid w:val="000F77FA"/>
    <w:rsid w:val="00101BE0"/>
    <w:rsid w:val="00103234"/>
    <w:rsid w:val="00104A93"/>
    <w:rsid w:val="00105F42"/>
    <w:rsid w:val="00107F9B"/>
    <w:rsid w:val="001104E9"/>
    <w:rsid w:val="00111DE6"/>
    <w:rsid w:val="001123F1"/>
    <w:rsid w:val="0011356B"/>
    <w:rsid w:val="00114251"/>
    <w:rsid w:val="00114B61"/>
    <w:rsid w:val="00116BB6"/>
    <w:rsid w:val="00116E70"/>
    <w:rsid w:val="00120B23"/>
    <w:rsid w:val="00121CA7"/>
    <w:rsid w:val="001257F0"/>
    <w:rsid w:val="001271A1"/>
    <w:rsid w:val="001305E7"/>
    <w:rsid w:val="00130E96"/>
    <w:rsid w:val="001353C3"/>
    <w:rsid w:val="0013561C"/>
    <w:rsid w:val="001368BB"/>
    <w:rsid w:val="001409C5"/>
    <w:rsid w:val="0014266B"/>
    <w:rsid w:val="00145093"/>
    <w:rsid w:val="00145857"/>
    <w:rsid w:val="00150498"/>
    <w:rsid w:val="00151C0E"/>
    <w:rsid w:val="0015205D"/>
    <w:rsid w:val="001524A6"/>
    <w:rsid w:val="0015568B"/>
    <w:rsid w:val="0015688F"/>
    <w:rsid w:val="00156F45"/>
    <w:rsid w:val="0015740D"/>
    <w:rsid w:val="001600CF"/>
    <w:rsid w:val="0016012F"/>
    <w:rsid w:val="00160326"/>
    <w:rsid w:val="001604E7"/>
    <w:rsid w:val="00161ACF"/>
    <w:rsid w:val="00162303"/>
    <w:rsid w:val="00162A17"/>
    <w:rsid w:val="00162D13"/>
    <w:rsid w:val="00162E12"/>
    <w:rsid w:val="0016324E"/>
    <w:rsid w:val="001637DA"/>
    <w:rsid w:val="00163C8F"/>
    <w:rsid w:val="0016409C"/>
    <w:rsid w:val="00164A3D"/>
    <w:rsid w:val="00164C8E"/>
    <w:rsid w:val="00164D7F"/>
    <w:rsid w:val="00165224"/>
    <w:rsid w:val="00170D67"/>
    <w:rsid w:val="00171F95"/>
    <w:rsid w:val="00173AF3"/>
    <w:rsid w:val="00173D2B"/>
    <w:rsid w:val="00174FA7"/>
    <w:rsid w:val="00175144"/>
    <w:rsid w:val="001773E2"/>
    <w:rsid w:val="001776AE"/>
    <w:rsid w:val="00177DE5"/>
    <w:rsid w:val="00180B92"/>
    <w:rsid w:val="001811C9"/>
    <w:rsid w:val="0018126D"/>
    <w:rsid w:val="00182130"/>
    <w:rsid w:val="001826B9"/>
    <w:rsid w:val="00184E05"/>
    <w:rsid w:val="00185426"/>
    <w:rsid w:val="00185DE1"/>
    <w:rsid w:val="001865C4"/>
    <w:rsid w:val="0018731E"/>
    <w:rsid w:val="00191F11"/>
    <w:rsid w:val="00193B4E"/>
    <w:rsid w:val="001968C3"/>
    <w:rsid w:val="00196C0F"/>
    <w:rsid w:val="00196CE2"/>
    <w:rsid w:val="0019718E"/>
    <w:rsid w:val="00197619"/>
    <w:rsid w:val="001A0DA3"/>
    <w:rsid w:val="001A106D"/>
    <w:rsid w:val="001A2DB6"/>
    <w:rsid w:val="001A3BAD"/>
    <w:rsid w:val="001A578F"/>
    <w:rsid w:val="001A5CFA"/>
    <w:rsid w:val="001A6C65"/>
    <w:rsid w:val="001A6E6B"/>
    <w:rsid w:val="001A74D2"/>
    <w:rsid w:val="001B0338"/>
    <w:rsid w:val="001B09C0"/>
    <w:rsid w:val="001B547C"/>
    <w:rsid w:val="001B5710"/>
    <w:rsid w:val="001B573B"/>
    <w:rsid w:val="001B575E"/>
    <w:rsid w:val="001B642E"/>
    <w:rsid w:val="001B6D77"/>
    <w:rsid w:val="001B6E70"/>
    <w:rsid w:val="001B7031"/>
    <w:rsid w:val="001C1870"/>
    <w:rsid w:val="001C1BFD"/>
    <w:rsid w:val="001C2216"/>
    <w:rsid w:val="001C28DE"/>
    <w:rsid w:val="001C325B"/>
    <w:rsid w:val="001C3A1A"/>
    <w:rsid w:val="001C4B29"/>
    <w:rsid w:val="001C57A0"/>
    <w:rsid w:val="001C7BA1"/>
    <w:rsid w:val="001D0A45"/>
    <w:rsid w:val="001D119A"/>
    <w:rsid w:val="001D129F"/>
    <w:rsid w:val="001D2C68"/>
    <w:rsid w:val="001D3D14"/>
    <w:rsid w:val="001D61C7"/>
    <w:rsid w:val="001E0AF8"/>
    <w:rsid w:val="001E19DB"/>
    <w:rsid w:val="001E1F34"/>
    <w:rsid w:val="001E3257"/>
    <w:rsid w:val="001E4691"/>
    <w:rsid w:val="001E4818"/>
    <w:rsid w:val="001E59CB"/>
    <w:rsid w:val="001E5A51"/>
    <w:rsid w:val="001E6810"/>
    <w:rsid w:val="001E6DB8"/>
    <w:rsid w:val="001E77AB"/>
    <w:rsid w:val="001F2432"/>
    <w:rsid w:val="001F35FB"/>
    <w:rsid w:val="001F5037"/>
    <w:rsid w:val="001F68DD"/>
    <w:rsid w:val="001F6994"/>
    <w:rsid w:val="001F6A9D"/>
    <w:rsid w:val="001F6DB2"/>
    <w:rsid w:val="001F6E3E"/>
    <w:rsid w:val="001F713A"/>
    <w:rsid w:val="001F731D"/>
    <w:rsid w:val="001F7383"/>
    <w:rsid w:val="0020013C"/>
    <w:rsid w:val="00200E87"/>
    <w:rsid w:val="00200F25"/>
    <w:rsid w:val="00202276"/>
    <w:rsid w:val="002045E2"/>
    <w:rsid w:val="00206BA9"/>
    <w:rsid w:val="00207D1A"/>
    <w:rsid w:val="0021266D"/>
    <w:rsid w:val="00212822"/>
    <w:rsid w:val="00212AE2"/>
    <w:rsid w:val="0021485F"/>
    <w:rsid w:val="00215678"/>
    <w:rsid w:val="00216BDD"/>
    <w:rsid w:val="00221199"/>
    <w:rsid w:val="00221717"/>
    <w:rsid w:val="00223A7D"/>
    <w:rsid w:val="00223D8C"/>
    <w:rsid w:val="00224210"/>
    <w:rsid w:val="00224D63"/>
    <w:rsid w:val="00225949"/>
    <w:rsid w:val="002268DC"/>
    <w:rsid w:val="00226AB3"/>
    <w:rsid w:val="00226DF6"/>
    <w:rsid w:val="002271B2"/>
    <w:rsid w:val="0022740D"/>
    <w:rsid w:val="00227503"/>
    <w:rsid w:val="00230555"/>
    <w:rsid w:val="002307C7"/>
    <w:rsid w:val="00234427"/>
    <w:rsid w:val="00235086"/>
    <w:rsid w:val="00237A91"/>
    <w:rsid w:val="00240832"/>
    <w:rsid w:val="00242C0A"/>
    <w:rsid w:val="00242C10"/>
    <w:rsid w:val="00242E80"/>
    <w:rsid w:val="0024359B"/>
    <w:rsid w:val="002460EA"/>
    <w:rsid w:val="002461B8"/>
    <w:rsid w:val="0024680C"/>
    <w:rsid w:val="00246DD3"/>
    <w:rsid w:val="002502D8"/>
    <w:rsid w:val="00250C85"/>
    <w:rsid w:val="002523D0"/>
    <w:rsid w:val="0025381B"/>
    <w:rsid w:val="0025423E"/>
    <w:rsid w:val="002543AA"/>
    <w:rsid w:val="00254C3C"/>
    <w:rsid w:val="00255138"/>
    <w:rsid w:val="00255C85"/>
    <w:rsid w:val="00256FEE"/>
    <w:rsid w:val="0026102F"/>
    <w:rsid w:val="00263BE7"/>
    <w:rsid w:val="00263CFE"/>
    <w:rsid w:val="002640A4"/>
    <w:rsid w:val="002644F1"/>
    <w:rsid w:val="00264592"/>
    <w:rsid w:val="0026527A"/>
    <w:rsid w:val="0026660E"/>
    <w:rsid w:val="0027179E"/>
    <w:rsid w:val="00272989"/>
    <w:rsid w:val="00273ECC"/>
    <w:rsid w:val="00274EDF"/>
    <w:rsid w:val="00276A01"/>
    <w:rsid w:val="00282949"/>
    <w:rsid w:val="00282A2D"/>
    <w:rsid w:val="002848EF"/>
    <w:rsid w:val="0028513E"/>
    <w:rsid w:val="00285797"/>
    <w:rsid w:val="00286131"/>
    <w:rsid w:val="002864DD"/>
    <w:rsid w:val="00286C8D"/>
    <w:rsid w:val="002870B4"/>
    <w:rsid w:val="00290FBC"/>
    <w:rsid w:val="00292B32"/>
    <w:rsid w:val="00292C20"/>
    <w:rsid w:val="00294EF2"/>
    <w:rsid w:val="00296509"/>
    <w:rsid w:val="00297F20"/>
    <w:rsid w:val="002A0549"/>
    <w:rsid w:val="002A0575"/>
    <w:rsid w:val="002A3F7B"/>
    <w:rsid w:val="002A44B4"/>
    <w:rsid w:val="002A51A2"/>
    <w:rsid w:val="002A5E12"/>
    <w:rsid w:val="002A6329"/>
    <w:rsid w:val="002B0429"/>
    <w:rsid w:val="002B268B"/>
    <w:rsid w:val="002B2DD9"/>
    <w:rsid w:val="002B3A7E"/>
    <w:rsid w:val="002B42DC"/>
    <w:rsid w:val="002B4619"/>
    <w:rsid w:val="002B5474"/>
    <w:rsid w:val="002B607E"/>
    <w:rsid w:val="002B7330"/>
    <w:rsid w:val="002B752D"/>
    <w:rsid w:val="002C0420"/>
    <w:rsid w:val="002C1BC0"/>
    <w:rsid w:val="002C2498"/>
    <w:rsid w:val="002C394F"/>
    <w:rsid w:val="002C50CB"/>
    <w:rsid w:val="002C52B6"/>
    <w:rsid w:val="002C67C5"/>
    <w:rsid w:val="002C6E5D"/>
    <w:rsid w:val="002D1C76"/>
    <w:rsid w:val="002D2DE5"/>
    <w:rsid w:val="002D3924"/>
    <w:rsid w:val="002D432E"/>
    <w:rsid w:val="002D52D9"/>
    <w:rsid w:val="002E0431"/>
    <w:rsid w:val="002E2302"/>
    <w:rsid w:val="002E256D"/>
    <w:rsid w:val="002E2647"/>
    <w:rsid w:val="002E2BFA"/>
    <w:rsid w:val="002E3F48"/>
    <w:rsid w:val="002E42BE"/>
    <w:rsid w:val="002E4DA5"/>
    <w:rsid w:val="002E513B"/>
    <w:rsid w:val="002E52E5"/>
    <w:rsid w:val="002E557A"/>
    <w:rsid w:val="002E5D2A"/>
    <w:rsid w:val="002F0178"/>
    <w:rsid w:val="002F26D1"/>
    <w:rsid w:val="002F27D8"/>
    <w:rsid w:val="002F2977"/>
    <w:rsid w:val="002F36CF"/>
    <w:rsid w:val="002F4031"/>
    <w:rsid w:val="002F4E3E"/>
    <w:rsid w:val="002F537D"/>
    <w:rsid w:val="002F5E39"/>
    <w:rsid w:val="002F6B39"/>
    <w:rsid w:val="002F7B3E"/>
    <w:rsid w:val="00300191"/>
    <w:rsid w:val="003007C2"/>
    <w:rsid w:val="00301036"/>
    <w:rsid w:val="003069A9"/>
    <w:rsid w:val="0030725B"/>
    <w:rsid w:val="003072E7"/>
    <w:rsid w:val="00307E30"/>
    <w:rsid w:val="0031068C"/>
    <w:rsid w:val="00311078"/>
    <w:rsid w:val="003114B2"/>
    <w:rsid w:val="003134F5"/>
    <w:rsid w:val="0031395D"/>
    <w:rsid w:val="00313FFE"/>
    <w:rsid w:val="0031463C"/>
    <w:rsid w:val="00315A6F"/>
    <w:rsid w:val="00316BB6"/>
    <w:rsid w:val="00320285"/>
    <w:rsid w:val="00320B8D"/>
    <w:rsid w:val="00320D4A"/>
    <w:rsid w:val="00321731"/>
    <w:rsid w:val="00322ED1"/>
    <w:rsid w:val="00324E80"/>
    <w:rsid w:val="00325913"/>
    <w:rsid w:val="00327356"/>
    <w:rsid w:val="003306EE"/>
    <w:rsid w:val="00332EC6"/>
    <w:rsid w:val="0033395B"/>
    <w:rsid w:val="00333B9A"/>
    <w:rsid w:val="00335874"/>
    <w:rsid w:val="0033670A"/>
    <w:rsid w:val="00340A61"/>
    <w:rsid w:val="00340E19"/>
    <w:rsid w:val="00342F5F"/>
    <w:rsid w:val="0034458F"/>
    <w:rsid w:val="00346178"/>
    <w:rsid w:val="00346D63"/>
    <w:rsid w:val="00346D7D"/>
    <w:rsid w:val="00347418"/>
    <w:rsid w:val="00351C55"/>
    <w:rsid w:val="00351CAC"/>
    <w:rsid w:val="0035233B"/>
    <w:rsid w:val="003527BA"/>
    <w:rsid w:val="00352975"/>
    <w:rsid w:val="003537F5"/>
    <w:rsid w:val="00354C58"/>
    <w:rsid w:val="003552CD"/>
    <w:rsid w:val="003565DC"/>
    <w:rsid w:val="00356DAA"/>
    <w:rsid w:val="0036036A"/>
    <w:rsid w:val="00360A07"/>
    <w:rsid w:val="0036168A"/>
    <w:rsid w:val="00361A1A"/>
    <w:rsid w:val="00361F75"/>
    <w:rsid w:val="003634DD"/>
    <w:rsid w:val="00363575"/>
    <w:rsid w:val="00364BA1"/>
    <w:rsid w:val="003669DB"/>
    <w:rsid w:val="00366E75"/>
    <w:rsid w:val="0037082B"/>
    <w:rsid w:val="003721A5"/>
    <w:rsid w:val="00372F93"/>
    <w:rsid w:val="003735B8"/>
    <w:rsid w:val="0037620A"/>
    <w:rsid w:val="00380E84"/>
    <w:rsid w:val="00381B79"/>
    <w:rsid w:val="0038276F"/>
    <w:rsid w:val="00383D5B"/>
    <w:rsid w:val="003867B4"/>
    <w:rsid w:val="00387DC2"/>
    <w:rsid w:val="00390FF1"/>
    <w:rsid w:val="003917A4"/>
    <w:rsid w:val="00391F1C"/>
    <w:rsid w:val="003938C4"/>
    <w:rsid w:val="00394ADD"/>
    <w:rsid w:val="00397144"/>
    <w:rsid w:val="003A0C2E"/>
    <w:rsid w:val="003A0E4A"/>
    <w:rsid w:val="003A2196"/>
    <w:rsid w:val="003A2E50"/>
    <w:rsid w:val="003A4653"/>
    <w:rsid w:val="003A4FF5"/>
    <w:rsid w:val="003A50EF"/>
    <w:rsid w:val="003A5615"/>
    <w:rsid w:val="003A6A42"/>
    <w:rsid w:val="003B019B"/>
    <w:rsid w:val="003B2EAA"/>
    <w:rsid w:val="003B3471"/>
    <w:rsid w:val="003B479A"/>
    <w:rsid w:val="003B6001"/>
    <w:rsid w:val="003B646F"/>
    <w:rsid w:val="003B787D"/>
    <w:rsid w:val="003B7A3A"/>
    <w:rsid w:val="003C2B9C"/>
    <w:rsid w:val="003C2D69"/>
    <w:rsid w:val="003C57C5"/>
    <w:rsid w:val="003D0282"/>
    <w:rsid w:val="003D098C"/>
    <w:rsid w:val="003D22D1"/>
    <w:rsid w:val="003D2CD0"/>
    <w:rsid w:val="003D6C6D"/>
    <w:rsid w:val="003D7254"/>
    <w:rsid w:val="003E0642"/>
    <w:rsid w:val="003E0C21"/>
    <w:rsid w:val="003E291F"/>
    <w:rsid w:val="003E5179"/>
    <w:rsid w:val="003E58F6"/>
    <w:rsid w:val="003E709B"/>
    <w:rsid w:val="003F2428"/>
    <w:rsid w:val="003F2590"/>
    <w:rsid w:val="003F59C9"/>
    <w:rsid w:val="003F5EC7"/>
    <w:rsid w:val="003F6D62"/>
    <w:rsid w:val="004005A6"/>
    <w:rsid w:val="004018FF"/>
    <w:rsid w:val="00401F9C"/>
    <w:rsid w:val="00404515"/>
    <w:rsid w:val="00404F12"/>
    <w:rsid w:val="004068D5"/>
    <w:rsid w:val="00407B3D"/>
    <w:rsid w:val="00407FAE"/>
    <w:rsid w:val="00412B03"/>
    <w:rsid w:val="00413596"/>
    <w:rsid w:val="00414217"/>
    <w:rsid w:val="0041556B"/>
    <w:rsid w:val="00417B12"/>
    <w:rsid w:val="00417F82"/>
    <w:rsid w:val="00421F2C"/>
    <w:rsid w:val="00422221"/>
    <w:rsid w:val="0042223C"/>
    <w:rsid w:val="00422AB3"/>
    <w:rsid w:val="00423C72"/>
    <w:rsid w:val="00424597"/>
    <w:rsid w:val="00424CF1"/>
    <w:rsid w:val="00425BE8"/>
    <w:rsid w:val="00426040"/>
    <w:rsid w:val="004262F6"/>
    <w:rsid w:val="00430054"/>
    <w:rsid w:val="004306E6"/>
    <w:rsid w:val="0043144A"/>
    <w:rsid w:val="0043200C"/>
    <w:rsid w:val="00433AAF"/>
    <w:rsid w:val="00433D25"/>
    <w:rsid w:val="00434895"/>
    <w:rsid w:val="004356CD"/>
    <w:rsid w:val="00435F12"/>
    <w:rsid w:val="004377CF"/>
    <w:rsid w:val="0044223B"/>
    <w:rsid w:val="0044269C"/>
    <w:rsid w:val="004429C9"/>
    <w:rsid w:val="00442C05"/>
    <w:rsid w:val="0044329D"/>
    <w:rsid w:val="00444149"/>
    <w:rsid w:val="00445763"/>
    <w:rsid w:val="00450270"/>
    <w:rsid w:val="00450D91"/>
    <w:rsid w:val="0045357F"/>
    <w:rsid w:val="00453761"/>
    <w:rsid w:val="0046287D"/>
    <w:rsid w:val="00462ED4"/>
    <w:rsid w:val="00463496"/>
    <w:rsid w:val="00463C6B"/>
    <w:rsid w:val="0046458E"/>
    <w:rsid w:val="00464B77"/>
    <w:rsid w:val="00464C68"/>
    <w:rsid w:val="00465E24"/>
    <w:rsid w:val="00466E40"/>
    <w:rsid w:val="00471995"/>
    <w:rsid w:val="00471F07"/>
    <w:rsid w:val="0047307E"/>
    <w:rsid w:val="004744AB"/>
    <w:rsid w:val="00477CF4"/>
    <w:rsid w:val="00480034"/>
    <w:rsid w:val="0048202C"/>
    <w:rsid w:val="00483432"/>
    <w:rsid w:val="00483893"/>
    <w:rsid w:val="00484CEF"/>
    <w:rsid w:val="00485EA7"/>
    <w:rsid w:val="004866D9"/>
    <w:rsid w:val="0048671C"/>
    <w:rsid w:val="00486ADD"/>
    <w:rsid w:val="00487AA0"/>
    <w:rsid w:val="00487D2A"/>
    <w:rsid w:val="00491508"/>
    <w:rsid w:val="00491A3A"/>
    <w:rsid w:val="0049219F"/>
    <w:rsid w:val="004949B8"/>
    <w:rsid w:val="00494A3A"/>
    <w:rsid w:val="0049605B"/>
    <w:rsid w:val="00496B21"/>
    <w:rsid w:val="004A013C"/>
    <w:rsid w:val="004A0210"/>
    <w:rsid w:val="004A02AC"/>
    <w:rsid w:val="004A1239"/>
    <w:rsid w:val="004A147C"/>
    <w:rsid w:val="004A1D24"/>
    <w:rsid w:val="004A1D8F"/>
    <w:rsid w:val="004A2427"/>
    <w:rsid w:val="004A2B8E"/>
    <w:rsid w:val="004A3DE5"/>
    <w:rsid w:val="004A3E53"/>
    <w:rsid w:val="004A4D3B"/>
    <w:rsid w:val="004A6CED"/>
    <w:rsid w:val="004B018E"/>
    <w:rsid w:val="004B1208"/>
    <w:rsid w:val="004B147E"/>
    <w:rsid w:val="004B14B8"/>
    <w:rsid w:val="004B2C5B"/>
    <w:rsid w:val="004B620C"/>
    <w:rsid w:val="004B644C"/>
    <w:rsid w:val="004B6DC5"/>
    <w:rsid w:val="004C0249"/>
    <w:rsid w:val="004C0297"/>
    <w:rsid w:val="004C1689"/>
    <w:rsid w:val="004C4E80"/>
    <w:rsid w:val="004C5089"/>
    <w:rsid w:val="004D1441"/>
    <w:rsid w:val="004D145B"/>
    <w:rsid w:val="004D2D49"/>
    <w:rsid w:val="004D31A4"/>
    <w:rsid w:val="004D339D"/>
    <w:rsid w:val="004D3871"/>
    <w:rsid w:val="004E020A"/>
    <w:rsid w:val="004E04FE"/>
    <w:rsid w:val="004E1822"/>
    <w:rsid w:val="004E21F6"/>
    <w:rsid w:val="004E3798"/>
    <w:rsid w:val="004E47D3"/>
    <w:rsid w:val="004E5568"/>
    <w:rsid w:val="004E5AF3"/>
    <w:rsid w:val="004F0A99"/>
    <w:rsid w:val="004F196B"/>
    <w:rsid w:val="004F21C4"/>
    <w:rsid w:val="004F2218"/>
    <w:rsid w:val="004F2C2F"/>
    <w:rsid w:val="004F3A16"/>
    <w:rsid w:val="004F4389"/>
    <w:rsid w:val="004F552F"/>
    <w:rsid w:val="004F5831"/>
    <w:rsid w:val="0050102C"/>
    <w:rsid w:val="005011C2"/>
    <w:rsid w:val="00501FC0"/>
    <w:rsid w:val="00501FFE"/>
    <w:rsid w:val="00502109"/>
    <w:rsid w:val="005027EE"/>
    <w:rsid w:val="00503116"/>
    <w:rsid w:val="005032A3"/>
    <w:rsid w:val="00503CBE"/>
    <w:rsid w:val="00505A58"/>
    <w:rsid w:val="0050696C"/>
    <w:rsid w:val="005077AD"/>
    <w:rsid w:val="005109F8"/>
    <w:rsid w:val="0051282A"/>
    <w:rsid w:val="00512FD7"/>
    <w:rsid w:val="00515356"/>
    <w:rsid w:val="00515B18"/>
    <w:rsid w:val="0051614E"/>
    <w:rsid w:val="0051793B"/>
    <w:rsid w:val="00520043"/>
    <w:rsid w:val="00520E00"/>
    <w:rsid w:val="00521441"/>
    <w:rsid w:val="00523980"/>
    <w:rsid w:val="00525253"/>
    <w:rsid w:val="0052688C"/>
    <w:rsid w:val="0052731F"/>
    <w:rsid w:val="00527462"/>
    <w:rsid w:val="00527FCF"/>
    <w:rsid w:val="0053130F"/>
    <w:rsid w:val="005314C2"/>
    <w:rsid w:val="005314D7"/>
    <w:rsid w:val="00534EE0"/>
    <w:rsid w:val="00534FD2"/>
    <w:rsid w:val="0053640E"/>
    <w:rsid w:val="00536ED6"/>
    <w:rsid w:val="00536FF3"/>
    <w:rsid w:val="005412CC"/>
    <w:rsid w:val="00543DEE"/>
    <w:rsid w:val="00544245"/>
    <w:rsid w:val="00544985"/>
    <w:rsid w:val="00545130"/>
    <w:rsid w:val="005464C3"/>
    <w:rsid w:val="005468FC"/>
    <w:rsid w:val="00546EF0"/>
    <w:rsid w:val="005515EE"/>
    <w:rsid w:val="00551804"/>
    <w:rsid w:val="005521EF"/>
    <w:rsid w:val="0055266F"/>
    <w:rsid w:val="0055324A"/>
    <w:rsid w:val="00554BCE"/>
    <w:rsid w:val="0055603F"/>
    <w:rsid w:val="005574AA"/>
    <w:rsid w:val="00557E3F"/>
    <w:rsid w:val="00561981"/>
    <w:rsid w:val="0056320D"/>
    <w:rsid w:val="00564623"/>
    <w:rsid w:val="005668E0"/>
    <w:rsid w:val="005709FE"/>
    <w:rsid w:val="00570EA9"/>
    <w:rsid w:val="00571582"/>
    <w:rsid w:val="00571641"/>
    <w:rsid w:val="00571DD6"/>
    <w:rsid w:val="0057240D"/>
    <w:rsid w:val="005726B1"/>
    <w:rsid w:val="005758D5"/>
    <w:rsid w:val="00576F10"/>
    <w:rsid w:val="00580A51"/>
    <w:rsid w:val="00581BA2"/>
    <w:rsid w:val="00583153"/>
    <w:rsid w:val="00585A9B"/>
    <w:rsid w:val="0058612F"/>
    <w:rsid w:val="00587BB1"/>
    <w:rsid w:val="00590772"/>
    <w:rsid w:val="00593A9E"/>
    <w:rsid w:val="00594F79"/>
    <w:rsid w:val="00595E96"/>
    <w:rsid w:val="00596D0D"/>
    <w:rsid w:val="00597B25"/>
    <w:rsid w:val="005A427C"/>
    <w:rsid w:val="005A45D0"/>
    <w:rsid w:val="005A5EC0"/>
    <w:rsid w:val="005A72F5"/>
    <w:rsid w:val="005A7805"/>
    <w:rsid w:val="005B065C"/>
    <w:rsid w:val="005B06F8"/>
    <w:rsid w:val="005B087A"/>
    <w:rsid w:val="005B0E7A"/>
    <w:rsid w:val="005B17A4"/>
    <w:rsid w:val="005B30BB"/>
    <w:rsid w:val="005B4A2C"/>
    <w:rsid w:val="005B59CD"/>
    <w:rsid w:val="005B6C0F"/>
    <w:rsid w:val="005B77A6"/>
    <w:rsid w:val="005B78F1"/>
    <w:rsid w:val="005B7E41"/>
    <w:rsid w:val="005C1DEC"/>
    <w:rsid w:val="005C2EAB"/>
    <w:rsid w:val="005C4A21"/>
    <w:rsid w:val="005C524D"/>
    <w:rsid w:val="005C62D4"/>
    <w:rsid w:val="005C6FD5"/>
    <w:rsid w:val="005D05C3"/>
    <w:rsid w:val="005D2562"/>
    <w:rsid w:val="005D4E00"/>
    <w:rsid w:val="005D6AAD"/>
    <w:rsid w:val="005D6CA2"/>
    <w:rsid w:val="005E0195"/>
    <w:rsid w:val="005E0C0B"/>
    <w:rsid w:val="005E1073"/>
    <w:rsid w:val="005E1EC9"/>
    <w:rsid w:val="005E2158"/>
    <w:rsid w:val="005E29FF"/>
    <w:rsid w:val="005E335C"/>
    <w:rsid w:val="005E4512"/>
    <w:rsid w:val="005E5634"/>
    <w:rsid w:val="005E70AD"/>
    <w:rsid w:val="005E79DD"/>
    <w:rsid w:val="005F003D"/>
    <w:rsid w:val="005F0333"/>
    <w:rsid w:val="005F3951"/>
    <w:rsid w:val="005F4811"/>
    <w:rsid w:val="005F5442"/>
    <w:rsid w:val="005F55AF"/>
    <w:rsid w:val="005F5BE0"/>
    <w:rsid w:val="00600084"/>
    <w:rsid w:val="0060026C"/>
    <w:rsid w:val="00601A12"/>
    <w:rsid w:val="00602193"/>
    <w:rsid w:val="00602701"/>
    <w:rsid w:val="00604B50"/>
    <w:rsid w:val="00605180"/>
    <w:rsid w:val="00605319"/>
    <w:rsid w:val="006066A6"/>
    <w:rsid w:val="006074E2"/>
    <w:rsid w:val="00610664"/>
    <w:rsid w:val="0061194B"/>
    <w:rsid w:val="006123C2"/>
    <w:rsid w:val="00613962"/>
    <w:rsid w:val="00613C42"/>
    <w:rsid w:val="00614066"/>
    <w:rsid w:val="00615289"/>
    <w:rsid w:val="0061536B"/>
    <w:rsid w:val="00615754"/>
    <w:rsid w:val="00616380"/>
    <w:rsid w:val="0061648F"/>
    <w:rsid w:val="006170E0"/>
    <w:rsid w:val="00617224"/>
    <w:rsid w:val="00617F82"/>
    <w:rsid w:val="00621939"/>
    <w:rsid w:val="0062398B"/>
    <w:rsid w:val="00624016"/>
    <w:rsid w:val="006249EB"/>
    <w:rsid w:val="00627021"/>
    <w:rsid w:val="00627164"/>
    <w:rsid w:val="006338E9"/>
    <w:rsid w:val="00633EF9"/>
    <w:rsid w:val="00636A63"/>
    <w:rsid w:val="00637D64"/>
    <w:rsid w:val="00641434"/>
    <w:rsid w:val="006433EE"/>
    <w:rsid w:val="006439AE"/>
    <w:rsid w:val="00644504"/>
    <w:rsid w:val="006450EF"/>
    <w:rsid w:val="00645244"/>
    <w:rsid w:val="00647896"/>
    <w:rsid w:val="00650FCD"/>
    <w:rsid w:val="0065182A"/>
    <w:rsid w:val="00653FFD"/>
    <w:rsid w:val="0065414D"/>
    <w:rsid w:val="00655ED8"/>
    <w:rsid w:val="0065638F"/>
    <w:rsid w:val="006566AF"/>
    <w:rsid w:val="0065684A"/>
    <w:rsid w:val="00657348"/>
    <w:rsid w:val="0065797A"/>
    <w:rsid w:val="00661B13"/>
    <w:rsid w:val="00661FA8"/>
    <w:rsid w:val="00664756"/>
    <w:rsid w:val="006647AF"/>
    <w:rsid w:val="00664F55"/>
    <w:rsid w:val="00665BE6"/>
    <w:rsid w:val="006665D4"/>
    <w:rsid w:val="00671521"/>
    <w:rsid w:val="0067155E"/>
    <w:rsid w:val="00671861"/>
    <w:rsid w:val="00672D63"/>
    <w:rsid w:val="00673402"/>
    <w:rsid w:val="006737C4"/>
    <w:rsid w:val="00676C7D"/>
    <w:rsid w:val="0068462D"/>
    <w:rsid w:val="00685207"/>
    <w:rsid w:val="00685AAF"/>
    <w:rsid w:val="00685DC0"/>
    <w:rsid w:val="00685EAE"/>
    <w:rsid w:val="0068602E"/>
    <w:rsid w:val="00687293"/>
    <w:rsid w:val="0069076A"/>
    <w:rsid w:val="006909E0"/>
    <w:rsid w:val="0069173D"/>
    <w:rsid w:val="006933FB"/>
    <w:rsid w:val="0069355E"/>
    <w:rsid w:val="0069452C"/>
    <w:rsid w:val="00694BF0"/>
    <w:rsid w:val="00695F89"/>
    <w:rsid w:val="00696D77"/>
    <w:rsid w:val="00697411"/>
    <w:rsid w:val="0069752D"/>
    <w:rsid w:val="006A07A5"/>
    <w:rsid w:val="006A2000"/>
    <w:rsid w:val="006A3357"/>
    <w:rsid w:val="006A4172"/>
    <w:rsid w:val="006A57A8"/>
    <w:rsid w:val="006A7709"/>
    <w:rsid w:val="006A7A3E"/>
    <w:rsid w:val="006B2218"/>
    <w:rsid w:val="006B43E1"/>
    <w:rsid w:val="006B61E0"/>
    <w:rsid w:val="006B628D"/>
    <w:rsid w:val="006B755A"/>
    <w:rsid w:val="006B7FE7"/>
    <w:rsid w:val="006C0966"/>
    <w:rsid w:val="006C21C2"/>
    <w:rsid w:val="006C543C"/>
    <w:rsid w:val="006C5943"/>
    <w:rsid w:val="006C5A60"/>
    <w:rsid w:val="006C7199"/>
    <w:rsid w:val="006C73A6"/>
    <w:rsid w:val="006C7CE3"/>
    <w:rsid w:val="006D030D"/>
    <w:rsid w:val="006D08C2"/>
    <w:rsid w:val="006D1687"/>
    <w:rsid w:val="006D2680"/>
    <w:rsid w:val="006D32C1"/>
    <w:rsid w:val="006D33AB"/>
    <w:rsid w:val="006D55AC"/>
    <w:rsid w:val="006D5CC2"/>
    <w:rsid w:val="006D66C6"/>
    <w:rsid w:val="006D673F"/>
    <w:rsid w:val="006D6813"/>
    <w:rsid w:val="006D7CE6"/>
    <w:rsid w:val="006D7D8C"/>
    <w:rsid w:val="006E02A5"/>
    <w:rsid w:val="006E19F8"/>
    <w:rsid w:val="006E3026"/>
    <w:rsid w:val="006E5D9C"/>
    <w:rsid w:val="006E69BE"/>
    <w:rsid w:val="006E6A27"/>
    <w:rsid w:val="006E6D9C"/>
    <w:rsid w:val="006E75F8"/>
    <w:rsid w:val="006F0D07"/>
    <w:rsid w:val="006F12BE"/>
    <w:rsid w:val="006F14DF"/>
    <w:rsid w:val="006F1C0E"/>
    <w:rsid w:val="006F20DC"/>
    <w:rsid w:val="006F2393"/>
    <w:rsid w:val="006F24FD"/>
    <w:rsid w:val="006F3CBC"/>
    <w:rsid w:val="006F4706"/>
    <w:rsid w:val="006F78B9"/>
    <w:rsid w:val="0070532D"/>
    <w:rsid w:val="0070669E"/>
    <w:rsid w:val="007069AB"/>
    <w:rsid w:val="00706A2A"/>
    <w:rsid w:val="007103B1"/>
    <w:rsid w:val="00714DA4"/>
    <w:rsid w:val="00715608"/>
    <w:rsid w:val="00715885"/>
    <w:rsid w:val="00716B48"/>
    <w:rsid w:val="0071716D"/>
    <w:rsid w:val="00717471"/>
    <w:rsid w:val="00720F3C"/>
    <w:rsid w:val="00721C50"/>
    <w:rsid w:val="007231B3"/>
    <w:rsid w:val="00724D5D"/>
    <w:rsid w:val="007260A5"/>
    <w:rsid w:val="00730A66"/>
    <w:rsid w:val="00732EC4"/>
    <w:rsid w:val="007330B0"/>
    <w:rsid w:val="007359A9"/>
    <w:rsid w:val="00735C89"/>
    <w:rsid w:val="00736CD4"/>
    <w:rsid w:val="0074046F"/>
    <w:rsid w:val="00742010"/>
    <w:rsid w:val="00742C43"/>
    <w:rsid w:val="00743FC5"/>
    <w:rsid w:val="00745A9E"/>
    <w:rsid w:val="0074634B"/>
    <w:rsid w:val="007477FB"/>
    <w:rsid w:val="00747FD3"/>
    <w:rsid w:val="0075039C"/>
    <w:rsid w:val="00754DD0"/>
    <w:rsid w:val="007555D8"/>
    <w:rsid w:val="007555DD"/>
    <w:rsid w:val="00755881"/>
    <w:rsid w:val="00756188"/>
    <w:rsid w:val="00756534"/>
    <w:rsid w:val="00756FF5"/>
    <w:rsid w:val="00761901"/>
    <w:rsid w:val="00763472"/>
    <w:rsid w:val="007651A5"/>
    <w:rsid w:val="00765EA3"/>
    <w:rsid w:val="00766BE0"/>
    <w:rsid w:val="00770599"/>
    <w:rsid w:val="0077115C"/>
    <w:rsid w:val="007714D5"/>
    <w:rsid w:val="00771B3E"/>
    <w:rsid w:val="00777D0B"/>
    <w:rsid w:val="007809F3"/>
    <w:rsid w:val="00783F53"/>
    <w:rsid w:val="00784381"/>
    <w:rsid w:val="00786A29"/>
    <w:rsid w:val="00790250"/>
    <w:rsid w:val="007902D6"/>
    <w:rsid w:val="007907E1"/>
    <w:rsid w:val="00790EB3"/>
    <w:rsid w:val="00792E64"/>
    <w:rsid w:val="00792FF1"/>
    <w:rsid w:val="00793A9E"/>
    <w:rsid w:val="0079464A"/>
    <w:rsid w:val="007956C6"/>
    <w:rsid w:val="007959B0"/>
    <w:rsid w:val="00795B78"/>
    <w:rsid w:val="00795D0D"/>
    <w:rsid w:val="0079628F"/>
    <w:rsid w:val="007A184A"/>
    <w:rsid w:val="007A3965"/>
    <w:rsid w:val="007A42BB"/>
    <w:rsid w:val="007A4A16"/>
    <w:rsid w:val="007A59C9"/>
    <w:rsid w:val="007A749D"/>
    <w:rsid w:val="007B0C00"/>
    <w:rsid w:val="007B1D61"/>
    <w:rsid w:val="007B29A1"/>
    <w:rsid w:val="007B447A"/>
    <w:rsid w:val="007B47A5"/>
    <w:rsid w:val="007B5D76"/>
    <w:rsid w:val="007B6596"/>
    <w:rsid w:val="007B66BD"/>
    <w:rsid w:val="007B694A"/>
    <w:rsid w:val="007B6C4B"/>
    <w:rsid w:val="007B791D"/>
    <w:rsid w:val="007C13B5"/>
    <w:rsid w:val="007C1B1D"/>
    <w:rsid w:val="007C1E73"/>
    <w:rsid w:val="007C236C"/>
    <w:rsid w:val="007C26AE"/>
    <w:rsid w:val="007C289E"/>
    <w:rsid w:val="007C37C6"/>
    <w:rsid w:val="007C3C1E"/>
    <w:rsid w:val="007C4B41"/>
    <w:rsid w:val="007C4D53"/>
    <w:rsid w:val="007C532D"/>
    <w:rsid w:val="007C7658"/>
    <w:rsid w:val="007C7692"/>
    <w:rsid w:val="007D02BD"/>
    <w:rsid w:val="007D08D3"/>
    <w:rsid w:val="007D1DF2"/>
    <w:rsid w:val="007D23F7"/>
    <w:rsid w:val="007D256C"/>
    <w:rsid w:val="007D320D"/>
    <w:rsid w:val="007D40BB"/>
    <w:rsid w:val="007D4BE8"/>
    <w:rsid w:val="007D5D4A"/>
    <w:rsid w:val="007D72D0"/>
    <w:rsid w:val="007D79A4"/>
    <w:rsid w:val="007E3CF1"/>
    <w:rsid w:val="007E5C92"/>
    <w:rsid w:val="007E69E3"/>
    <w:rsid w:val="007E6DAF"/>
    <w:rsid w:val="007E70E9"/>
    <w:rsid w:val="007E7A4A"/>
    <w:rsid w:val="007E7FA2"/>
    <w:rsid w:val="007F251A"/>
    <w:rsid w:val="007F2930"/>
    <w:rsid w:val="007F4B24"/>
    <w:rsid w:val="007F542A"/>
    <w:rsid w:val="007F5742"/>
    <w:rsid w:val="007F5ACF"/>
    <w:rsid w:val="007F60FB"/>
    <w:rsid w:val="00803114"/>
    <w:rsid w:val="008032B7"/>
    <w:rsid w:val="008034F9"/>
    <w:rsid w:val="00805AD4"/>
    <w:rsid w:val="008065E8"/>
    <w:rsid w:val="00810B57"/>
    <w:rsid w:val="00810F0E"/>
    <w:rsid w:val="00812FC4"/>
    <w:rsid w:val="008137C4"/>
    <w:rsid w:val="00814471"/>
    <w:rsid w:val="008148CE"/>
    <w:rsid w:val="00815550"/>
    <w:rsid w:val="00815F62"/>
    <w:rsid w:val="00816498"/>
    <w:rsid w:val="00817923"/>
    <w:rsid w:val="00820ADB"/>
    <w:rsid w:val="00820F65"/>
    <w:rsid w:val="008214FA"/>
    <w:rsid w:val="00822D16"/>
    <w:rsid w:val="00825149"/>
    <w:rsid w:val="0082692A"/>
    <w:rsid w:val="00830702"/>
    <w:rsid w:val="00831D57"/>
    <w:rsid w:val="0083347C"/>
    <w:rsid w:val="00834E8C"/>
    <w:rsid w:val="00834E8F"/>
    <w:rsid w:val="008362AC"/>
    <w:rsid w:val="00842FBC"/>
    <w:rsid w:val="0084343C"/>
    <w:rsid w:val="008442BE"/>
    <w:rsid w:val="00845CFE"/>
    <w:rsid w:val="00850229"/>
    <w:rsid w:val="00852FD6"/>
    <w:rsid w:val="00855EA9"/>
    <w:rsid w:val="00856D5C"/>
    <w:rsid w:val="0085708C"/>
    <w:rsid w:val="00857555"/>
    <w:rsid w:val="0086362C"/>
    <w:rsid w:val="00863F41"/>
    <w:rsid w:val="008643FC"/>
    <w:rsid w:val="00866817"/>
    <w:rsid w:val="00866B1C"/>
    <w:rsid w:val="00866BE3"/>
    <w:rsid w:val="00870132"/>
    <w:rsid w:val="00870828"/>
    <w:rsid w:val="008749DA"/>
    <w:rsid w:val="00874B1D"/>
    <w:rsid w:val="00874CA1"/>
    <w:rsid w:val="00875583"/>
    <w:rsid w:val="00875F04"/>
    <w:rsid w:val="00876174"/>
    <w:rsid w:val="00877902"/>
    <w:rsid w:val="008806F2"/>
    <w:rsid w:val="008808D8"/>
    <w:rsid w:val="00880A0B"/>
    <w:rsid w:val="00880C33"/>
    <w:rsid w:val="008816A4"/>
    <w:rsid w:val="00882711"/>
    <w:rsid w:val="0088282E"/>
    <w:rsid w:val="008830D8"/>
    <w:rsid w:val="00883233"/>
    <w:rsid w:val="00885A05"/>
    <w:rsid w:val="00886016"/>
    <w:rsid w:val="008861BA"/>
    <w:rsid w:val="00887443"/>
    <w:rsid w:val="0088762A"/>
    <w:rsid w:val="00887784"/>
    <w:rsid w:val="008904F1"/>
    <w:rsid w:val="0089100B"/>
    <w:rsid w:val="00891076"/>
    <w:rsid w:val="008917EB"/>
    <w:rsid w:val="00892330"/>
    <w:rsid w:val="008926CD"/>
    <w:rsid w:val="00892C76"/>
    <w:rsid w:val="00893907"/>
    <w:rsid w:val="00894D23"/>
    <w:rsid w:val="00894EF8"/>
    <w:rsid w:val="00896318"/>
    <w:rsid w:val="008A0260"/>
    <w:rsid w:val="008A14D0"/>
    <w:rsid w:val="008A15DF"/>
    <w:rsid w:val="008A5510"/>
    <w:rsid w:val="008A5702"/>
    <w:rsid w:val="008A705F"/>
    <w:rsid w:val="008A7276"/>
    <w:rsid w:val="008A7E89"/>
    <w:rsid w:val="008B0471"/>
    <w:rsid w:val="008B057D"/>
    <w:rsid w:val="008B15CD"/>
    <w:rsid w:val="008B1C50"/>
    <w:rsid w:val="008B210E"/>
    <w:rsid w:val="008B2B0F"/>
    <w:rsid w:val="008B3F50"/>
    <w:rsid w:val="008B50F1"/>
    <w:rsid w:val="008B60B3"/>
    <w:rsid w:val="008B7DAF"/>
    <w:rsid w:val="008C11E7"/>
    <w:rsid w:val="008C1828"/>
    <w:rsid w:val="008C20B7"/>
    <w:rsid w:val="008C4188"/>
    <w:rsid w:val="008C4F82"/>
    <w:rsid w:val="008C5175"/>
    <w:rsid w:val="008C535B"/>
    <w:rsid w:val="008C5B2E"/>
    <w:rsid w:val="008C5F46"/>
    <w:rsid w:val="008D369D"/>
    <w:rsid w:val="008D3E2F"/>
    <w:rsid w:val="008D4938"/>
    <w:rsid w:val="008D5461"/>
    <w:rsid w:val="008D6261"/>
    <w:rsid w:val="008D6E77"/>
    <w:rsid w:val="008E041B"/>
    <w:rsid w:val="008E2626"/>
    <w:rsid w:val="008E2CE1"/>
    <w:rsid w:val="008E3C06"/>
    <w:rsid w:val="008E425C"/>
    <w:rsid w:val="008E61E7"/>
    <w:rsid w:val="008E6AA9"/>
    <w:rsid w:val="008F0170"/>
    <w:rsid w:val="008F0A90"/>
    <w:rsid w:val="008F15C3"/>
    <w:rsid w:val="008F1FCA"/>
    <w:rsid w:val="008F24F0"/>
    <w:rsid w:val="008F275D"/>
    <w:rsid w:val="008F28F3"/>
    <w:rsid w:val="008F5574"/>
    <w:rsid w:val="008F557E"/>
    <w:rsid w:val="008F5D90"/>
    <w:rsid w:val="008F6899"/>
    <w:rsid w:val="008F7C3C"/>
    <w:rsid w:val="00901539"/>
    <w:rsid w:val="00901D1B"/>
    <w:rsid w:val="0090228A"/>
    <w:rsid w:val="009031EE"/>
    <w:rsid w:val="00903A3E"/>
    <w:rsid w:val="00903FCD"/>
    <w:rsid w:val="0090483C"/>
    <w:rsid w:val="00904CF4"/>
    <w:rsid w:val="0090658A"/>
    <w:rsid w:val="009067F1"/>
    <w:rsid w:val="00907AB9"/>
    <w:rsid w:val="00907B0E"/>
    <w:rsid w:val="009117B8"/>
    <w:rsid w:val="00914C54"/>
    <w:rsid w:val="0092085B"/>
    <w:rsid w:val="00922B9E"/>
    <w:rsid w:val="00924502"/>
    <w:rsid w:val="009267D8"/>
    <w:rsid w:val="00926E65"/>
    <w:rsid w:val="009270C7"/>
    <w:rsid w:val="00927883"/>
    <w:rsid w:val="00930F50"/>
    <w:rsid w:val="009311AF"/>
    <w:rsid w:val="0093194E"/>
    <w:rsid w:val="00932725"/>
    <w:rsid w:val="00934399"/>
    <w:rsid w:val="009364A5"/>
    <w:rsid w:val="009366F9"/>
    <w:rsid w:val="0093727B"/>
    <w:rsid w:val="00940450"/>
    <w:rsid w:val="009406C9"/>
    <w:rsid w:val="00940D32"/>
    <w:rsid w:val="009412DD"/>
    <w:rsid w:val="00943B18"/>
    <w:rsid w:val="00944D81"/>
    <w:rsid w:val="00945023"/>
    <w:rsid w:val="009464E8"/>
    <w:rsid w:val="00947821"/>
    <w:rsid w:val="00950FE8"/>
    <w:rsid w:val="0095112D"/>
    <w:rsid w:val="009519A1"/>
    <w:rsid w:val="0095308A"/>
    <w:rsid w:val="00954E72"/>
    <w:rsid w:val="009550EF"/>
    <w:rsid w:val="00955B03"/>
    <w:rsid w:val="00955BB1"/>
    <w:rsid w:val="0095602D"/>
    <w:rsid w:val="0095625C"/>
    <w:rsid w:val="00956AF6"/>
    <w:rsid w:val="0095776E"/>
    <w:rsid w:val="009577C4"/>
    <w:rsid w:val="00960F0C"/>
    <w:rsid w:val="0096172C"/>
    <w:rsid w:val="009630B1"/>
    <w:rsid w:val="00964305"/>
    <w:rsid w:val="00964E7F"/>
    <w:rsid w:val="009651D3"/>
    <w:rsid w:val="0096546D"/>
    <w:rsid w:val="0096585A"/>
    <w:rsid w:val="00965BDE"/>
    <w:rsid w:val="00965C2C"/>
    <w:rsid w:val="00965FD5"/>
    <w:rsid w:val="009674FA"/>
    <w:rsid w:val="00967577"/>
    <w:rsid w:val="009678A2"/>
    <w:rsid w:val="0097007B"/>
    <w:rsid w:val="0097027F"/>
    <w:rsid w:val="00970EB6"/>
    <w:rsid w:val="009714A9"/>
    <w:rsid w:val="009716B8"/>
    <w:rsid w:val="00972884"/>
    <w:rsid w:val="00974C0F"/>
    <w:rsid w:val="00974C4D"/>
    <w:rsid w:val="009754F8"/>
    <w:rsid w:val="009759F3"/>
    <w:rsid w:val="0097605B"/>
    <w:rsid w:val="00977225"/>
    <w:rsid w:val="00977852"/>
    <w:rsid w:val="00981520"/>
    <w:rsid w:val="009817CC"/>
    <w:rsid w:val="00983F03"/>
    <w:rsid w:val="00985385"/>
    <w:rsid w:val="009857B5"/>
    <w:rsid w:val="00986006"/>
    <w:rsid w:val="009869B3"/>
    <w:rsid w:val="009869E8"/>
    <w:rsid w:val="00987797"/>
    <w:rsid w:val="00993EF8"/>
    <w:rsid w:val="00994AF9"/>
    <w:rsid w:val="0099708F"/>
    <w:rsid w:val="009A1DC4"/>
    <w:rsid w:val="009A2052"/>
    <w:rsid w:val="009A3D1F"/>
    <w:rsid w:val="009A5C71"/>
    <w:rsid w:val="009A757C"/>
    <w:rsid w:val="009A79B8"/>
    <w:rsid w:val="009A7E83"/>
    <w:rsid w:val="009B1517"/>
    <w:rsid w:val="009B1C19"/>
    <w:rsid w:val="009B26F2"/>
    <w:rsid w:val="009B2D4A"/>
    <w:rsid w:val="009B3187"/>
    <w:rsid w:val="009B3653"/>
    <w:rsid w:val="009B76C0"/>
    <w:rsid w:val="009B76D7"/>
    <w:rsid w:val="009C12C1"/>
    <w:rsid w:val="009C3F23"/>
    <w:rsid w:val="009C518F"/>
    <w:rsid w:val="009C5230"/>
    <w:rsid w:val="009C528F"/>
    <w:rsid w:val="009C6A26"/>
    <w:rsid w:val="009C71FA"/>
    <w:rsid w:val="009D35FE"/>
    <w:rsid w:val="009D47DE"/>
    <w:rsid w:val="009D4F38"/>
    <w:rsid w:val="009D5DB9"/>
    <w:rsid w:val="009E0144"/>
    <w:rsid w:val="009E2EF3"/>
    <w:rsid w:val="009E3A40"/>
    <w:rsid w:val="009E4F85"/>
    <w:rsid w:val="009E6411"/>
    <w:rsid w:val="009F085A"/>
    <w:rsid w:val="009F09E8"/>
    <w:rsid w:val="009F252F"/>
    <w:rsid w:val="009F3B91"/>
    <w:rsid w:val="009F4529"/>
    <w:rsid w:val="009F4D2D"/>
    <w:rsid w:val="009F4F97"/>
    <w:rsid w:val="009F536C"/>
    <w:rsid w:val="009F6172"/>
    <w:rsid w:val="009F708D"/>
    <w:rsid w:val="00A00CDD"/>
    <w:rsid w:val="00A03126"/>
    <w:rsid w:val="00A041B6"/>
    <w:rsid w:val="00A0622C"/>
    <w:rsid w:val="00A073B2"/>
    <w:rsid w:val="00A0793A"/>
    <w:rsid w:val="00A12231"/>
    <w:rsid w:val="00A135FA"/>
    <w:rsid w:val="00A13656"/>
    <w:rsid w:val="00A167DA"/>
    <w:rsid w:val="00A179E9"/>
    <w:rsid w:val="00A17A9F"/>
    <w:rsid w:val="00A213E3"/>
    <w:rsid w:val="00A23726"/>
    <w:rsid w:val="00A23965"/>
    <w:rsid w:val="00A23C01"/>
    <w:rsid w:val="00A30018"/>
    <w:rsid w:val="00A3035F"/>
    <w:rsid w:val="00A339B4"/>
    <w:rsid w:val="00A339E9"/>
    <w:rsid w:val="00A3549E"/>
    <w:rsid w:val="00A37340"/>
    <w:rsid w:val="00A3785D"/>
    <w:rsid w:val="00A37DB3"/>
    <w:rsid w:val="00A41602"/>
    <w:rsid w:val="00A425C3"/>
    <w:rsid w:val="00A4318B"/>
    <w:rsid w:val="00A436FE"/>
    <w:rsid w:val="00A443EF"/>
    <w:rsid w:val="00A4473F"/>
    <w:rsid w:val="00A52800"/>
    <w:rsid w:val="00A54465"/>
    <w:rsid w:val="00A55D84"/>
    <w:rsid w:val="00A55EB7"/>
    <w:rsid w:val="00A56E8D"/>
    <w:rsid w:val="00A60EE4"/>
    <w:rsid w:val="00A615DB"/>
    <w:rsid w:val="00A620E2"/>
    <w:rsid w:val="00A67D74"/>
    <w:rsid w:val="00A70CCF"/>
    <w:rsid w:val="00A710E0"/>
    <w:rsid w:val="00A71F89"/>
    <w:rsid w:val="00A72B9E"/>
    <w:rsid w:val="00A73648"/>
    <w:rsid w:val="00A743EF"/>
    <w:rsid w:val="00A74904"/>
    <w:rsid w:val="00A74A36"/>
    <w:rsid w:val="00A74C97"/>
    <w:rsid w:val="00A75A03"/>
    <w:rsid w:val="00A75F1C"/>
    <w:rsid w:val="00A771CE"/>
    <w:rsid w:val="00A77B3B"/>
    <w:rsid w:val="00A815FA"/>
    <w:rsid w:val="00A8257E"/>
    <w:rsid w:val="00A8450E"/>
    <w:rsid w:val="00A84DC5"/>
    <w:rsid w:val="00A85BCE"/>
    <w:rsid w:val="00A863C8"/>
    <w:rsid w:val="00A87CCB"/>
    <w:rsid w:val="00A9105A"/>
    <w:rsid w:val="00A91932"/>
    <w:rsid w:val="00A93143"/>
    <w:rsid w:val="00A95070"/>
    <w:rsid w:val="00A953E2"/>
    <w:rsid w:val="00A9559A"/>
    <w:rsid w:val="00A97674"/>
    <w:rsid w:val="00A97D3F"/>
    <w:rsid w:val="00A97FD8"/>
    <w:rsid w:val="00AA0B98"/>
    <w:rsid w:val="00AA1C22"/>
    <w:rsid w:val="00AA283B"/>
    <w:rsid w:val="00AA328A"/>
    <w:rsid w:val="00AA3A8A"/>
    <w:rsid w:val="00AA40B0"/>
    <w:rsid w:val="00AA530A"/>
    <w:rsid w:val="00AA653E"/>
    <w:rsid w:val="00AA6ACB"/>
    <w:rsid w:val="00AB1516"/>
    <w:rsid w:val="00AB1EAF"/>
    <w:rsid w:val="00AB20D6"/>
    <w:rsid w:val="00AB2A9A"/>
    <w:rsid w:val="00AB2F08"/>
    <w:rsid w:val="00AC253E"/>
    <w:rsid w:val="00AC4020"/>
    <w:rsid w:val="00AC465E"/>
    <w:rsid w:val="00AC4E95"/>
    <w:rsid w:val="00AC4F73"/>
    <w:rsid w:val="00AC53CF"/>
    <w:rsid w:val="00AC62D8"/>
    <w:rsid w:val="00AC70D8"/>
    <w:rsid w:val="00AC7574"/>
    <w:rsid w:val="00AC7AA6"/>
    <w:rsid w:val="00AD139B"/>
    <w:rsid w:val="00AD1792"/>
    <w:rsid w:val="00AD1A16"/>
    <w:rsid w:val="00AD3021"/>
    <w:rsid w:val="00AD3531"/>
    <w:rsid w:val="00AD3E87"/>
    <w:rsid w:val="00AD4C62"/>
    <w:rsid w:val="00AD5C71"/>
    <w:rsid w:val="00AD5E35"/>
    <w:rsid w:val="00AD67F6"/>
    <w:rsid w:val="00AD68FC"/>
    <w:rsid w:val="00AD6B86"/>
    <w:rsid w:val="00AD7390"/>
    <w:rsid w:val="00AD7650"/>
    <w:rsid w:val="00AD78B2"/>
    <w:rsid w:val="00AE0027"/>
    <w:rsid w:val="00AE0EB3"/>
    <w:rsid w:val="00AE1783"/>
    <w:rsid w:val="00AE1CE0"/>
    <w:rsid w:val="00AE5930"/>
    <w:rsid w:val="00AE5B93"/>
    <w:rsid w:val="00AE5E75"/>
    <w:rsid w:val="00AE6B55"/>
    <w:rsid w:val="00AE7CF3"/>
    <w:rsid w:val="00AF06FE"/>
    <w:rsid w:val="00AF0CED"/>
    <w:rsid w:val="00AF1D2C"/>
    <w:rsid w:val="00AF247E"/>
    <w:rsid w:val="00AF349B"/>
    <w:rsid w:val="00AF3C13"/>
    <w:rsid w:val="00AF3CA4"/>
    <w:rsid w:val="00AF430D"/>
    <w:rsid w:val="00B000FD"/>
    <w:rsid w:val="00B00474"/>
    <w:rsid w:val="00B02534"/>
    <w:rsid w:val="00B03BF2"/>
    <w:rsid w:val="00B04059"/>
    <w:rsid w:val="00B040CC"/>
    <w:rsid w:val="00B048C0"/>
    <w:rsid w:val="00B0605C"/>
    <w:rsid w:val="00B07A4F"/>
    <w:rsid w:val="00B07C95"/>
    <w:rsid w:val="00B07E1D"/>
    <w:rsid w:val="00B110F5"/>
    <w:rsid w:val="00B12545"/>
    <w:rsid w:val="00B14460"/>
    <w:rsid w:val="00B148F6"/>
    <w:rsid w:val="00B1569B"/>
    <w:rsid w:val="00B15C05"/>
    <w:rsid w:val="00B15CD8"/>
    <w:rsid w:val="00B15DDD"/>
    <w:rsid w:val="00B165AB"/>
    <w:rsid w:val="00B2020E"/>
    <w:rsid w:val="00B204DE"/>
    <w:rsid w:val="00B20F2B"/>
    <w:rsid w:val="00B214F8"/>
    <w:rsid w:val="00B233A7"/>
    <w:rsid w:val="00B23426"/>
    <w:rsid w:val="00B27B7E"/>
    <w:rsid w:val="00B336E6"/>
    <w:rsid w:val="00B33E80"/>
    <w:rsid w:val="00B352A7"/>
    <w:rsid w:val="00B35652"/>
    <w:rsid w:val="00B36EB7"/>
    <w:rsid w:val="00B37209"/>
    <w:rsid w:val="00B413ED"/>
    <w:rsid w:val="00B43187"/>
    <w:rsid w:val="00B438DD"/>
    <w:rsid w:val="00B44709"/>
    <w:rsid w:val="00B46143"/>
    <w:rsid w:val="00B46BDA"/>
    <w:rsid w:val="00B50CE6"/>
    <w:rsid w:val="00B52728"/>
    <w:rsid w:val="00B528FF"/>
    <w:rsid w:val="00B54CE9"/>
    <w:rsid w:val="00B55E8C"/>
    <w:rsid w:val="00B56E7E"/>
    <w:rsid w:val="00B602D8"/>
    <w:rsid w:val="00B60BED"/>
    <w:rsid w:val="00B625C8"/>
    <w:rsid w:val="00B631DD"/>
    <w:rsid w:val="00B63C75"/>
    <w:rsid w:val="00B65558"/>
    <w:rsid w:val="00B66E65"/>
    <w:rsid w:val="00B76D75"/>
    <w:rsid w:val="00B77083"/>
    <w:rsid w:val="00B77C46"/>
    <w:rsid w:val="00B8096F"/>
    <w:rsid w:val="00B8186A"/>
    <w:rsid w:val="00B82038"/>
    <w:rsid w:val="00B84CC9"/>
    <w:rsid w:val="00B84FBD"/>
    <w:rsid w:val="00B875C4"/>
    <w:rsid w:val="00B902EC"/>
    <w:rsid w:val="00B90952"/>
    <w:rsid w:val="00B90D06"/>
    <w:rsid w:val="00B9176C"/>
    <w:rsid w:val="00B91913"/>
    <w:rsid w:val="00B91E61"/>
    <w:rsid w:val="00B938F6"/>
    <w:rsid w:val="00B95632"/>
    <w:rsid w:val="00BA1CA1"/>
    <w:rsid w:val="00BA49E7"/>
    <w:rsid w:val="00BA57F0"/>
    <w:rsid w:val="00BA5BEF"/>
    <w:rsid w:val="00BA5CCD"/>
    <w:rsid w:val="00BA5ECA"/>
    <w:rsid w:val="00BA6306"/>
    <w:rsid w:val="00BA7991"/>
    <w:rsid w:val="00BA79B5"/>
    <w:rsid w:val="00BB0072"/>
    <w:rsid w:val="00BB0672"/>
    <w:rsid w:val="00BB4B5C"/>
    <w:rsid w:val="00BB6754"/>
    <w:rsid w:val="00BB6BB9"/>
    <w:rsid w:val="00BC12B2"/>
    <w:rsid w:val="00BC1AD9"/>
    <w:rsid w:val="00BC1FC5"/>
    <w:rsid w:val="00BC3A51"/>
    <w:rsid w:val="00BC5073"/>
    <w:rsid w:val="00BC599E"/>
    <w:rsid w:val="00BC7113"/>
    <w:rsid w:val="00BC73AA"/>
    <w:rsid w:val="00BC77C5"/>
    <w:rsid w:val="00BD2638"/>
    <w:rsid w:val="00BD343B"/>
    <w:rsid w:val="00BD4830"/>
    <w:rsid w:val="00BD51C1"/>
    <w:rsid w:val="00BD5286"/>
    <w:rsid w:val="00BD7AEA"/>
    <w:rsid w:val="00BE04A2"/>
    <w:rsid w:val="00BE089A"/>
    <w:rsid w:val="00BE2595"/>
    <w:rsid w:val="00BE29A2"/>
    <w:rsid w:val="00BE2C2E"/>
    <w:rsid w:val="00BE3215"/>
    <w:rsid w:val="00BE38A3"/>
    <w:rsid w:val="00BE479A"/>
    <w:rsid w:val="00BE4D18"/>
    <w:rsid w:val="00BE5330"/>
    <w:rsid w:val="00BE670A"/>
    <w:rsid w:val="00BE6721"/>
    <w:rsid w:val="00BF193A"/>
    <w:rsid w:val="00BF3CD8"/>
    <w:rsid w:val="00BF5F05"/>
    <w:rsid w:val="00BF65E1"/>
    <w:rsid w:val="00C00A3C"/>
    <w:rsid w:val="00C00CB9"/>
    <w:rsid w:val="00C01370"/>
    <w:rsid w:val="00C02A92"/>
    <w:rsid w:val="00C0464D"/>
    <w:rsid w:val="00C04AB3"/>
    <w:rsid w:val="00C05624"/>
    <w:rsid w:val="00C11A35"/>
    <w:rsid w:val="00C13C92"/>
    <w:rsid w:val="00C14E82"/>
    <w:rsid w:val="00C1533A"/>
    <w:rsid w:val="00C156C3"/>
    <w:rsid w:val="00C20A63"/>
    <w:rsid w:val="00C23CAE"/>
    <w:rsid w:val="00C2423C"/>
    <w:rsid w:val="00C27482"/>
    <w:rsid w:val="00C274CB"/>
    <w:rsid w:val="00C27EF7"/>
    <w:rsid w:val="00C31092"/>
    <w:rsid w:val="00C31513"/>
    <w:rsid w:val="00C36753"/>
    <w:rsid w:val="00C42457"/>
    <w:rsid w:val="00C42D09"/>
    <w:rsid w:val="00C43025"/>
    <w:rsid w:val="00C46526"/>
    <w:rsid w:val="00C47105"/>
    <w:rsid w:val="00C47445"/>
    <w:rsid w:val="00C558D9"/>
    <w:rsid w:val="00C56C1D"/>
    <w:rsid w:val="00C570CC"/>
    <w:rsid w:val="00C602E2"/>
    <w:rsid w:val="00C60E46"/>
    <w:rsid w:val="00C615A3"/>
    <w:rsid w:val="00C61C51"/>
    <w:rsid w:val="00C61C99"/>
    <w:rsid w:val="00C62A49"/>
    <w:rsid w:val="00C62B4D"/>
    <w:rsid w:val="00C64EB0"/>
    <w:rsid w:val="00C70FD9"/>
    <w:rsid w:val="00C728E0"/>
    <w:rsid w:val="00C73357"/>
    <w:rsid w:val="00C74F56"/>
    <w:rsid w:val="00C77C56"/>
    <w:rsid w:val="00C77F9E"/>
    <w:rsid w:val="00C811ED"/>
    <w:rsid w:val="00C832A0"/>
    <w:rsid w:val="00C83F94"/>
    <w:rsid w:val="00C858BC"/>
    <w:rsid w:val="00C85FD9"/>
    <w:rsid w:val="00C86012"/>
    <w:rsid w:val="00C87588"/>
    <w:rsid w:val="00C90290"/>
    <w:rsid w:val="00C9039F"/>
    <w:rsid w:val="00C9042C"/>
    <w:rsid w:val="00C9156B"/>
    <w:rsid w:val="00C91A1D"/>
    <w:rsid w:val="00C92E58"/>
    <w:rsid w:val="00C92E86"/>
    <w:rsid w:val="00C9322E"/>
    <w:rsid w:val="00C94090"/>
    <w:rsid w:val="00C96494"/>
    <w:rsid w:val="00C969E3"/>
    <w:rsid w:val="00CA0472"/>
    <w:rsid w:val="00CA0615"/>
    <w:rsid w:val="00CA0902"/>
    <w:rsid w:val="00CA1763"/>
    <w:rsid w:val="00CA1BAF"/>
    <w:rsid w:val="00CA1BB9"/>
    <w:rsid w:val="00CA2530"/>
    <w:rsid w:val="00CA2632"/>
    <w:rsid w:val="00CA278F"/>
    <w:rsid w:val="00CA2B3E"/>
    <w:rsid w:val="00CA41C5"/>
    <w:rsid w:val="00CA62B5"/>
    <w:rsid w:val="00CB1FC4"/>
    <w:rsid w:val="00CB2571"/>
    <w:rsid w:val="00CB266C"/>
    <w:rsid w:val="00CB4186"/>
    <w:rsid w:val="00CB4415"/>
    <w:rsid w:val="00CB77B6"/>
    <w:rsid w:val="00CC1559"/>
    <w:rsid w:val="00CC15B4"/>
    <w:rsid w:val="00CC28AA"/>
    <w:rsid w:val="00CC3483"/>
    <w:rsid w:val="00CC47D8"/>
    <w:rsid w:val="00CD0BC8"/>
    <w:rsid w:val="00CD0E74"/>
    <w:rsid w:val="00CD22D3"/>
    <w:rsid w:val="00CD4C35"/>
    <w:rsid w:val="00CD5064"/>
    <w:rsid w:val="00CD5436"/>
    <w:rsid w:val="00CD6312"/>
    <w:rsid w:val="00CD664D"/>
    <w:rsid w:val="00CE18E0"/>
    <w:rsid w:val="00CE36F7"/>
    <w:rsid w:val="00CE502D"/>
    <w:rsid w:val="00CE6B44"/>
    <w:rsid w:val="00CE70A2"/>
    <w:rsid w:val="00CF14F7"/>
    <w:rsid w:val="00CF39F5"/>
    <w:rsid w:val="00CF4439"/>
    <w:rsid w:val="00CF6BD1"/>
    <w:rsid w:val="00CF7023"/>
    <w:rsid w:val="00CF79E8"/>
    <w:rsid w:val="00D01165"/>
    <w:rsid w:val="00D02588"/>
    <w:rsid w:val="00D031C4"/>
    <w:rsid w:val="00D032E2"/>
    <w:rsid w:val="00D0416F"/>
    <w:rsid w:val="00D044C4"/>
    <w:rsid w:val="00D0567D"/>
    <w:rsid w:val="00D05E1E"/>
    <w:rsid w:val="00D0634B"/>
    <w:rsid w:val="00D06D6A"/>
    <w:rsid w:val="00D0742D"/>
    <w:rsid w:val="00D14C30"/>
    <w:rsid w:val="00D14D9B"/>
    <w:rsid w:val="00D151F0"/>
    <w:rsid w:val="00D171E2"/>
    <w:rsid w:val="00D20908"/>
    <w:rsid w:val="00D20F71"/>
    <w:rsid w:val="00D2120C"/>
    <w:rsid w:val="00D2392A"/>
    <w:rsid w:val="00D239A9"/>
    <w:rsid w:val="00D23ED3"/>
    <w:rsid w:val="00D24598"/>
    <w:rsid w:val="00D252DE"/>
    <w:rsid w:val="00D26064"/>
    <w:rsid w:val="00D268F9"/>
    <w:rsid w:val="00D27D75"/>
    <w:rsid w:val="00D3078D"/>
    <w:rsid w:val="00D33992"/>
    <w:rsid w:val="00D34ED1"/>
    <w:rsid w:val="00D3509B"/>
    <w:rsid w:val="00D355F1"/>
    <w:rsid w:val="00D35A83"/>
    <w:rsid w:val="00D364C7"/>
    <w:rsid w:val="00D36DE4"/>
    <w:rsid w:val="00D373BE"/>
    <w:rsid w:val="00D40960"/>
    <w:rsid w:val="00D41B71"/>
    <w:rsid w:val="00D42A7A"/>
    <w:rsid w:val="00D42BB5"/>
    <w:rsid w:val="00D42CDE"/>
    <w:rsid w:val="00D4391C"/>
    <w:rsid w:val="00D43DD8"/>
    <w:rsid w:val="00D44C5C"/>
    <w:rsid w:val="00D5047D"/>
    <w:rsid w:val="00D5098A"/>
    <w:rsid w:val="00D509A0"/>
    <w:rsid w:val="00D5224E"/>
    <w:rsid w:val="00D5368A"/>
    <w:rsid w:val="00D538CE"/>
    <w:rsid w:val="00D556C7"/>
    <w:rsid w:val="00D55EEB"/>
    <w:rsid w:val="00D61583"/>
    <w:rsid w:val="00D633B8"/>
    <w:rsid w:val="00D63D83"/>
    <w:rsid w:val="00D66916"/>
    <w:rsid w:val="00D673BF"/>
    <w:rsid w:val="00D7091D"/>
    <w:rsid w:val="00D70961"/>
    <w:rsid w:val="00D7140B"/>
    <w:rsid w:val="00D71713"/>
    <w:rsid w:val="00D71964"/>
    <w:rsid w:val="00D71E6D"/>
    <w:rsid w:val="00D74CFF"/>
    <w:rsid w:val="00D75637"/>
    <w:rsid w:val="00D77732"/>
    <w:rsid w:val="00D80436"/>
    <w:rsid w:val="00D810CA"/>
    <w:rsid w:val="00D82211"/>
    <w:rsid w:val="00D8353D"/>
    <w:rsid w:val="00D86BDC"/>
    <w:rsid w:val="00D875C2"/>
    <w:rsid w:val="00D90A75"/>
    <w:rsid w:val="00D91610"/>
    <w:rsid w:val="00D92F6D"/>
    <w:rsid w:val="00D97C0A"/>
    <w:rsid w:val="00DA18CC"/>
    <w:rsid w:val="00DA35B0"/>
    <w:rsid w:val="00DA3C45"/>
    <w:rsid w:val="00DA50AF"/>
    <w:rsid w:val="00DA553F"/>
    <w:rsid w:val="00DA7570"/>
    <w:rsid w:val="00DA7787"/>
    <w:rsid w:val="00DB22AB"/>
    <w:rsid w:val="00DB29F3"/>
    <w:rsid w:val="00DB3BF9"/>
    <w:rsid w:val="00DB4741"/>
    <w:rsid w:val="00DB475A"/>
    <w:rsid w:val="00DB4CF9"/>
    <w:rsid w:val="00DB5691"/>
    <w:rsid w:val="00DB6C16"/>
    <w:rsid w:val="00DC0226"/>
    <w:rsid w:val="00DC2B2F"/>
    <w:rsid w:val="00DC4195"/>
    <w:rsid w:val="00DC615A"/>
    <w:rsid w:val="00DC7D7C"/>
    <w:rsid w:val="00DD038E"/>
    <w:rsid w:val="00DD44A1"/>
    <w:rsid w:val="00DE0215"/>
    <w:rsid w:val="00DE2A73"/>
    <w:rsid w:val="00DE2C4B"/>
    <w:rsid w:val="00DE386B"/>
    <w:rsid w:val="00DE4ED8"/>
    <w:rsid w:val="00DE555E"/>
    <w:rsid w:val="00DE6F7D"/>
    <w:rsid w:val="00DE7C5D"/>
    <w:rsid w:val="00DF0594"/>
    <w:rsid w:val="00DF152A"/>
    <w:rsid w:val="00DF1AF5"/>
    <w:rsid w:val="00DF49D2"/>
    <w:rsid w:val="00DF4E37"/>
    <w:rsid w:val="00DF6178"/>
    <w:rsid w:val="00DF75F6"/>
    <w:rsid w:val="00E0061D"/>
    <w:rsid w:val="00E022CA"/>
    <w:rsid w:val="00E0292E"/>
    <w:rsid w:val="00E033BA"/>
    <w:rsid w:val="00E034F7"/>
    <w:rsid w:val="00E04432"/>
    <w:rsid w:val="00E047C3"/>
    <w:rsid w:val="00E06196"/>
    <w:rsid w:val="00E068B0"/>
    <w:rsid w:val="00E07581"/>
    <w:rsid w:val="00E100AC"/>
    <w:rsid w:val="00E102F9"/>
    <w:rsid w:val="00E114BE"/>
    <w:rsid w:val="00E140D9"/>
    <w:rsid w:val="00E177CA"/>
    <w:rsid w:val="00E236F6"/>
    <w:rsid w:val="00E23BF1"/>
    <w:rsid w:val="00E26C17"/>
    <w:rsid w:val="00E27C88"/>
    <w:rsid w:val="00E3219C"/>
    <w:rsid w:val="00E32860"/>
    <w:rsid w:val="00E33FC0"/>
    <w:rsid w:val="00E35A27"/>
    <w:rsid w:val="00E36416"/>
    <w:rsid w:val="00E365F6"/>
    <w:rsid w:val="00E3700F"/>
    <w:rsid w:val="00E40F1A"/>
    <w:rsid w:val="00E40F3F"/>
    <w:rsid w:val="00E41B8E"/>
    <w:rsid w:val="00E43BAC"/>
    <w:rsid w:val="00E455FE"/>
    <w:rsid w:val="00E458EE"/>
    <w:rsid w:val="00E45ADA"/>
    <w:rsid w:val="00E45C0E"/>
    <w:rsid w:val="00E45EF1"/>
    <w:rsid w:val="00E46C49"/>
    <w:rsid w:val="00E473F1"/>
    <w:rsid w:val="00E5444E"/>
    <w:rsid w:val="00E55B60"/>
    <w:rsid w:val="00E56674"/>
    <w:rsid w:val="00E600D5"/>
    <w:rsid w:val="00E618B2"/>
    <w:rsid w:val="00E62322"/>
    <w:rsid w:val="00E649A3"/>
    <w:rsid w:val="00E709F1"/>
    <w:rsid w:val="00E739A7"/>
    <w:rsid w:val="00E7502B"/>
    <w:rsid w:val="00E7541C"/>
    <w:rsid w:val="00E75D92"/>
    <w:rsid w:val="00E7625A"/>
    <w:rsid w:val="00E76622"/>
    <w:rsid w:val="00E76E4E"/>
    <w:rsid w:val="00E801C8"/>
    <w:rsid w:val="00E80D11"/>
    <w:rsid w:val="00E813F0"/>
    <w:rsid w:val="00E8274B"/>
    <w:rsid w:val="00E859EA"/>
    <w:rsid w:val="00E859FE"/>
    <w:rsid w:val="00E930E1"/>
    <w:rsid w:val="00E934A6"/>
    <w:rsid w:val="00E946D7"/>
    <w:rsid w:val="00E94E02"/>
    <w:rsid w:val="00E975EA"/>
    <w:rsid w:val="00E976DC"/>
    <w:rsid w:val="00EA0661"/>
    <w:rsid w:val="00EA093C"/>
    <w:rsid w:val="00EA23D4"/>
    <w:rsid w:val="00EA3CA0"/>
    <w:rsid w:val="00EA5BEA"/>
    <w:rsid w:val="00EB01D9"/>
    <w:rsid w:val="00EB11C2"/>
    <w:rsid w:val="00EB306D"/>
    <w:rsid w:val="00EB3AF4"/>
    <w:rsid w:val="00EB3E4B"/>
    <w:rsid w:val="00EB705B"/>
    <w:rsid w:val="00EC0AB7"/>
    <w:rsid w:val="00EC21A0"/>
    <w:rsid w:val="00EC2499"/>
    <w:rsid w:val="00EC254C"/>
    <w:rsid w:val="00EC2D67"/>
    <w:rsid w:val="00EC418C"/>
    <w:rsid w:val="00EC4761"/>
    <w:rsid w:val="00EC4E50"/>
    <w:rsid w:val="00EC578F"/>
    <w:rsid w:val="00EC71F2"/>
    <w:rsid w:val="00EC78C7"/>
    <w:rsid w:val="00EC7E5A"/>
    <w:rsid w:val="00ED0E6D"/>
    <w:rsid w:val="00ED1156"/>
    <w:rsid w:val="00ED1461"/>
    <w:rsid w:val="00ED2CBD"/>
    <w:rsid w:val="00ED2E6B"/>
    <w:rsid w:val="00ED40B5"/>
    <w:rsid w:val="00ED7E7D"/>
    <w:rsid w:val="00EE0655"/>
    <w:rsid w:val="00EE07A3"/>
    <w:rsid w:val="00EE23AE"/>
    <w:rsid w:val="00EE2432"/>
    <w:rsid w:val="00EE3219"/>
    <w:rsid w:val="00EE388F"/>
    <w:rsid w:val="00EE643E"/>
    <w:rsid w:val="00EF0EDA"/>
    <w:rsid w:val="00EF2D89"/>
    <w:rsid w:val="00EF412E"/>
    <w:rsid w:val="00EF4784"/>
    <w:rsid w:val="00EF4CCD"/>
    <w:rsid w:val="00EF6E9E"/>
    <w:rsid w:val="00EF7204"/>
    <w:rsid w:val="00F00A03"/>
    <w:rsid w:val="00F01671"/>
    <w:rsid w:val="00F020E5"/>
    <w:rsid w:val="00F02653"/>
    <w:rsid w:val="00F0470A"/>
    <w:rsid w:val="00F05340"/>
    <w:rsid w:val="00F065C3"/>
    <w:rsid w:val="00F07A0B"/>
    <w:rsid w:val="00F1083A"/>
    <w:rsid w:val="00F11929"/>
    <w:rsid w:val="00F14809"/>
    <w:rsid w:val="00F17776"/>
    <w:rsid w:val="00F221C6"/>
    <w:rsid w:val="00F23341"/>
    <w:rsid w:val="00F2576C"/>
    <w:rsid w:val="00F26C49"/>
    <w:rsid w:val="00F26C80"/>
    <w:rsid w:val="00F272B6"/>
    <w:rsid w:val="00F303ED"/>
    <w:rsid w:val="00F3067C"/>
    <w:rsid w:val="00F31166"/>
    <w:rsid w:val="00F34122"/>
    <w:rsid w:val="00F348C7"/>
    <w:rsid w:val="00F3542D"/>
    <w:rsid w:val="00F3579A"/>
    <w:rsid w:val="00F378FF"/>
    <w:rsid w:val="00F44767"/>
    <w:rsid w:val="00F45E48"/>
    <w:rsid w:val="00F470B0"/>
    <w:rsid w:val="00F47A5B"/>
    <w:rsid w:val="00F50B61"/>
    <w:rsid w:val="00F51390"/>
    <w:rsid w:val="00F5210E"/>
    <w:rsid w:val="00F526AC"/>
    <w:rsid w:val="00F52B1F"/>
    <w:rsid w:val="00F52BA7"/>
    <w:rsid w:val="00F54B90"/>
    <w:rsid w:val="00F5536A"/>
    <w:rsid w:val="00F55DDB"/>
    <w:rsid w:val="00F57AC6"/>
    <w:rsid w:val="00F6036E"/>
    <w:rsid w:val="00F60E98"/>
    <w:rsid w:val="00F62D19"/>
    <w:rsid w:val="00F66D10"/>
    <w:rsid w:val="00F7004A"/>
    <w:rsid w:val="00F702F1"/>
    <w:rsid w:val="00F70FAC"/>
    <w:rsid w:val="00F711D7"/>
    <w:rsid w:val="00F759FB"/>
    <w:rsid w:val="00F76492"/>
    <w:rsid w:val="00F764F7"/>
    <w:rsid w:val="00F76800"/>
    <w:rsid w:val="00F76B9D"/>
    <w:rsid w:val="00F77002"/>
    <w:rsid w:val="00F77AD1"/>
    <w:rsid w:val="00F8144A"/>
    <w:rsid w:val="00F85282"/>
    <w:rsid w:val="00F9044B"/>
    <w:rsid w:val="00F92F86"/>
    <w:rsid w:val="00F930C3"/>
    <w:rsid w:val="00F9350A"/>
    <w:rsid w:val="00F957A8"/>
    <w:rsid w:val="00F96D87"/>
    <w:rsid w:val="00F972FE"/>
    <w:rsid w:val="00F974D2"/>
    <w:rsid w:val="00F97B4A"/>
    <w:rsid w:val="00FA0D8F"/>
    <w:rsid w:val="00FA31B7"/>
    <w:rsid w:val="00FA4741"/>
    <w:rsid w:val="00FA4DC4"/>
    <w:rsid w:val="00FA5067"/>
    <w:rsid w:val="00FA5D79"/>
    <w:rsid w:val="00FA6915"/>
    <w:rsid w:val="00FA7410"/>
    <w:rsid w:val="00FB199E"/>
    <w:rsid w:val="00FB228B"/>
    <w:rsid w:val="00FB269C"/>
    <w:rsid w:val="00FB3F8C"/>
    <w:rsid w:val="00FB438F"/>
    <w:rsid w:val="00FB5FC2"/>
    <w:rsid w:val="00FB6DAB"/>
    <w:rsid w:val="00FB7413"/>
    <w:rsid w:val="00FB7869"/>
    <w:rsid w:val="00FC1B06"/>
    <w:rsid w:val="00FC2A05"/>
    <w:rsid w:val="00FC2EB3"/>
    <w:rsid w:val="00FC33AC"/>
    <w:rsid w:val="00FC3F56"/>
    <w:rsid w:val="00FC5941"/>
    <w:rsid w:val="00FC63D2"/>
    <w:rsid w:val="00FC6DF0"/>
    <w:rsid w:val="00FD06ED"/>
    <w:rsid w:val="00FD08EB"/>
    <w:rsid w:val="00FD1701"/>
    <w:rsid w:val="00FD6AF3"/>
    <w:rsid w:val="00FD7102"/>
    <w:rsid w:val="00FE18C5"/>
    <w:rsid w:val="00FE2467"/>
    <w:rsid w:val="00FE300E"/>
    <w:rsid w:val="00FE3E87"/>
    <w:rsid w:val="00FE4BE0"/>
    <w:rsid w:val="00FE55A5"/>
    <w:rsid w:val="00FE55C2"/>
    <w:rsid w:val="00FE5BEA"/>
    <w:rsid w:val="00FE73F9"/>
    <w:rsid w:val="00FF1DC4"/>
    <w:rsid w:val="00FF2AEF"/>
    <w:rsid w:val="00FF2D63"/>
    <w:rsid w:val="00FF32AD"/>
    <w:rsid w:val="00FF36BA"/>
    <w:rsid w:val="00FF5BA1"/>
    <w:rsid w:val="00FF64FA"/>
    <w:rsid w:val="00FF7C28"/>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068B7D"/>
  <w15:docId w15:val="{F4A6894B-0D94-4558-8A9E-9FB79850D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5A6"/>
  </w:style>
  <w:style w:type="paragraph" w:styleId="Ttulo5">
    <w:name w:val="heading 5"/>
    <w:aliases w:val="HAB21,Título 5 - ial,HAB21 Car Car,3,Título 5 Legal"/>
    <w:basedOn w:val="Normal"/>
    <w:next w:val="Normal"/>
    <w:link w:val="Ttulo5Car"/>
    <w:unhideWhenUsed/>
    <w:qFormat/>
    <w:rsid w:val="00637D64"/>
    <w:pPr>
      <w:keepNext/>
      <w:keepLines/>
      <w:spacing w:before="80" w:after="40"/>
      <w:outlineLvl w:val="4"/>
    </w:pPr>
    <w:rPr>
      <w:rFonts w:eastAsiaTheme="majorEastAsia" w:cstheme="majorBidi"/>
      <w:color w:val="2E74B5" w:themeColor="accent1" w:themeShade="BF"/>
      <w:kern w:val="2"/>
      <w14:ligatures w14:val="standardContextual"/>
    </w:rPr>
  </w:style>
  <w:style w:type="paragraph" w:styleId="Ttulo9">
    <w:name w:val="heading 9"/>
    <w:basedOn w:val="Normal"/>
    <w:next w:val="Normal"/>
    <w:link w:val="Ttulo9Car"/>
    <w:qFormat/>
    <w:rsid w:val="00061151"/>
    <w:pPr>
      <w:keepNext/>
      <w:tabs>
        <w:tab w:val="left" w:pos="-720"/>
        <w:tab w:val="left" w:pos="567"/>
      </w:tabs>
      <w:suppressAutoHyphens/>
      <w:overflowPunct w:val="0"/>
      <w:autoSpaceDE w:val="0"/>
      <w:autoSpaceDN w:val="0"/>
      <w:adjustRightInd w:val="0"/>
      <w:spacing w:before="90" w:after="54" w:line="240" w:lineRule="auto"/>
      <w:textAlignment w:val="baseline"/>
      <w:outlineLvl w:val="8"/>
    </w:pPr>
    <w:rPr>
      <w:rFonts w:ascii="Arial" w:eastAsia="Times New Roman" w:hAnsi="Arial" w:cs="Times New Roman"/>
      <w:b/>
      <w:spacing w:val="-2"/>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0013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013C"/>
  </w:style>
  <w:style w:type="table" w:styleId="Tablaconcuadrcula">
    <w:name w:val="Table Grid"/>
    <w:basedOn w:val="Tablanormal"/>
    <w:uiPriority w:val="39"/>
    <w:rsid w:val="00200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20013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013C"/>
  </w:style>
  <w:style w:type="character" w:styleId="Refdecomentario">
    <w:name w:val="annotation reference"/>
    <w:basedOn w:val="Fuentedeprrafopredeter"/>
    <w:uiPriority w:val="99"/>
    <w:unhideWhenUsed/>
    <w:qFormat/>
    <w:rsid w:val="00221199"/>
    <w:rPr>
      <w:sz w:val="16"/>
      <w:szCs w:val="16"/>
    </w:rPr>
  </w:style>
  <w:style w:type="paragraph" w:styleId="Textocomentario">
    <w:name w:val="annotation text"/>
    <w:basedOn w:val="Normal"/>
    <w:link w:val="TextocomentarioCar"/>
    <w:uiPriority w:val="99"/>
    <w:unhideWhenUsed/>
    <w:qFormat/>
    <w:rsid w:val="00221199"/>
    <w:pPr>
      <w:spacing w:line="240" w:lineRule="auto"/>
    </w:pPr>
    <w:rPr>
      <w:sz w:val="20"/>
      <w:szCs w:val="20"/>
    </w:rPr>
  </w:style>
  <w:style w:type="character" w:customStyle="1" w:styleId="TextocomentarioCar">
    <w:name w:val="Texto comentario Car"/>
    <w:basedOn w:val="Fuentedeprrafopredeter"/>
    <w:link w:val="Textocomentario"/>
    <w:uiPriority w:val="99"/>
    <w:qFormat/>
    <w:rsid w:val="00221199"/>
    <w:rPr>
      <w:sz w:val="20"/>
      <w:szCs w:val="20"/>
    </w:rPr>
  </w:style>
  <w:style w:type="paragraph" w:styleId="Asuntodelcomentario">
    <w:name w:val="annotation subject"/>
    <w:basedOn w:val="Textocomentario"/>
    <w:next w:val="Textocomentario"/>
    <w:link w:val="AsuntodelcomentarioCar"/>
    <w:uiPriority w:val="99"/>
    <w:semiHidden/>
    <w:unhideWhenUsed/>
    <w:rsid w:val="00221199"/>
    <w:rPr>
      <w:b/>
      <w:bCs/>
    </w:rPr>
  </w:style>
  <w:style w:type="character" w:customStyle="1" w:styleId="AsuntodelcomentarioCar">
    <w:name w:val="Asunto del comentario Car"/>
    <w:basedOn w:val="TextocomentarioCar"/>
    <w:link w:val="Asuntodelcomentario"/>
    <w:uiPriority w:val="99"/>
    <w:semiHidden/>
    <w:rsid w:val="00221199"/>
    <w:rPr>
      <w:b/>
      <w:bCs/>
      <w:sz w:val="20"/>
      <w:szCs w:val="20"/>
    </w:rPr>
  </w:style>
  <w:style w:type="paragraph" w:styleId="Textodeglobo">
    <w:name w:val="Balloon Text"/>
    <w:basedOn w:val="Normal"/>
    <w:link w:val="TextodegloboCar"/>
    <w:uiPriority w:val="99"/>
    <w:semiHidden/>
    <w:unhideWhenUsed/>
    <w:rsid w:val="0022119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21199"/>
    <w:rPr>
      <w:rFonts w:ascii="Segoe UI" w:hAnsi="Segoe UI" w:cs="Segoe UI"/>
      <w:sz w:val="18"/>
      <w:szCs w:val="18"/>
    </w:rPr>
  </w:style>
  <w:style w:type="paragraph" w:styleId="Prrafodelista">
    <w:name w:val="List Paragraph"/>
    <w:basedOn w:val="Normal"/>
    <w:link w:val="PrrafodelistaCar"/>
    <w:uiPriority w:val="34"/>
    <w:qFormat/>
    <w:rsid w:val="003F6D62"/>
    <w:pPr>
      <w:ind w:left="720"/>
      <w:contextualSpacing/>
    </w:pPr>
  </w:style>
  <w:style w:type="character" w:customStyle="1" w:styleId="Ttulo9Car">
    <w:name w:val="Título 9 Car"/>
    <w:basedOn w:val="Fuentedeprrafopredeter"/>
    <w:link w:val="Ttulo9"/>
    <w:rsid w:val="00061151"/>
    <w:rPr>
      <w:rFonts w:ascii="Arial" w:eastAsia="Times New Roman" w:hAnsi="Arial" w:cs="Times New Roman"/>
      <w:b/>
      <w:spacing w:val="-2"/>
      <w:sz w:val="20"/>
      <w:szCs w:val="20"/>
      <w:lang w:eastAsia="es-ES"/>
    </w:rPr>
  </w:style>
  <w:style w:type="paragraph" w:customStyle="1" w:styleId="Default">
    <w:name w:val="Default"/>
    <w:rsid w:val="00F05340"/>
    <w:pPr>
      <w:autoSpaceDE w:val="0"/>
      <w:autoSpaceDN w:val="0"/>
      <w:adjustRightInd w:val="0"/>
      <w:spacing w:after="0" w:line="240" w:lineRule="auto"/>
    </w:pPr>
    <w:rPr>
      <w:rFonts w:ascii="Arial" w:hAnsi="Arial" w:cs="Arial"/>
      <w:color w:val="000000"/>
      <w:sz w:val="24"/>
      <w:szCs w:val="24"/>
    </w:rPr>
  </w:style>
  <w:style w:type="paragraph" w:styleId="Textonotapie">
    <w:name w:val="footnote text"/>
    <w:basedOn w:val="Normal"/>
    <w:link w:val="TextonotapieCar"/>
    <w:uiPriority w:val="99"/>
    <w:semiHidden/>
    <w:unhideWhenUsed/>
    <w:rsid w:val="00965FD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5FD5"/>
    <w:rPr>
      <w:sz w:val="20"/>
      <w:szCs w:val="20"/>
    </w:rPr>
  </w:style>
  <w:style w:type="character" w:styleId="Refdenotaalpie">
    <w:name w:val="footnote reference"/>
    <w:basedOn w:val="Fuentedeprrafopredeter"/>
    <w:uiPriority w:val="99"/>
    <w:semiHidden/>
    <w:unhideWhenUsed/>
    <w:rsid w:val="00965FD5"/>
    <w:rPr>
      <w:vertAlign w:val="superscript"/>
    </w:rPr>
  </w:style>
  <w:style w:type="paragraph" w:customStyle="1" w:styleId="Sangra2detindependiente1">
    <w:name w:val="Sangría 2 de t. independiente1"/>
    <w:basedOn w:val="Normal"/>
    <w:rsid w:val="0041556B"/>
    <w:pPr>
      <w:tabs>
        <w:tab w:val="left" w:pos="-720"/>
        <w:tab w:val="left" w:pos="567"/>
        <w:tab w:val="left" w:pos="1134"/>
        <w:tab w:val="left" w:pos="2268"/>
      </w:tabs>
      <w:overflowPunct w:val="0"/>
      <w:autoSpaceDE w:val="0"/>
      <w:autoSpaceDN w:val="0"/>
      <w:adjustRightInd w:val="0"/>
      <w:spacing w:after="0" w:line="240" w:lineRule="auto"/>
      <w:ind w:left="567" w:hanging="567"/>
      <w:jc w:val="both"/>
      <w:textAlignment w:val="baseline"/>
    </w:pPr>
    <w:rPr>
      <w:rFonts w:ascii="Arial" w:eastAsia="Times New Roman" w:hAnsi="Arial" w:cs="Times New Roman"/>
      <w:szCs w:val="20"/>
      <w:lang w:eastAsia="es-ES"/>
    </w:rPr>
  </w:style>
  <w:style w:type="character" w:customStyle="1" w:styleId="PrrafodelistaCar">
    <w:name w:val="Párrafo de lista Car"/>
    <w:basedOn w:val="Fuentedeprrafopredeter"/>
    <w:link w:val="Prrafodelista"/>
    <w:uiPriority w:val="34"/>
    <w:qFormat/>
    <w:locked/>
    <w:rsid w:val="002F4031"/>
  </w:style>
  <w:style w:type="paragraph" w:styleId="Revisin">
    <w:name w:val="Revision"/>
    <w:hidden/>
    <w:uiPriority w:val="99"/>
    <w:semiHidden/>
    <w:rsid w:val="00F23341"/>
    <w:pPr>
      <w:spacing w:after="0" w:line="240" w:lineRule="auto"/>
    </w:pPr>
  </w:style>
  <w:style w:type="character" w:customStyle="1" w:styleId="Ttulo5Car">
    <w:name w:val="Título 5 Car"/>
    <w:aliases w:val="HAB21 Car,Título 5 - ial Car,HAB21 Car Car Car,3 Car,Título 5 Legal Car"/>
    <w:basedOn w:val="Fuentedeprrafopredeter"/>
    <w:link w:val="Ttulo5"/>
    <w:rsid w:val="00637D64"/>
    <w:rPr>
      <w:rFonts w:eastAsiaTheme="majorEastAsia" w:cstheme="majorBidi"/>
      <w:color w:val="2E74B5" w:themeColor="accent1" w:themeShade="BF"/>
      <w:kern w:val="2"/>
      <w14:ligatures w14:val="standardContextual"/>
    </w:rPr>
  </w:style>
  <w:style w:type="paragraph" w:customStyle="1" w:styleId="Estilo1">
    <w:name w:val="Estilo1"/>
    <w:basedOn w:val="Textoindependiente"/>
    <w:rsid w:val="00637D64"/>
    <w:pPr>
      <w:overflowPunct w:val="0"/>
      <w:autoSpaceDE w:val="0"/>
      <w:autoSpaceDN w:val="0"/>
      <w:adjustRightInd w:val="0"/>
      <w:spacing w:line="240" w:lineRule="auto"/>
      <w:jc w:val="both"/>
      <w:textAlignment w:val="baseline"/>
    </w:pPr>
    <w:rPr>
      <w:rFonts w:ascii="Arial" w:eastAsia="Times New Roman" w:hAnsi="Arial" w:cs="Times New Roman"/>
      <w:noProof/>
      <w:szCs w:val="20"/>
      <w:lang w:val="es-ES" w:eastAsia="es-ES"/>
    </w:rPr>
  </w:style>
  <w:style w:type="paragraph" w:customStyle="1" w:styleId="Textoindependiente31">
    <w:name w:val="Texto independiente 31"/>
    <w:basedOn w:val="Normal"/>
    <w:rsid w:val="00637D64"/>
    <w:pPr>
      <w:tabs>
        <w:tab w:val="left" w:pos="567"/>
        <w:tab w:val="left" w:pos="2725"/>
        <w:tab w:val="left" w:pos="3445"/>
        <w:tab w:val="left" w:pos="4165"/>
        <w:tab w:val="left" w:pos="4885"/>
        <w:tab w:val="left" w:pos="5605"/>
        <w:tab w:val="left" w:pos="6325"/>
        <w:tab w:val="left" w:pos="7045"/>
        <w:tab w:val="left" w:pos="7765"/>
        <w:tab w:val="left" w:pos="8485"/>
        <w:tab w:val="left" w:pos="9205"/>
        <w:tab w:val="left" w:pos="9925"/>
      </w:tabs>
      <w:suppressAutoHyphens/>
      <w:overflowPunct w:val="0"/>
      <w:autoSpaceDE w:val="0"/>
      <w:autoSpaceDN w:val="0"/>
      <w:adjustRightInd w:val="0"/>
      <w:spacing w:after="0" w:line="240" w:lineRule="auto"/>
      <w:jc w:val="both"/>
      <w:textAlignment w:val="baseline"/>
    </w:pPr>
    <w:rPr>
      <w:rFonts w:ascii="Arial" w:eastAsia="Times New Roman" w:hAnsi="Arial" w:cs="Times New Roman"/>
      <w:b/>
      <w:i/>
      <w:szCs w:val="20"/>
      <w:lang w:eastAsia="es-ES"/>
    </w:rPr>
  </w:style>
  <w:style w:type="paragraph" w:styleId="Textoindependiente">
    <w:name w:val="Body Text"/>
    <w:basedOn w:val="Normal"/>
    <w:link w:val="TextoindependienteCar"/>
    <w:uiPriority w:val="99"/>
    <w:semiHidden/>
    <w:unhideWhenUsed/>
    <w:rsid w:val="00637D64"/>
    <w:pPr>
      <w:spacing w:after="120"/>
    </w:pPr>
  </w:style>
  <w:style w:type="character" w:customStyle="1" w:styleId="TextoindependienteCar">
    <w:name w:val="Texto independiente Car"/>
    <w:basedOn w:val="Fuentedeprrafopredeter"/>
    <w:link w:val="Textoindependiente"/>
    <w:uiPriority w:val="99"/>
    <w:semiHidden/>
    <w:rsid w:val="00637D64"/>
  </w:style>
  <w:style w:type="character" w:styleId="Hipervnculo">
    <w:name w:val="Hyperlink"/>
    <w:basedOn w:val="Fuentedeprrafopredeter"/>
    <w:uiPriority w:val="99"/>
    <w:unhideWhenUsed/>
    <w:rsid w:val="00AC53CF"/>
    <w:rPr>
      <w:color w:val="0563C1" w:themeColor="hyperlink"/>
      <w:u w:val="single"/>
    </w:rPr>
  </w:style>
  <w:style w:type="character" w:customStyle="1" w:styleId="Mencinsinresolver1">
    <w:name w:val="Mención sin resolver1"/>
    <w:basedOn w:val="Fuentedeprrafopredeter"/>
    <w:uiPriority w:val="99"/>
    <w:semiHidden/>
    <w:unhideWhenUsed/>
    <w:rsid w:val="00AC53CF"/>
    <w:rPr>
      <w:color w:val="605E5C"/>
      <w:shd w:val="clear" w:color="auto" w:fill="E1DFDD"/>
    </w:rPr>
  </w:style>
  <w:style w:type="character" w:styleId="Mencinsinresolver">
    <w:name w:val="Unresolved Mention"/>
    <w:basedOn w:val="Fuentedeprrafopredeter"/>
    <w:uiPriority w:val="99"/>
    <w:semiHidden/>
    <w:unhideWhenUsed/>
    <w:rsid w:val="008F55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17415">
      <w:bodyDiv w:val="1"/>
      <w:marLeft w:val="0"/>
      <w:marRight w:val="0"/>
      <w:marTop w:val="0"/>
      <w:marBottom w:val="0"/>
      <w:divBdr>
        <w:top w:val="none" w:sz="0" w:space="0" w:color="auto"/>
        <w:left w:val="none" w:sz="0" w:space="0" w:color="auto"/>
        <w:bottom w:val="none" w:sz="0" w:space="0" w:color="auto"/>
        <w:right w:val="none" w:sz="0" w:space="0" w:color="auto"/>
      </w:divBdr>
    </w:div>
    <w:div w:id="243344597">
      <w:bodyDiv w:val="1"/>
      <w:marLeft w:val="0"/>
      <w:marRight w:val="0"/>
      <w:marTop w:val="0"/>
      <w:marBottom w:val="0"/>
      <w:divBdr>
        <w:top w:val="none" w:sz="0" w:space="0" w:color="auto"/>
        <w:left w:val="none" w:sz="0" w:space="0" w:color="auto"/>
        <w:bottom w:val="none" w:sz="0" w:space="0" w:color="auto"/>
        <w:right w:val="none" w:sz="0" w:space="0" w:color="auto"/>
      </w:divBdr>
    </w:div>
    <w:div w:id="568465540">
      <w:bodyDiv w:val="1"/>
      <w:marLeft w:val="0"/>
      <w:marRight w:val="0"/>
      <w:marTop w:val="0"/>
      <w:marBottom w:val="0"/>
      <w:divBdr>
        <w:top w:val="none" w:sz="0" w:space="0" w:color="auto"/>
        <w:left w:val="none" w:sz="0" w:space="0" w:color="auto"/>
        <w:bottom w:val="none" w:sz="0" w:space="0" w:color="auto"/>
        <w:right w:val="none" w:sz="0" w:space="0" w:color="auto"/>
      </w:divBdr>
    </w:div>
    <w:div w:id="684942675">
      <w:bodyDiv w:val="1"/>
      <w:marLeft w:val="0"/>
      <w:marRight w:val="0"/>
      <w:marTop w:val="0"/>
      <w:marBottom w:val="0"/>
      <w:divBdr>
        <w:top w:val="none" w:sz="0" w:space="0" w:color="auto"/>
        <w:left w:val="none" w:sz="0" w:space="0" w:color="auto"/>
        <w:bottom w:val="none" w:sz="0" w:space="0" w:color="auto"/>
        <w:right w:val="none" w:sz="0" w:space="0" w:color="auto"/>
      </w:divBdr>
    </w:div>
    <w:div w:id="916477696">
      <w:bodyDiv w:val="1"/>
      <w:marLeft w:val="0"/>
      <w:marRight w:val="0"/>
      <w:marTop w:val="0"/>
      <w:marBottom w:val="0"/>
      <w:divBdr>
        <w:top w:val="none" w:sz="0" w:space="0" w:color="auto"/>
        <w:left w:val="none" w:sz="0" w:space="0" w:color="auto"/>
        <w:bottom w:val="none" w:sz="0" w:space="0" w:color="auto"/>
        <w:right w:val="none" w:sz="0" w:space="0" w:color="auto"/>
      </w:divBdr>
    </w:div>
    <w:div w:id="933897325">
      <w:bodyDiv w:val="1"/>
      <w:marLeft w:val="0"/>
      <w:marRight w:val="0"/>
      <w:marTop w:val="0"/>
      <w:marBottom w:val="0"/>
      <w:divBdr>
        <w:top w:val="none" w:sz="0" w:space="0" w:color="auto"/>
        <w:left w:val="none" w:sz="0" w:space="0" w:color="auto"/>
        <w:bottom w:val="none" w:sz="0" w:space="0" w:color="auto"/>
        <w:right w:val="none" w:sz="0" w:space="0" w:color="auto"/>
      </w:divBdr>
    </w:div>
    <w:div w:id="1015839357">
      <w:bodyDiv w:val="1"/>
      <w:marLeft w:val="0"/>
      <w:marRight w:val="0"/>
      <w:marTop w:val="0"/>
      <w:marBottom w:val="0"/>
      <w:divBdr>
        <w:top w:val="none" w:sz="0" w:space="0" w:color="auto"/>
        <w:left w:val="none" w:sz="0" w:space="0" w:color="auto"/>
        <w:bottom w:val="none" w:sz="0" w:space="0" w:color="auto"/>
        <w:right w:val="none" w:sz="0" w:space="0" w:color="auto"/>
      </w:divBdr>
    </w:div>
    <w:div w:id="1064177897">
      <w:bodyDiv w:val="1"/>
      <w:marLeft w:val="0"/>
      <w:marRight w:val="0"/>
      <w:marTop w:val="0"/>
      <w:marBottom w:val="0"/>
      <w:divBdr>
        <w:top w:val="none" w:sz="0" w:space="0" w:color="auto"/>
        <w:left w:val="none" w:sz="0" w:space="0" w:color="auto"/>
        <w:bottom w:val="none" w:sz="0" w:space="0" w:color="auto"/>
        <w:right w:val="none" w:sz="0" w:space="0" w:color="auto"/>
      </w:divBdr>
    </w:div>
    <w:div w:id="1100493913">
      <w:bodyDiv w:val="1"/>
      <w:marLeft w:val="0"/>
      <w:marRight w:val="0"/>
      <w:marTop w:val="0"/>
      <w:marBottom w:val="0"/>
      <w:divBdr>
        <w:top w:val="none" w:sz="0" w:space="0" w:color="auto"/>
        <w:left w:val="none" w:sz="0" w:space="0" w:color="auto"/>
        <w:bottom w:val="none" w:sz="0" w:space="0" w:color="auto"/>
        <w:right w:val="none" w:sz="0" w:space="0" w:color="auto"/>
      </w:divBdr>
    </w:div>
    <w:div w:id="1133909265">
      <w:bodyDiv w:val="1"/>
      <w:marLeft w:val="0"/>
      <w:marRight w:val="0"/>
      <w:marTop w:val="0"/>
      <w:marBottom w:val="0"/>
      <w:divBdr>
        <w:top w:val="none" w:sz="0" w:space="0" w:color="auto"/>
        <w:left w:val="none" w:sz="0" w:space="0" w:color="auto"/>
        <w:bottom w:val="none" w:sz="0" w:space="0" w:color="auto"/>
        <w:right w:val="none" w:sz="0" w:space="0" w:color="auto"/>
      </w:divBdr>
    </w:div>
    <w:div w:id="1160120676">
      <w:bodyDiv w:val="1"/>
      <w:marLeft w:val="0"/>
      <w:marRight w:val="0"/>
      <w:marTop w:val="0"/>
      <w:marBottom w:val="0"/>
      <w:divBdr>
        <w:top w:val="none" w:sz="0" w:space="0" w:color="auto"/>
        <w:left w:val="none" w:sz="0" w:space="0" w:color="auto"/>
        <w:bottom w:val="none" w:sz="0" w:space="0" w:color="auto"/>
        <w:right w:val="none" w:sz="0" w:space="0" w:color="auto"/>
      </w:divBdr>
    </w:div>
    <w:div w:id="1297756103">
      <w:bodyDiv w:val="1"/>
      <w:marLeft w:val="0"/>
      <w:marRight w:val="0"/>
      <w:marTop w:val="0"/>
      <w:marBottom w:val="0"/>
      <w:divBdr>
        <w:top w:val="none" w:sz="0" w:space="0" w:color="auto"/>
        <w:left w:val="none" w:sz="0" w:space="0" w:color="auto"/>
        <w:bottom w:val="none" w:sz="0" w:space="0" w:color="auto"/>
        <w:right w:val="none" w:sz="0" w:space="0" w:color="auto"/>
      </w:divBdr>
    </w:div>
    <w:div w:id="170906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2B12B-4FC8-478D-B97C-FD6CCA146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46</Pages>
  <Words>23277</Words>
  <Characters>128026</Characters>
  <Application>Microsoft Office Word</Application>
  <DocSecurity>0</DocSecurity>
  <Lines>1066</Lines>
  <Paragraphs>302</Paragraphs>
  <ScaleCrop>false</ScaleCrop>
  <HeadingPairs>
    <vt:vector size="2" baseType="variant">
      <vt:variant>
        <vt:lpstr>Título</vt:lpstr>
      </vt:variant>
      <vt:variant>
        <vt:i4>1</vt:i4>
      </vt:variant>
    </vt:vector>
  </HeadingPairs>
  <TitlesOfParts>
    <vt:vector size="1" baseType="lpstr">
      <vt:lpstr/>
    </vt:vector>
  </TitlesOfParts>
  <Company>Ministerio de Vivienda Y Urbanismo</Company>
  <LinksUpToDate>false</LinksUpToDate>
  <CharactersWithSpaces>151001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Alcaíno Vargas</dc:creator>
  <cp:keywords/>
  <dc:description/>
  <cp:lastModifiedBy>Isidora Velasco Navarro</cp:lastModifiedBy>
  <cp:revision>2</cp:revision>
  <cp:lastPrinted>2021-05-13T17:12:00Z</cp:lastPrinted>
  <dcterms:created xsi:type="dcterms:W3CDTF">2024-12-27T18:14:00Z</dcterms:created>
  <dcterms:modified xsi:type="dcterms:W3CDTF">2024-12-27T18:14:00Z</dcterms:modified>
</cp:coreProperties>
</file>